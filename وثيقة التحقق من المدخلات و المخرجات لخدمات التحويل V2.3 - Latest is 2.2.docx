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akkal Majalla" w:hAnsi="Sakkal Majalla" w:cs="Sakkal Majalla"/>
          <w:sz w:val="28"/>
          <w:szCs w:val="28"/>
          <w:rtl/>
        </w:rPr>
        <w:id w:val="-2095782891"/>
        <w:docPartObj>
          <w:docPartGallery w:val="Cover Pages"/>
          <w:docPartUnique/>
        </w:docPartObj>
      </w:sdtPr>
      <w:sdtEndPr/>
      <w:sdtContent>
        <w:p w14:paraId="035C529F" w14:textId="30025261" w:rsidR="00CC4E94" w:rsidRPr="00FD2074" w:rsidRDefault="00CC4E94" w:rsidP="00666D68">
          <w:pPr>
            <w:tabs>
              <w:tab w:val="left" w:pos="2076"/>
            </w:tabs>
            <w:bidi/>
            <w:rPr>
              <w:rFonts w:ascii="Sakkal Majalla" w:eastAsia="Times New Roman" w:hAnsi="Sakkal Majalla" w:cs="Sakkal Majalla"/>
              <w:spacing w:val="-15"/>
              <w:sz w:val="28"/>
              <w:szCs w:val="28"/>
              <w:rtl/>
            </w:rPr>
          </w:pPr>
          <w:r w:rsidRPr="00FD2074">
            <w:rPr>
              <w:rFonts w:ascii="Sakkal Majalla" w:hAnsi="Sakkal Majalla" w:cs="Sakkal Majalla"/>
              <w:noProof/>
              <w:sz w:val="28"/>
              <w:szCs w:val="28"/>
            </w:rPr>
            <w:drawing>
              <wp:anchor distT="0" distB="0" distL="114300" distR="114300" simplePos="0" relativeHeight="251658752" behindDoc="1" locked="0" layoutInCell="1" allowOverlap="1" wp14:anchorId="641F31DF" wp14:editId="607C1D80">
                <wp:simplePos x="0" y="0"/>
                <wp:positionH relativeFrom="column">
                  <wp:posOffset>66675</wp:posOffset>
                </wp:positionH>
                <wp:positionV relativeFrom="page">
                  <wp:posOffset>2266950</wp:posOffset>
                </wp:positionV>
                <wp:extent cx="1210945" cy="594995"/>
                <wp:effectExtent l="0" t="0" r="8255" b="0"/>
                <wp:wrapTight wrapText="bothSides">
                  <wp:wrapPolygon edited="0">
                    <wp:start x="0" y="0"/>
                    <wp:lineTo x="0" y="20747"/>
                    <wp:lineTo x="21407" y="20747"/>
                    <wp:lineTo x="21407" y="0"/>
                    <wp:lineTo x="0" y="0"/>
                  </wp:wrapPolygon>
                </wp:wrapTight>
                <wp:docPr id="28" name="Picture 28" descr="cid:15108310358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15108310358661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210945"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2074">
            <w:rPr>
              <w:rFonts w:ascii="Sakkal Majalla" w:hAnsi="Sakkal Majalla" w:cs="Sakkal Majalla"/>
              <w:noProof/>
              <w:sz w:val="28"/>
              <w:szCs w:val="28"/>
              <w:rtl/>
            </w:rPr>
            <w:drawing>
              <wp:inline distT="0" distB="0" distL="0" distR="0" wp14:anchorId="62A6190F" wp14:editId="191C340F">
                <wp:extent cx="3579714" cy="21399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A_logo_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77321" cy="2258079"/>
                        </a:xfrm>
                        <a:prstGeom prst="rect">
                          <a:avLst/>
                        </a:prstGeom>
                      </pic:spPr>
                    </pic:pic>
                  </a:graphicData>
                </a:graphic>
              </wp:inline>
            </w:drawing>
          </w:r>
        </w:p>
        <w:p w14:paraId="07DA45DA" w14:textId="3E507A05" w:rsidR="00CC4E94" w:rsidRPr="00FD2074" w:rsidRDefault="00226E85" w:rsidP="00666D68">
          <w:pPr>
            <w:bidi/>
            <w:spacing w:after="0" w:line="240" w:lineRule="auto"/>
            <w:rPr>
              <w:rFonts w:ascii="Sakkal Majalla" w:eastAsia="Times New Roman" w:hAnsi="Sakkal Majalla" w:cs="Sakkal Majalla"/>
              <w:spacing w:val="-15"/>
              <w:sz w:val="28"/>
              <w:szCs w:val="28"/>
              <w:rtl/>
            </w:rPr>
          </w:pPr>
          <w:r>
            <w:rPr>
              <w:rFonts w:ascii="Sakkal Majalla" w:eastAsia="Times New Roman" w:hAnsi="Sakkal Majalla" w:cs="Sakkal Majalla"/>
              <w:b/>
              <w:sz w:val="28"/>
              <w:szCs w:val="28"/>
            </w:rPr>
            <w:pict w14:anchorId="49521FBB">
              <v:rect id="_x0000_i1025" style="width:426.8pt;height:1.5pt" o:hrpct="988" o:hralign="right" o:hrstd="t" o:hrnoshade="t" o:hr="t" fillcolor="#76923c" stroked="f"/>
            </w:pict>
          </w:r>
        </w:p>
        <w:p w14:paraId="01EC7F64" w14:textId="40E86C18" w:rsidR="00CC4E94" w:rsidRPr="00FD2074" w:rsidRDefault="00CC4E94" w:rsidP="00666D68">
          <w:pPr>
            <w:tabs>
              <w:tab w:val="left" w:pos="1020"/>
            </w:tabs>
            <w:bidi/>
            <w:rPr>
              <w:rFonts w:ascii="Sakkal Majalla" w:hAnsi="Sakkal Majalla" w:cs="Sakkal Majalla"/>
              <w:sz w:val="28"/>
              <w:szCs w:val="28"/>
              <w:rtl/>
            </w:rPr>
          </w:pPr>
        </w:p>
        <w:p w14:paraId="2F87B108" w14:textId="67F86D9A" w:rsidR="00CC4E94" w:rsidRPr="00FD2074" w:rsidRDefault="00FB7C35" w:rsidP="00666D68">
          <w:pPr>
            <w:tabs>
              <w:tab w:val="left" w:pos="1020"/>
            </w:tabs>
            <w:bidi/>
            <w:jc w:val="center"/>
            <w:rPr>
              <w:rFonts w:ascii="Sakkal Majalla" w:hAnsi="Sakkal Majalla" w:cs="Sakkal Majalla"/>
              <w:b/>
              <w:bCs/>
              <w:sz w:val="96"/>
              <w:szCs w:val="96"/>
              <w:rtl/>
            </w:rPr>
          </w:pPr>
          <w:r>
            <w:rPr>
              <w:rFonts w:ascii="Sakkal Majalla" w:hAnsi="Sakkal Majalla" w:cs="Sakkal Majalla" w:hint="cs"/>
              <w:b/>
              <w:bCs/>
              <w:sz w:val="96"/>
              <w:szCs w:val="96"/>
              <w:rtl/>
            </w:rPr>
            <w:t>برنامج</w:t>
          </w:r>
          <w:r w:rsidR="00CC4E94" w:rsidRPr="00FD2074">
            <w:rPr>
              <w:rFonts w:ascii="Sakkal Majalla" w:hAnsi="Sakkal Majalla" w:cs="Sakkal Majalla"/>
              <w:b/>
              <w:bCs/>
              <w:sz w:val="96"/>
              <w:szCs w:val="96"/>
              <w:rtl/>
            </w:rPr>
            <w:t xml:space="preserve"> تنفيذ</w:t>
          </w:r>
        </w:p>
        <w:p w14:paraId="02E7DC61" w14:textId="3599490A" w:rsidR="00CC4E94" w:rsidRPr="00FD2074" w:rsidRDefault="002B2EFA" w:rsidP="00FA65E4">
          <w:pPr>
            <w:tabs>
              <w:tab w:val="left" w:pos="1020"/>
            </w:tabs>
            <w:bidi/>
            <w:jc w:val="center"/>
            <w:rPr>
              <w:rFonts w:ascii="Sakkal Majalla" w:hAnsi="Sakkal Majalla" w:cs="Sakkal Majalla"/>
              <w:b/>
              <w:bCs/>
              <w:sz w:val="60"/>
              <w:szCs w:val="60"/>
              <w:rtl/>
            </w:rPr>
          </w:pPr>
          <w:r w:rsidRPr="00FD2074">
            <w:rPr>
              <w:rFonts w:ascii="Sakkal Majalla" w:hAnsi="Sakkal Majalla" w:cs="Sakkal Majalla"/>
              <w:b/>
              <w:bCs/>
              <w:sz w:val="60"/>
              <w:szCs w:val="60"/>
              <w:rtl/>
            </w:rPr>
            <w:t xml:space="preserve">وثيقة </w:t>
          </w:r>
          <w:r w:rsidR="00330204" w:rsidRPr="00FD2074">
            <w:rPr>
              <w:rFonts w:ascii="Sakkal Majalla" w:hAnsi="Sakkal Majalla" w:cs="Sakkal Majalla" w:hint="cs"/>
              <w:b/>
              <w:bCs/>
              <w:sz w:val="60"/>
              <w:szCs w:val="60"/>
              <w:rtl/>
            </w:rPr>
            <w:t>التحقق من المُدخلات و المُخرجات</w:t>
          </w:r>
          <w:r w:rsidR="00330204" w:rsidRPr="00FD2074">
            <w:rPr>
              <w:rFonts w:ascii="Sakkal Majalla" w:hAnsi="Sakkal Majalla" w:cs="Sakkal Majalla"/>
              <w:b/>
              <w:bCs/>
              <w:sz w:val="60"/>
              <w:szCs w:val="60"/>
              <w:rtl/>
            </w:rPr>
            <w:br/>
          </w:r>
          <w:r w:rsidR="00077416" w:rsidRPr="00FD2074">
            <w:rPr>
              <w:rFonts w:ascii="Sakkal Majalla" w:hAnsi="Sakkal Majalla" w:cs="Sakkal Majalla"/>
              <w:b/>
              <w:bCs/>
              <w:sz w:val="60"/>
              <w:szCs w:val="60"/>
              <w:rtl/>
            </w:rPr>
            <w:t>لخدم</w:t>
          </w:r>
          <w:r w:rsidR="00FA65E4">
            <w:rPr>
              <w:rFonts w:ascii="Sakkal Majalla" w:hAnsi="Sakkal Majalla" w:cs="Sakkal Majalla" w:hint="cs"/>
              <w:b/>
              <w:bCs/>
              <w:sz w:val="60"/>
              <w:szCs w:val="60"/>
              <w:rtl/>
            </w:rPr>
            <w:t>ات التحويل</w:t>
          </w:r>
        </w:p>
        <w:p w14:paraId="09503621" w14:textId="605005C3" w:rsidR="00CC4E94" w:rsidRPr="00FD2074" w:rsidRDefault="00766E1E" w:rsidP="00310236">
          <w:pPr>
            <w:tabs>
              <w:tab w:val="left" w:pos="1020"/>
            </w:tabs>
            <w:bidi/>
            <w:spacing w:after="0" w:line="240" w:lineRule="auto"/>
            <w:jc w:val="center"/>
            <w:rPr>
              <w:rFonts w:ascii="Sakkal Majalla" w:hAnsi="Sakkal Majalla" w:cs="Sakkal Majalla"/>
              <w:b/>
              <w:bCs/>
              <w:sz w:val="28"/>
              <w:szCs w:val="28"/>
              <w:rtl/>
            </w:rPr>
          </w:pPr>
          <w:r w:rsidRPr="00FD2074">
            <w:rPr>
              <w:rFonts w:ascii="Sakkal Majalla" w:hAnsi="Sakkal Majalla" w:cs="Sakkal Majalla"/>
              <w:b/>
              <w:bCs/>
              <w:sz w:val="28"/>
              <w:szCs w:val="28"/>
            </w:rPr>
            <w:t>Version No</w:t>
          </w:r>
          <w:r w:rsidR="004B51D2" w:rsidRPr="00FD2074">
            <w:rPr>
              <w:rFonts w:ascii="Sakkal Majalla" w:hAnsi="Sakkal Majalla" w:cs="Sakkal Majalla"/>
              <w:b/>
              <w:bCs/>
              <w:sz w:val="28"/>
              <w:szCs w:val="28"/>
            </w:rPr>
            <w:t xml:space="preserve">: </w:t>
          </w:r>
          <w:r w:rsidR="00C77ADF">
            <w:rPr>
              <w:rFonts w:ascii="Sakkal Majalla" w:hAnsi="Sakkal Majalla" w:cs="Sakkal Majalla"/>
              <w:b/>
              <w:bCs/>
              <w:sz w:val="28"/>
              <w:szCs w:val="28"/>
            </w:rPr>
            <w:t>2.</w:t>
          </w:r>
          <w:del w:id="0" w:author="Abdullah Khalaf" w:date="2020-01-14T18:10:00Z">
            <w:r w:rsidR="00C77ADF" w:rsidDel="000278E3">
              <w:rPr>
                <w:rFonts w:ascii="Sakkal Majalla" w:hAnsi="Sakkal Majalla" w:cs="Sakkal Majalla"/>
                <w:b/>
                <w:bCs/>
                <w:sz w:val="28"/>
                <w:szCs w:val="28"/>
              </w:rPr>
              <w:delText>1</w:delText>
            </w:r>
          </w:del>
          <w:ins w:id="1" w:author="Abdullah Khalaf" w:date="2020-01-14T18:12:00Z">
            <w:r w:rsidR="00310236">
              <w:rPr>
                <w:rFonts w:ascii="Sakkal Majalla" w:hAnsi="Sakkal Majalla" w:cs="Sakkal Majalla"/>
                <w:b/>
                <w:bCs/>
                <w:sz w:val="28"/>
                <w:szCs w:val="28"/>
              </w:rPr>
              <w:t>3</w:t>
            </w:r>
          </w:ins>
        </w:p>
        <w:p w14:paraId="2A862F27" w14:textId="77777777" w:rsidR="00A40A45" w:rsidRPr="00FD2074" w:rsidRDefault="00A40A45" w:rsidP="00666D68">
          <w:pPr>
            <w:bidi/>
            <w:rPr>
              <w:rFonts w:ascii="Sakkal Majalla" w:hAnsi="Sakkal Majalla" w:cs="Sakkal Majalla"/>
              <w:sz w:val="28"/>
              <w:szCs w:val="28"/>
              <w:rtl/>
            </w:rPr>
          </w:pPr>
        </w:p>
        <w:p w14:paraId="3BB67662" w14:textId="77777777" w:rsidR="00A40A45" w:rsidRPr="00FD2074" w:rsidRDefault="00A40A45" w:rsidP="00666D68">
          <w:pPr>
            <w:bidi/>
            <w:rPr>
              <w:rFonts w:ascii="Sakkal Majalla" w:hAnsi="Sakkal Majalla" w:cs="Sakkal Majalla"/>
              <w:sz w:val="28"/>
              <w:szCs w:val="28"/>
              <w:rtl/>
            </w:rPr>
          </w:pPr>
        </w:p>
        <w:p w14:paraId="2A9EB9B1" w14:textId="77777777" w:rsidR="00A40A45" w:rsidRPr="00FD2074" w:rsidRDefault="00A40A45" w:rsidP="00666D68">
          <w:pPr>
            <w:bidi/>
            <w:rPr>
              <w:rFonts w:ascii="Sakkal Majalla" w:hAnsi="Sakkal Majalla" w:cs="Sakkal Majalla"/>
              <w:sz w:val="28"/>
              <w:szCs w:val="28"/>
              <w:rtl/>
            </w:rPr>
          </w:pPr>
        </w:p>
        <w:p w14:paraId="7A78B2E8" w14:textId="77777777" w:rsidR="00A40A45" w:rsidRPr="00FD2074" w:rsidRDefault="00A40A45" w:rsidP="00666D68">
          <w:pPr>
            <w:bidi/>
            <w:rPr>
              <w:rFonts w:ascii="Sakkal Majalla" w:hAnsi="Sakkal Majalla" w:cs="Sakkal Majalla"/>
              <w:sz w:val="28"/>
              <w:szCs w:val="28"/>
              <w:rtl/>
            </w:rPr>
          </w:pPr>
        </w:p>
        <w:p w14:paraId="22247ACD" w14:textId="77777777" w:rsidR="00A40A45" w:rsidRPr="00FD2074" w:rsidRDefault="00A40A45" w:rsidP="00666D68">
          <w:pPr>
            <w:bidi/>
            <w:rPr>
              <w:rFonts w:ascii="Sakkal Majalla" w:hAnsi="Sakkal Majalla" w:cs="Sakkal Majalla"/>
              <w:sz w:val="28"/>
              <w:szCs w:val="28"/>
              <w:rtl/>
            </w:rPr>
          </w:pPr>
        </w:p>
        <w:p w14:paraId="16E3EB23" w14:textId="5448F4BF" w:rsidR="00A40A45" w:rsidRPr="00FD2074" w:rsidRDefault="00A40A45" w:rsidP="00666D68">
          <w:pPr>
            <w:bidi/>
            <w:rPr>
              <w:rFonts w:ascii="Sakkal Majalla" w:hAnsi="Sakkal Majalla" w:cs="Sakkal Majalla"/>
              <w:sz w:val="28"/>
              <w:szCs w:val="28"/>
              <w:rtl/>
            </w:rPr>
          </w:pPr>
        </w:p>
        <w:p w14:paraId="485E4012" w14:textId="2062D56A" w:rsidR="00717D1A" w:rsidRPr="00FD2074" w:rsidRDefault="00A40A45" w:rsidP="00666D68">
          <w:pPr>
            <w:bidi/>
            <w:spacing w:after="0"/>
            <w:rPr>
              <w:rFonts w:ascii="Sakkal Majalla" w:hAnsi="Sakkal Majalla" w:cs="Sakkal Majalla"/>
              <w:sz w:val="52"/>
              <w:szCs w:val="52"/>
            </w:rPr>
          </w:pPr>
          <w:r w:rsidRPr="00FD2074">
            <w:rPr>
              <w:rFonts w:ascii="Sakkal Majalla" w:hAnsi="Sakkal Majalla" w:cs="Sakkal Majalla"/>
              <w:sz w:val="52"/>
              <w:szCs w:val="52"/>
              <w:rtl/>
            </w:rPr>
            <w:lastRenderedPageBreak/>
            <w:t>المراجعة والتنقيح:</w:t>
          </w:r>
          <w:r w:rsidRPr="00FD2074">
            <w:rPr>
              <w:rFonts w:ascii="Sakkal Majalla" w:hAnsi="Sakkal Majalla" w:cs="Sakkal Majalla"/>
              <w:sz w:val="52"/>
              <w:szCs w:val="52"/>
              <w:lang w:bidi="ar-JO"/>
            </w:rPr>
            <w:tab/>
          </w:r>
        </w:p>
        <w:tbl>
          <w:tblPr>
            <w:tblStyle w:val="GridTable4-Accent11"/>
            <w:tblW w:w="0" w:type="auto"/>
            <w:tblLayout w:type="fixed"/>
            <w:tblLook w:val="04A0" w:firstRow="1" w:lastRow="0" w:firstColumn="1" w:lastColumn="0" w:noHBand="0" w:noVBand="1"/>
          </w:tblPr>
          <w:tblGrid>
            <w:gridCol w:w="3168"/>
            <w:gridCol w:w="3890"/>
            <w:gridCol w:w="900"/>
            <w:gridCol w:w="1342"/>
          </w:tblGrid>
          <w:tr w:rsidR="00717D1A" w:rsidRPr="00FD2074" w14:paraId="48C9A627" w14:textId="77777777" w:rsidTr="00D92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none" w:sz="0" w:space="0" w:color="auto"/>
                  <w:left w:val="none" w:sz="0" w:space="0" w:color="auto"/>
                  <w:bottom w:val="none" w:sz="0" w:space="0" w:color="auto"/>
                  <w:right w:val="none" w:sz="0" w:space="0" w:color="auto"/>
                </w:tcBorders>
                <w:shd w:val="clear" w:color="auto" w:fill="0070C0"/>
              </w:tcPr>
              <w:p w14:paraId="601E14A1" w14:textId="77777777" w:rsidR="00717D1A" w:rsidRPr="00FD2074" w:rsidRDefault="00717D1A" w:rsidP="00666D68">
                <w:pPr>
                  <w:tabs>
                    <w:tab w:val="left" w:pos="1020"/>
                  </w:tabs>
                  <w:bidi/>
                  <w:rPr>
                    <w:rFonts w:ascii="Sakkal Majalla" w:hAnsi="Sakkal Majalla" w:cs="Sakkal Majalla"/>
                    <w:sz w:val="28"/>
                    <w:szCs w:val="28"/>
                  </w:rPr>
                </w:pPr>
                <w:r w:rsidRPr="00FD2074">
                  <w:rPr>
                    <w:rFonts w:ascii="Sakkal Majalla" w:hAnsi="Sakkal Majalla" w:cs="Sakkal Majalla"/>
                    <w:sz w:val="28"/>
                    <w:szCs w:val="28"/>
                    <w:rtl/>
                  </w:rPr>
                  <w:t>المؤلف</w:t>
                </w:r>
              </w:p>
            </w:tc>
            <w:tc>
              <w:tcPr>
                <w:tcW w:w="3890" w:type="dxa"/>
                <w:tcBorders>
                  <w:top w:val="none" w:sz="0" w:space="0" w:color="auto"/>
                  <w:left w:val="none" w:sz="0" w:space="0" w:color="auto"/>
                  <w:bottom w:val="none" w:sz="0" w:space="0" w:color="auto"/>
                  <w:right w:val="none" w:sz="0" w:space="0" w:color="auto"/>
                </w:tcBorders>
                <w:shd w:val="clear" w:color="auto" w:fill="0070C0"/>
              </w:tcPr>
              <w:p w14:paraId="7D0A3F73" w14:textId="77777777" w:rsidR="00717D1A" w:rsidRPr="00FD2074" w:rsidRDefault="00717D1A" w:rsidP="00666D68">
                <w:pPr>
                  <w:tabs>
                    <w:tab w:val="left" w:pos="1020"/>
                  </w:tabs>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FD2074">
                  <w:rPr>
                    <w:rFonts w:ascii="Sakkal Majalla" w:hAnsi="Sakkal Majalla" w:cs="Sakkal Majalla"/>
                    <w:sz w:val="28"/>
                    <w:szCs w:val="28"/>
                    <w:rtl/>
                  </w:rPr>
                  <w:t>الوصف</w:t>
                </w:r>
              </w:p>
            </w:tc>
            <w:tc>
              <w:tcPr>
                <w:tcW w:w="900" w:type="dxa"/>
                <w:tcBorders>
                  <w:top w:val="none" w:sz="0" w:space="0" w:color="auto"/>
                  <w:left w:val="none" w:sz="0" w:space="0" w:color="auto"/>
                  <w:bottom w:val="none" w:sz="0" w:space="0" w:color="auto"/>
                  <w:right w:val="none" w:sz="0" w:space="0" w:color="auto"/>
                </w:tcBorders>
                <w:shd w:val="clear" w:color="auto" w:fill="0070C0"/>
              </w:tcPr>
              <w:p w14:paraId="0D310C40" w14:textId="77777777" w:rsidR="00717D1A" w:rsidRPr="00FD2074" w:rsidRDefault="00717D1A" w:rsidP="00666D68">
                <w:pPr>
                  <w:tabs>
                    <w:tab w:val="left" w:pos="1020"/>
                  </w:tabs>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FD2074">
                  <w:rPr>
                    <w:rFonts w:ascii="Sakkal Majalla" w:hAnsi="Sakkal Majalla" w:cs="Sakkal Majalla"/>
                    <w:sz w:val="28"/>
                    <w:szCs w:val="28"/>
                    <w:rtl/>
                  </w:rPr>
                  <w:t>الإصدار</w:t>
                </w:r>
              </w:p>
            </w:tc>
            <w:tc>
              <w:tcPr>
                <w:tcW w:w="1342" w:type="dxa"/>
                <w:tcBorders>
                  <w:top w:val="none" w:sz="0" w:space="0" w:color="auto"/>
                  <w:left w:val="none" w:sz="0" w:space="0" w:color="auto"/>
                  <w:bottom w:val="none" w:sz="0" w:space="0" w:color="auto"/>
                  <w:right w:val="none" w:sz="0" w:space="0" w:color="auto"/>
                </w:tcBorders>
                <w:shd w:val="clear" w:color="auto" w:fill="0070C0"/>
              </w:tcPr>
              <w:p w14:paraId="2DAFB543" w14:textId="77777777" w:rsidR="00717D1A" w:rsidRPr="00FD2074" w:rsidRDefault="00717D1A" w:rsidP="00666D68">
                <w:pPr>
                  <w:tabs>
                    <w:tab w:val="left" w:pos="1020"/>
                  </w:tabs>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FD2074">
                  <w:rPr>
                    <w:rFonts w:ascii="Sakkal Majalla" w:hAnsi="Sakkal Majalla" w:cs="Sakkal Majalla"/>
                    <w:sz w:val="28"/>
                    <w:szCs w:val="28"/>
                    <w:rtl/>
                  </w:rPr>
                  <w:t>التاريخ</w:t>
                </w:r>
              </w:p>
            </w:tc>
          </w:tr>
          <w:tr w:rsidR="00717D1A" w:rsidRPr="00FD2074" w14:paraId="5259E228" w14:textId="77777777" w:rsidTr="00D92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F805B3" w14:textId="5F6C56FB" w:rsidR="00717D1A" w:rsidRPr="00FD2074" w:rsidRDefault="00330204" w:rsidP="00666D68">
                <w:pPr>
                  <w:tabs>
                    <w:tab w:val="left" w:pos="1020"/>
                  </w:tabs>
                  <w:bidi/>
                  <w:rPr>
                    <w:rFonts w:ascii="Sakkal Majalla" w:hAnsi="Sakkal Majalla" w:cs="Sakkal Majalla"/>
                    <w:sz w:val="28"/>
                    <w:szCs w:val="28"/>
                  </w:rPr>
                </w:pPr>
                <w:r w:rsidRPr="00FD2074">
                  <w:rPr>
                    <w:rFonts w:ascii="Sakkal Majalla" w:hAnsi="Sakkal Majalla" w:cs="Sakkal Majalla" w:hint="cs"/>
                    <w:sz w:val="28"/>
                    <w:szCs w:val="28"/>
                    <w:rtl/>
                  </w:rPr>
                  <w:t>عبدالله خلف</w:t>
                </w:r>
              </w:p>
            </w:tc>
            <w:tc>
              <w:tcPr>
                <w:tcW w:w="3890" w:type="dxa"/>
              </w:tcPr>
              <w:p w14:paraId="17FF9493" w14:textId="430D45C3" w:rsidR="00717D1A" w:rsidRPr="00FD2074" w:rsidRDefault="00717D1A" w:rsidP="00666D6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lang w:bidi="ar-JO"/>
                  </w:rPr>
                </w:pPr>
                <w:r w:rsidRPr="00FD2074">
                  <w:rPr>
                    <w:rFonts w:ascii="Sakkal Majalla" w:hAnsi="Sakkal Majalla" w:cs="Sakkal Majalla"/>
                    <w:sz w:val="28"/>
                    <w:szCs w:val="28"/>
                    <w:rtl/>
                    <w:lang w:bidi="ar-JO"/>
                  </w:rPr>
                  <w:t>النسخة ال</w:t>
                </w:r>
                <w:r w:rsidR="00D95299" w:rsidRPr="00FD2074">
                  <w:rPr>
                    <w:rFonts w:ascii="Sakkal Majalla" w:hAnsi="Sakkal Majalla" w:cs="Sakkal Majalla"/>
                    <w:sz w:val="28"/>
                    <w:szCs w:val="28"/>
                    <w:rtl/>
                    <w:lang w:bidi="ar-JO"/>
                  </w:rPr>
                  <w:t>أو</w:t>
                </w:r>
                <w:r w:rsidRPr="00FD2074">
                  <w:rPr>
                    <w:rFonts w:ascii="Sakkal Majalla" w:hAnsi="Sakkal Majalla" w:cs="Sakkal Majalla"/>
                    <w:sz w:val="28"/>
                    <w:szCs w:val="28"/>
                    <w:rtl/>
                    <w:lang w:bidi="ar-JO"/>
                  </w:rPr>
                  <w:t>لية</w:t>
                </w:r>
              </w:p>
            </w:tc>
            <w:tc>
              <w:tcPr>
                <w:tcW w:w="900" w:type="dxa"/>
              </w:tcPr>
              <w:p w14:paraId="42F37849" w14:textId="77777777" w:rsidR="00717D1A" w:rsidRPr="00FD2074" w:rsidRDefault="00717D1A" w:rsidP="00666D6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2074">
                  <w:rPr>
                    <w:rFonts w:ascii="Sakkal Majalla" w:hAnsi="Sakkal Majalla" w:cs="Sakkal Majalla"/>
                    <w:sz w:val="28"/>
                    <w:szCs w:val="28"/>
                  </w:rPr>
                  <w:t>1.0</w:t>
                </w:r>
              </w:p>
            </w:tc>
            <w:tc>
              <w:tcPr>
                <w:tcW w:w="1342" w:type="dxa"/>
              </w:tcPr>
              <w:p w14:paraId="115A5ACB" w14:textId="02805504" w:rsidR="00717D1A" w:rsidRPr="00FD2074" w:rsidRDefault="007811FF" w:rsidP="00FA65E4">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30</w:t>
                </w:r>
                <w:r w:rsidR="00330204" w:rsidRPr="00FD2074">
                  <w:rPr>
                    <w:rFonts w:ascii="Sakkal Majalla" w:hAnsi="Sakkal Majalla" w:cs="Sakkal Majalla" w:hint="cs"/>
                    <w:sz w:val="28"/>
                    <w:szCs w:val="28"/>
                    <w:rtl/>
                  </w:rPr>
                  <w:t>-0</w:t>
                </w:r>
                <w:r w:rsidR="00FA65E4">
                  <w:rPr>
                    <w:rFonts w:ascii="Sakkal Majalla" w:hAnsi="Sakkal Majalla" w:cs="Sakkal Majalla" w:hint="cs"/>
                    <w:sz w:val="28"/>
                    <w:szCs w:val="28"/>
                    <w:rtl/>
                  </w:rPr>
                  <w:t>7</w:t>
                </w:r>
                <w:r w:rsidR="00330204" w:rsidRPr="00FD2074">
                  <w:rPr>
                    <w:rFonts w:ascii="Sakkal Majalla" w:hAnsi="Sakkal Majalla" w:cs="Sakkal Majalla" w:hint="cs"/>
                    <w:sz w:val="28"/>
                    <w:szCs w:val="28"/>
                    <w:rtl/>
                  </w:rPr>
                  <w:t>-2019</w:t>
                </w:r>
              </w:p>
            </w:tc>
          </w:tr>
          <w:tr w:rsidR="00CF603E" w:rsidRPr="00FD2074" w14:paraId="599C442F" w14:textId="77777777" w:rsidTr="00D92E4E">
            <w:tc>
              <w:tcPr>
                <w:cnfStyle w:val="001000000000" w:firstRow="0" w:lastRow="0" w:firstColumn="1" w:lastColumn="0" w:oddVBand="0" w:evenVBand="0" w:oddHBand="0" w:evenHBand="0" w:firstRowFirstColumn="0" w:firstRowLastColumn="0" w:lastRowFirstColumn="0" w:lastRowLastColumn="0"/>
                <w:tcW w:w="3168" w:type="dxa"/>
              </w:tcPr>
              <w:p w14:paraId="7C04E37C" w14:textId="5F712947" w:rsidR="00CF603E" w:rsidRPr="00FD2074" w:rsidRDefault="00CF603E" w:rsidP="00666D68">
                <w:pPr>
                  <w:tabs>
                    <w:tab w:val="left" w:pos="1020"/>
                  </w:tabs>
                  <w:bidi/>
                  <w:rPr>
                    <w:rFonts w:ascii="Sakkal Majalla" w:hAnsi="Sakkal Majalla" w:cs="Sakkal Majalla"/>
                    <w:sz w:val="28"/>
                    <w:szCs w:val="28"/>
                    <w:rtl/>
                  </w:rPr>
                </w:pPr>
                <w:r w:rsidRPr="00FD2074">
                  <w:rPr>
                    <w:rFonts w:ascii="Sakkal Majalla" w:hAnsi="Sakkal Majalla" w:cs="Sakkal Majalla" w:hint="cs"/>
                    <w:sz w:val="28"/>
                    <w:szCs w:val="28"/>
                    <w:rtl/>
                  </w:rPr>
                  <w:t>عبدالله خلف</w:t>
                </w:r>
              </w:p>
            </w:tc>
            <w:tc>
              <w:tcPr>
                <w:tcW w:w="3890" w:type="dxa"/>
              </w:tcPr>
              <w:p w14:paraId="62980A86" w14:textId="1288AAB2" w:rsidR="00CF603E" w:rsidRPr="00FD2074" w:rsidRDefault="00CF603E" w:rsidP="00666D68">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تعديل الوثيقة</w:t>
                </w:r>
              </w:p>
            </w:tc>
            <w:tc>
              <w:tcPr>
                <w:tcW w:w="900" w:type="dxa"/>
              </w:tcPr>
              <w:p w14:paraId="7DD8A7E5" w14:textId="1991C494" w:rsidR="00CF603E" w:rsidRPr="00FD2074" w:rsidRDefault="00CF603E" w:rsidP="00666D68">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1.1</w:t>
                </w:r>
              </w:p>
            </w:tc>
            <w:tc>
              <w:tcPr>
                <w:tcW w:w="1342" w:type="dxa"/>
              </w:tcPr>
              <w:p w14:paraId="7BADE7A3" w14:textId="0D44A1FA" w:rsidR="00CF603E" w:rsidRDefault="00CF603E" w:rsidP="00FA65E4">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31-07-2019</w:t>
                </w:r>
              </w:p>
            </w:tc>
          </w:tr>
          <w:tr w:rsidR="00042F60" w:rsidRPr="00FD2074" w14:paraId="7F48E1A2" w14:textId="77777777" w:rsidTr="00D92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477B9F75" w14:textId="2E7DAA44" w:rsidR="00042F60" w:rsidRPr="00FD2074" w:rsidRDefault="00042F60" w:rsidP="00666D68">
                <w:pPr>
                  <w:tabs>
                    <w:tab w:val="left" w:pos="1020"/>
                  </w:tabs>
                  <w:bidi/>
                  <w:rPr>
                    <w:rFonts w:ascii="Sakkal Majalla" w:hAnsi="Sakkal Majalla" w:cs="Sakkal Majalla"/>
                    <w:sz w:val="28"/>
                    <w:szCs w:val="28"/>
                    <w:rtl/>
                  </w:rPr>
                </w:pPr>
                <w:r>
                  <w:rPr>
                    <w:rFonts w:ascii="Sakkal Majalla" w:hAnsi="Sakkal Majalla" w:cs="Sakkal Majalla" w:hint="cs"/>
                    <w:sz w:val="28"/>
                    <w:szCs w:val="28"/>
                    <w:rtl/>
                  </w:rPr>
                  <w:t>فريق العمل</w:t>
                </w:r>
              </w:p>
            </w:tc>
            <w:tc>
              <w:tcPr>
                <w:tcW w:w="3890" w:type="dxa"/>
              </w:tcPr>
              <w:p w14:paraId="6CA12F75" w14:textId="47BAC30C" w:rsidR="00042F60" w:rsidRDefault="00042F60" w:rsidP="00666D6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مراجعة الوثيقة</w:t>
                </w:r>
              </w:p>
            </w:tc>
            <w:tc>
              <w:tcPr>
                <w:tcW w:w="900" w:type="dxa"/>
              </w:tcPr>
              <w:p w14:paraId="7EA6812E" w14:textId="62D98537" w:rsidR="00042F60" w:rsidRDefault="00042F60" w:rsidP="00666D6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1.2</w:t>
                </w:r>
              </w:p>
            </w:tc>
            <w:tc>
              <w:tcPr>
                <w:tcW w:w="1342" w:type="dxa"/>
              </w:tcPr>
              <w:p w14:paraId="54B6AE48" w14:textId="62F3BFE8" w:rsidR="00042F60" w:rsidRDefault="00042F60" w:rsidP="00042F60">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04-08-2019</w:t>
                </w:r>
              </w:p>
            </w:tc>
          </w:tr>
          <w:tr w:rsidR="00042F60" w:rsidRPr="00FD2074" w14:paraId="076D417E" w14:textId="77777777" w:rsidTr="00D92E4E">
            <w:tc>
              <w:tcPr>
                <w:cnfStyle w:val="001000000000" w:firstRow="0" w:lastRow="0" w:firstColumn="1" w:lastColumn="0" w:oddVBand="0" w:evenVBand="0" w:oddHBand="0" w:evenHBand="0" w:firstRowFirstColumn="0" w:firstRowLastColumn="0" w:lastRowFirstColumn="0" w:lastRowLastColumn="0"/>
                <w:tcW w:w="3168" w:type="dxa"/>
              </w:tcPr>
              <w:p w14:paraId="29F502C1" w14:textId="72FD76B6" w:rsidR="00042F60" w:rsidRDefault="00042F60" w:rsidP="00666D68">
                <w:pPr>
                  <w:tabs>
                    <w:tab w:val="left" w:pos="1020"/>
                  </w:tabs>
                  <w:bidi/>
                  <w:rPr>
                    <w:rFonts w:ascii="Sakkal Majalla" w:hAnsi="Sakkal Majalla" w:cs="Sakkal Majalla"/>
                    <w:sz w:val="28"/>
                    <w:szCs w:val="28"/>
                    <w:rtl/>
                  </w:rPr>
                </w:pPr>
                <w:r>
                  <w:rPr>
                    <w:rFonts w:ascii="Sakkal Majalla" w:hAnsi="Sakkal Majalla" w:cs="Sakkal Majalla" w:hint="cs"/>
                    <w:sz w:val="28"/>
                    <w:szCs w:val="28"/>
                    <w:rtl/>
                  </w:rPr>
                  <w:t>الهادي مختار</w:t>
                </w:r>
                <w:r w:rsidR="001E3F5C">
                  <w:rPr>
                    <w:rFonts w:ascii="Sakkal Majalla" w:hAnsi="Sakkal Majalla" w:cs="Sakkal Majalla" w:hint="cs"/>
                    <w:sz w:val="28"/>
                    <w:szCs w:val="28"/>
                    <w:rtl/>
                  </w:rPr>
                  <w:t>\عبدالله خلف</w:t>
                </w:r>
              </w:p>
            </w:tc>
            <w:tc>
              <w:tcPr>
                <w:tcW w:w="3890" w:type="dxa"/>
              </w:tcPr>
              <w:p w14:paraId="3777765D" w14:textId="540459A2" w:rsidR="00042F60" w:rsidRDefault="00042F60" w:rsidP="00666D68">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تعديل الوثيقة</w:t>
                </w:r>
              </w:p>
            </w:tc>
            <w:tc>
              <w:tcPr>
                <w:tcW w:w="900" w:type="dxa"/>
              </w:tcPr>
              <w:p w14:paraId="7D0495DD" w14:textId="45EF79A9" w:rsidR="00042F60" w:rsidRDefault="00042F60" w:rsidP="00666D68">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1.3</w:t>
                </w:r>
              </w:p>
            </w:tc>
            <w:tc>
              <w:tcPr>
                <w:tcW w:w="1342" w:type="dxa"/>
              </w:tcPr>
              <w:p w14:paraId="33F63573" w14:textId="3C161EB8" w:rsidR="00042F60" w:rsidRDefault="00042F60" w:rsidP="00FA65E4">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05-09-2019</w:t>
                </w:r>
              </w:p>
            </w:tc>
          </w:tr>
          <w:tr w:rsidR="001F3D58" w:rsidRPr="00FD2074" w14:paraId="3B3C4DAF" w14:textId="77777777" w:rsidTr="00D92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8EB26B9" w14:textId="77F2D831" w:rsidR="001F3D58" w:rsidRDefault="001F3D58" w:rsidP="00666D68">
                <w:pPr>
                  <w:tabs>
                    <w:tab w:val="left" w:pos="1020"/>
                  </w:tabs>
                  <w:bidi/>
                  <w:rPr>
                    <w:rFonts w:ascii="Sakkal Majalla" w:hAnsi="Sakkal Majalla" w:cs="Sakkal Majalla"/>
                    <w:sz w:val="28"/>
                    <w:szCs w:val="28"/>
                    <w:rtl/>
                  </w:rPr>
                </w:pPr>
                <w:r>
                  <w:rPr>
                    <w:rFonts w:ascii="Sakkal Majalla" w:hAnsi="Sakkal Majalla" w:cs="Sakkal Majalla" w:hint="cs"/>
                    <w:sz w:val="28"/>
                    <w:szCs w:val="28"/>
                    <w:rtl/>
                  </w:rPr>
                  <w:t>فريق العميل</w:t>
                </w:r>
              </w:p>
            </w:tc>
            <w:tc>
              <w:tcPr>
                <w:tcW w:w="3890" w:type="dxa"/>
              </w:tcPr>
              <w:p w14:paraId="10393C69" w14:textId="15D2860B" w:rsidR="001F3D58" w:rsidRDefault="001F3D58" w:rsidP="00666D6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مراجعة الوثيقة</w:t>
                </w:r>
              </w:p>
            </w:tc>
            <w:tc>
              <w:tcPr>
                <w:tcW w:w="900" w:type="dxa"/>
              </w:tcPr>
              <w:p w14:paraId="7ECF3A45" w14:textId="486D18C8" w:rsidR="001F3D58" w:rsidRDefault="001F3D58" w:rsidP="00666D6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1.4</w:t>
                </w:r>
              </w:p>
            </w:tc>
            <w:tc>
              <w:tcPr>
                <w:tcW w:w="1342" w:type="dxa"/>
              </w:tcPr>
              <w:p w14:paraId="6EFB56C2" w14:textId="090F8B2C" w:rsidR="001F3D58" w:rsidRDefault="001F3D58" w:rsidP="001F3D5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15-09-2019</w:t>
                </w:r>
              </w:p>
            </w:tc>
          </w:tr>
          <w:tr w:rsidR="00C226C3" w:rsidRPr="00FD2074" w14:paraId="0C0AE6F8" w14:textId="77777777" w:rsidTr="00D92E4E">
            <w:tc>
              <w:tcPr>
                <w:cnfStyle w:val="001000000000" w:firstRow="0" w:lastRow="0" w:firstColumn="1" w:lastColumn="0" w:oddVBand="0" w:evenVBand="0" w:oddHBand="0" w:evenHBand="0" w:firstRowFirstColumn="0" w:firstRowLastColumn="0" w:lastRowFirstColumn="0" w:lastRowLastColumn="0"/>
                <w:tcW w:w="3168" w:type="dxa"/>
              </w:tcPr>
              <w:p w14:paraId="25C36841" w14:textId="1ECEB7D1" w:rsidR="00C226C3" w:rsidRDefault="00CA41F4" w:rsidP="00666D68">
                <w:pPr>
                  <w:tabs>
                    <w:tab w:val="left" w:pos="1020"/>
                  </w:tabs>
                  <w:bidi/>
                  <w:rPr>
                    <w:rFonts w:ascii="Sakkal Majalla" w:hAnsi="Sakkal Majalla" w:cs="Sakkal Majalla"/>
                    <w:sz w:val="28"/>
                    <w:szCs w:val="28"/>
                    <w:rtl/>
                  </w:rPr>
                </w:pPr>
                <w:r>
                  <w:rPr>
                    <w:rFonts w:ascii="Sakkal Majalla" w:hAnsi="Sakkal Majalla" w:cs="Sakkal Majalla" w:hint="cs"/>
                    <w:sz w:val="28"/>
                    <w:szCs w:val="28"/>
                    <w:rtl/>
                  </w:rPr>
                  <w:t>الهادي مختار\عبدالله خلف</w:t>
                </w:r>
              </w:p>
            </w:tc>
            <w:tc>
              <w:tcPr>
                <w:tcW w:w="3890" w:type="dxa"/>
              </w:tcPr>
              <w:p w14:paraId="5483471A" w14:textId="4D81D42F" w:rsidR="00C226C3" w:rsidRDefault="00C226C3" w:rsidP="00666D68">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تعديل الوثيقة</w:t>
                </w:r>
              </w:p>
            </w:tc>
            <w:tc>
              <w:tcPr>
                <w:tcW w:w="900" w:type="dxa"/>
              </w:tcPr>
              <w:p w14:paraId="4B4B80D8" w14:textId="194B7D7B" w:rsidR="00C226C3" w:rsidRDefault="00C226C3" w:rsidP="00666D68">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sz w:val="28"/>
                    <w:szCs w:val="28"/>
                  </w:rPr>
                  <w:t>1.5</w:t>
                </w:r>
              </w:p>
            </w:tc>
            <w:tc>
              <w:tcPr>
                <w:tcW w:w="1342" w:type="dxa"/>
              </w:tcPr>
              <w:p w14:paraId="2A9AB47D" w14:textId="5AEBE0CE" w:rsidR="00C226C3" w:rsidRDefault="00C226C3" w:rsidP="00CA41F4">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1</w:t>
                </w:r>
                <w:r w:rsidR="00CA41F4">
                  <w:rPr>
                    <w:rFonts w:ascii="Sakkal Majalla" w:hAnsi="Sakkal Majalla" w:cs="Sakkal Majalla" w:hint="cs"/>
                    <w:sz w:val="28"/>
                    <w:szCs w:val="28"/>
                    <w:rtl/>
                  </w:rPr>
                  <w:t>9</w:t>
                </w:r>
                <w:r>
                  <w:rPr>
                    <w:rFonts w:ascii="Sakkal Majalla" w:hAnsi="Sakkal Majalla" w:cs="Sakkal Majalla" w:hint="cs"/>
                    <w:sz w:val="28"/>
                    <w:szCs w:val="28"/>
                    <w:rtl/>
                  </w:rPr>
                  <w:t>-09-2019</w:t>
                </w:r>
              </w:p>
            </w:tc>
          </w:tr>
          <w:tr w:rsidR="00DF528F" w:rsidRPr="00FD2074" w14:paraId="668D416B" w14:textId="77777777" w:rsidTr="00D92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D2D9EC" w14:textId="7BE82A6B" w:rsidR="00DF528F" w:rsidRPr="00DF528F" w:rsidRDefault="00DF528F" w:rsidP="00666D68">
                <w:pPr>
                  <w:tabs>
                    <w:tab w:val="left" w:pos="1020"/>
                  </w:tabs>
                  <w:bidi/>
                  <w:rPr>
                    <w:rFonts w:ascii="Sakkal Majalla" w:hAnsi="Sakkal Majalla" w:cs="Sakkal Majalla"/>
                    <w:sz w:val="28"/>
                    <w:szCs w:val="28"/>
                    <w:rtl/>
                  </w:rPr>
                </w:pPr>
                <w:r w:rsidRPr="00DF528F">
                  <w:rPr>
                    <w:rFonts w:ascii="Sakkal Majalla" w:hAnsi="Sakkal Majalla" w:cs="Sakkal Majalla"/>
                    <w:sz w:val="28"/>
                    <w:szCs w:val="28"/>
                    <w:rtl/>
                  </w:rPr>
                  <w:t>فريق العميل</w:t>
                </w:r>
              </w:p>
            </w:tc>
            <w:tc>
              <w:tcPr>
                <w:tcW w:w="3890" w:type="dxa"/>
              </w:tcPr>
              <w:p w14:paraId="3AFF005C" w14:textId="14B0562A" w:rsidR="00DF528F" w:rsidRPr="00DF528F" w:rsidRDefault="00DF528F" w:rsidP="00666D6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F528F">
                  <w:rPr>
                    <w:rFonts w:ascii="Sakkal Majalla" w:hAnsi="Sakkal Majalla" w:cs="Sakkal Majalla"/>
                    <w:sz w:val="28"/>
                    <w:szCs w:val="28"/>
                    <w:rtl/>
                  </w:rPr>
                  <w:t>مراجعة الوثيقة</w:t>
                </w:r>
              </w:p>
            </w:tc>
            <w:tc>
              <w:tcPr>
                <w:tcW w:w="900" w:type="dxa"/>
              </w:tcPr>
              <w:p w14:paraId="63BDAA27" w14:textId="4BE65682" w:rsidR="00DF528F" w:rsidRPr="00DF528F" w:rsidRDefault="00DF528F" w:rsidP="00666D6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sidRPr="00DF528F">
                  <w:rPr>
                    <w:rFonts w:ascii="Sakkal Majalla" w:hAnsi="Sakkal Majalla" w:cs="Sakkal Majalla"/>
                    <w:sz w:val="28"/>
                    <w:szCs w:val="28"/>
                    <w:rtl/>
                  </w:rPr>
                  <w:t>1.6</w:t>
                </w:r>
              </w:p>
            </w:tc>
            <w:tc>
              <w:tcPr>
                <w:tcW w:w="1342" w:type="dxa"/>
              </w:tcPr>
              <w:p w14:paraId="7E35871C" w14:textId="5E919D7B" w:rsidR="00DF528F" w:rsidRPr="00DF528F" w:rsidRDefault="00DF528F" w:rsidP="00CA41F4">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DF528F">
                  <w:rPr>
                    <w:rFonts w:ascii="Sakkal Majalla" w:hAnsi="Sakkal Majalla" w:cs="Sakkal Majalla"/>
                    <w:sz w:val="28"/>
                    <w:szCs w:val="28"/>
                    <w:rtl/>
                  </w:rPr>
                  <w:t>25</w:t>
                </w:r>
                <w:r w:rsidRPr="00DF528F">
                  <w:rPr>
                    <w:rFonts w:ascii="Sakkal Majalla" w:hAnsi="Sakkal Majalla" w:cs="Sakkal Majalla"/>
                    <w:sz w:val="28"/>
                    <w:szCs w:val="28"/>
                  </w:rPr>
                  <w:t>-</w:t>
                </w:r>
                <w:r w:rsidRPr="00DF528F">
                  <w:rPr>
                    <w:rFonts w:ascii="Sakkal Majalla" w:hAnsi="Sakkal Majalla" w:cs="Sakkal Majalla"/>
                    <w:sz w:val="28"/>
                    <w:szCs w:val="28"/>
                    <w:rtl/>
                  </w:rPr>
                  <w:t>09</w:t>
                </w:r>
                <w:r w:rsidRPr="00DF528F">
                  <w:rPr>
                    <w:rFonts w:ascii="Sakkal Majalla" w:hAnsi="Sakkal Majalla" w:cs="Sakkal Majalla"/>
                    <w:sz w:val="28"/>
                    <w:szCs w:val="28"/>
                  </w:rPr>
                  <w:t>-</w:t>
                </w:r>
                <w:r w:rsidRPr="00DF528F">
                  <w:rPr>
                    <w:rFonts w:ascii="Sakkal Majalla" w:hAnsi="Sakkal Majalla" w:cs="Sakkal Majalla"/>
                    <w:sz w:val="28"/>
                    <w:szCs w:val="28"/>
                    <w:rtl/>
                  </w:rPr>
                  <w:t>2019</w:t>
                </w:r>
              </w:p>
            </w:tc>
          </w:tr>
          <w:tr w:rsidR="00DF528F" w:rsidRPr="00FD2074" w14:paraId="1150221E" w14:textId="77777777" w:rsidTr="00D92E4E">
            <w:tc>
              <w:tcPr>
                <w:cnfStyle w:val="001000000000" w:firstRow="0" w:lastRow="0" w:firstColumn="1" w:lastColumn="0" w:oddVBand="0" w:evenVBand="0" w:oddHBand="0" w:evenHBand="0" w:firstRowFirstColumn="0" w:firstRowLastColumn="0" w:lastRowFirstColumn="0" w:lastRowLastColumn="0"/>
                <w:tcW w:w="3168" w:type="dxa"/>
              </w:tcPr>
              <w:p w14:paraId="0E92C852" w14:textId="20384B03" w:rsidR="00DF528F" w:rsidRPr="00DF528F" w:rsidRDefault="00DF528F" w:rsidP="00666D68">
                <w:pPr>
                  <w:tabs>
                    <w:tab w:val="left" w:pos="1020"/>
                  </w:tabs>
                  <w:bidi/>
                  <w:rPr>
                    <w:rFonts w:ascii="Sakkal Majalla" w:hAnsi="Sakkal Majalla" w:cs="Sakkal Majalla"/>
                    <w:sz w:val="28"/>
                    <w:szCs w:val="28"/>
                    <w:rtl/>
                  </w:rPr>
                </w:pPr>
                <w:r>
                  <w:rPr>
                    <w:rFonts w:ascii="Sakkal Majalla" w:hAnsi="Sakkal Majalla" w:cs="Sakkal Majalla" w:hint="cs"/>
                    <w:sz w:val="28"/>
                    <w:szCs w:val="28"/>
                    <w:rtl/>
                  </w:rPr>
                  <w:t>عبدالله خلف</w:t>
                </w:r>
              </w:p>
            </w:tc>
            <w:tc>
              <w:tcPr>
                <w:tcW w:w="3890" w:type="dxa"/>
              </w:tcPr>
              <w:p w14:paraId="301BAFAE" w14:textId="0506D15F" w:rsidR="00DF528F" w:rsidRPr="00DF528F" w:rsidRDefault="00DF528F" w:rsidP="00666D68">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تعديل الوثيقة</w:t>
                </w:r>
              </w:p>
            </w:tc>
            <w:tc>
              <w:tcPr>
                <w:tcW w:w="900" w:type="dxa"/>
              </w:tcPr>
              <w:p w14:paraId="312F8166" w14:textId="76CE0A93" w:rsidR="00DF528F" w:rsidRPr="00DF528F" w:rsidRDefault="00DF528F" w:rsidP="00666D68">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1.7</w:t>
                </w:r>
              </w:p>
            </w:tc>
            <w:tc>
              <w:tcPr>
                <w:tcW w:w="1342" w:type="dxa"/>
              </w:tcPr>
              <w:p w14:paraId="06840212" w14:textId="3565C15B" w:rsidR="00DF528F" w:rsidRPr="00DF528F" w:rsidRDefault="00DF528F" w:rsidP="00CA41F4">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30-09-2019</w:t>
                </w:r>
              </w:p>
            </w:tc>
          </w:tr>
          <w:tr w:rsidR="006655BF" w:rsidRPr="00FD2074" w14:paraId="49D73503" w14:textId="77777777" w:rsidTr="00D92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DA7D920" w14:textId="603DA3D5" w:rsidR="006655BF" w:rsidRDefault="006655BF" w:rsidP="00666D68">
                <w:pPr>
                  <w:tabs>
                    <w:tab w:val="left" w:pos="1020"/>
                  </w:tabs>
                  <w:bidi/>
                  <w:rPr>
                    <w:rFonts w:ascii="Sakkal Majalla" w:hAnsi="Sakkal Majalla" w:cs="Sakkal Majalla"/>
                    <w:sz w:val="28"/>
                    <w:szCs w:val="28"/>
                    <w:rtl/>
                  </w:rPr>
                </w:pPr>
                <w:r>
                  <w:rPr>
                    <w:rFonts w:ascii="Sakkal Majalla" w:hAnsi="Sakkal Majalla" w:cs="Sakkal Majalla" w:hint="cs"/>
                    <w:sz w:val="28"/>
                    <w:szCs w:val="28"/>
                    <w:rtl/>
                  </w:rPr>
                  <w:t>الهادي مختار\عبدالله خلف</w:t>
                </w:r>
              </w:p>
            </w:tc>
            <w:tc>
              <w:tcPr>
                <w:tcW w:w="3890" w:type="dxa"/>
              </w:tcPr>
              <w:p w14:paraId="1B4161BE" w14:textId="7DF797D1" w:rsidR="006655BF" w:rsidRDefault="006655BF" w:rsidP="00666D6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تعديل الوثيقة</w:t>
                </w:r>
              </w:p>
            </w:tc>
            <w:tc>
              <w:tcPr>
                <w:tcW w:w="900" w:type="dxa"/>
              </w:tcPr>
              <w:p w14:paraId="364F6395" w14:textId="4EF97A0C" w:rsidR="006655BF" w:rsidRDefault="006655BF" w:rsidP="00666D6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sz w:val="28"/>
                    <w:szCs w:val="28"/>
                  </w:rPr>
                  <w:t>1.7.1</w:t>
                </w:r>
              </w:p>
            </w:tc>
            <w:tc>
              <w:tcPr>
                <w:tcW w:w="1342" w:type="dxa"/>
              </w:tcPr>
              <w:p w14:paraId="1EAC0F64" w14:textId="60198B14" w:rsidR="006655BF" w:rsidRDefault="006655BF" w:rsidP="00CA41F4">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sz w:val="28"/>
                    <w:szCs w:val="28"/>
                  </w:rPr>
                  <w:t>2019-10-17</w:t>
                </w:r>
              </w:p>
            </w:tc>
          </w:tr>
          <w:tr w:rsidR="005F2A2F" w:rsidRPr="00FD2074" w14:paraId="2DC9B6A5" w14:textId="77777777" w:rsidTr="00D92E4E">
            <w:tc>
              <w:tcPr>
                <w:cnfStyle w:val="001000000000" w:firstRow="0" w:lastRow="0" w:firstColumn="1" w:lastColumn="0" w:oddVBand="0" w:evenVBand="0" w:oddHBand="0" w:evenHBand="0" w:firstRowFirstColumn="0" w:firstRowLastColumn="0" w:lastRowFirstColumn="0" w:lastRowLastColumn="0"/>
                <w:tcW w:w="3168" w:type="dxa"/>
              </w:tcPr>
              <w:p w14:paraId="5355C7CD" w14:textId="16620330" w:rsidR="005F2A2F" w:rsidRDefault="005F2A2F" w:rsidP="00666D68">
                <w:pPr>
                  <w:tabs>
                    <w:tab w:val="left" w:pos="1020"/>
                  </w:tabs>
                  <w:bidi/>
                  <w:rPr>
                    <w:rFonts w:ascii="Sakkal Majalla" w:hAnsi="Sakkal Majalla" w:cs="Sakkal Majalla"/>
                    <w:sz w:val="28"/>
                    <w:szCs w:val="28"/>
                    <w:rtl/>
                  </w:rPr>
                </w:pPr>
                <w:r>
                  <w:rPr>
                    <w:rFonts w:ascii="Sakkal Majalla" w:hAnsi="Sakkal Majalla" w:cs="Sakkal Majalla" w:hint="cs"/>
                    <w:sz w:val="28"/>
                    <w:szCs w:val="28"/>
                    <w:rtl/>
                  </w:rPr>
                  <w:t>مشاري الصالح</w:t>
                </w:r>
              </w:p>
            </w:tc>
            <w:tc>
              <w:tcPr>
                <w:tcW w:w="3890" w:type="dxa"/>
              </w:tcPr>
              <w:p w14:paraId="1CDED49F" w14:textId="54854548" w:rsidR="005F2A2F" w:rsidRDefault="005F2A2F" w:rsidP="00666D68">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مراجعة الوثيقة واضافة ملاحظات</w:t>
                </w:r>
              </w:p>
            </w:tc>
            <w:tc>
              <w:tcPr>
                <w:tcW w:w="900" w:type="dxa"/>
              </w:tcPr>
              <w:p w14:paraId="2B8FA6BD" w14:textId="7D5CE260" w:rsidR="005F2A2F" w:rsidRDefault="005F2A2F" w:rsidP="00666D68">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1.8</w:t>
                </w:r>
              </w:p>
            </w:tc>
            <w:tc>
              <w:tcPr>
                <w:tcW w:w="1342" w:type="dxa"/>
              </w:tcPr>
              <w:p w14:paraId="40FC655F" w14:textId="5584A914" w:rsidR="005F2A2F" w:rsidRDefault="005F2A2F" w:rsidP="00CA41F4">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2019-11-10</w:t>
                </w:r>
              </w:p>
            </w:tc>
          </w:tr>
          <w:tr w:rsidR="00E42C0C" w:rsidRPr="00FD2074" w14:paraId="0CC10A1A" w14:textId="77777777" w:rsidTr="00D92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E6D25BD" w14:textId="2BB4E418" w:rsidR="00E42C0C" w:rsidRDefault="00E42C0C" w:rsidP="00666D68">
                <w:pPr>
                  <w:tabs>
                    <w:tab w:val="left" w:pos="1020"/>
                  </w:tabs>
                  <w:bidi/>
                  <w:rPr>
                    <w:rFonts w:ascii="Sakkal Majalla" w:hAnsi="Sakkal Majalla" w:cs="Sakkal Majalla"/>
                    <w:sz w:val="28"/>
                    <w:szCs w:val="28"/>
                    <w:rtl/>
                  </w:rPr>
                </w:pPr>
                <w:r>
                  <w:rPr>
                    <w:rFonts w:ascii="Sakkal Majalla" w:hAnsi="Sakkal Majalla" w:cs="Sakkal Majalla" w:hint="cs"/>
                    <w:sz w:val="28"/>
                    <w:szCs w:val="28"/>
                    <w:rtl/>
                  </w:rPr>
                  <w:t>الهادي مختار</w:t>
                </w:r>
              </w:p>
            </w:tc>
            <w:tc>
              <w:tcPr>
                <w:tcW w:w="3890" w:type="dxa"/>
              </w:tcPr>
              <w:p w14:paraId="3C4DBB79" w14:textId="4C465AF7" w:rsidR="00E42C0C" w:rsidRDefault="00E42C0C" w:rsidP="00666D6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تعديل الوثيقة</w:t>
                </w:r>
              </w:p>
            </w:tc>
            <w:tc>
              <w:tcPr>
                <w:tcW w:w="900" w:type="dxa"/>
              </w:tcPr>
              <w:p w14:paraId="0D1DD585" w14:textId="13D8FDA7" w:rsidR="00E42C0C" w:rsidRDefault="00E42C0C" w:rsidP="00666D6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1.9</w:t>
                </w:r>
              </w:p>
            </w:tc>
            <w:tc>
              <w:tcPr>
                <w:tcW w:w="1342" w:type="dxa"/>
              </w:tcPr>
              <w:p w14:paraId="4C950A82" w14:textId="0084E81E" w:rsidR="00E42C0C" w:rsidRDefault="00E42C0C" w:rsidP="00CA41F4">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hint="cs"/>
                    <w:sz w:val="28"/>
                    <w:szCs w:val="28"/>
                    <w:rtl/>
                  </w:rPr>
                  <w:t>03-12-2019</w:t>
                </w:r>
              </w:p>
            </w:tc>
          </w:tr>
          <w:tr w:rsidR="00B37806" w:rsidRPr="00FD2074" w14:paraId="74E3D397" w14:textId="77777777" w:rsidTr="00D92E4E">
            <w:tc>
              <w:tcPr>
                <w:cnfStyle w:val="001000000000" w:firstRow="0" w:lastRow="0" w:firstColumn="1" w:lastColumn="0" w:oddVBand="0" w:evenVBand="0" w:oddHBand="0" w:evenHBand="0" w:firstRowFirstColumn="0" w:firstRowLastColumn="0" w:lastRowFirstColumn="0" w:lastRowLastColumn="0"/>
                <w:tcW w:w="3168" w:type="dxa"/>
              </w:tcPr>
              <w:p w14:paraId="3AFA27C1" w14:textId="0985D388" w:rsidR="00B37806" w:rsidRDefault="00B37806" w:rsidP="00666D68">
                <w:pPr>
                  <w:tabs>
                    <w:tab w:val="left" w:pos="1020"/>
                  </w:tabs>
                  <w:bidi/>
                  <w:rPr>
                    <w:rFonts w:ascii="Sakkal Majalla" w:hAnsi="Sakkal Majalla" w:cs="Sakkal Majalla"/>
                    <w:sz w:val="28"/>
                    <w:szCs w:val="28"/>
                    <w:rtl/>
                  </w:rPr>
                </w:pPr>
                <w:r>
                  <w:rPr>
                    <w:rFonts w:ascii="Sakkal Majalla" w:hAnsi="Sakkal Majalla" w:cs="Sakkal Majalla" w:hint="cs"/>
                    <w:sz w:val="28"/>
                    <w:szCs w:val="28"/>
                    <w:rtl/>
                  </w:rPr>
                  <w:t>الفريق التقني</w:t>
                </w:r>
              </w:p>
            </w:tc>
            <w:tc>
              <w:tcPr>
                <w:tcW w:w="3890" w:type="dxa"/>
              </w:tcPr>
              <w:p w14:paraId="29D3EC3C" w14:textId="27772128" w:rsidR="00B37806" w:rsidRDefault="00B37806" w:rsidP="00666D68">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 xml:space="preserve">تعديل الوثيقة </w:t>
                </w:r>
                <w:r>
                  <w:rPr>
                    <w:rFonts w:ascii="Sakkal Majalla" w:hAnsi="Sakkal Majalla" w:cs="Sakkal Majalla"/>
                    <w:sz w:val="28"/>
                    <w:szCs w:val="28"/>
                    <w:rtl/>
                  </w:rPr>
                  <w:t>–</w:t>
                </w:r>
                <w:r>
                  <w:rPr>
                    <w:rFonts w:ascii="Sakkal Majalla" w:hAnsi="Sakkal Majalla" w:cs="Sakkal Majalla" w:hint="cs"/>
                    <w:sz w:val="28"/>
                    <w:szCs w:val="28"/>
                    <w:rtl/>
                  </w:rPr>
                  <w:t xml:space="preserve"> تعديل رموز الخطأ</w:t>
                </w:r>
              </w:p>
            </w:tc>
            <w:tc>
              <w:tcPr>
                <w:tcW w:w="900" w:type="dxa"/>
              </w:tcPr>
              <w:p w14:paraId="421A7A76" w14:textId="633931A7" w:rsidR="00B37806" w:rsidRDefault="00B37806" w:rsidP="00666D68">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2.0</w:t>
                </w:r>
              </w:p>
            </w:tc>
            <w:tc>
              <w:tcPr>
                <w:tcW w:w="1342" w:type="dxa"/>
              </w:tcPr>
              <w:p w14:paraId="0CD8D158" w14:textId="49F48658" w:rsidR="00B37806" w:rsidRDefault="00B37806" w:rsidP="00CA41F4">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sz w:val="28"/>
                    <w:szCs w:val="28"/>
                  </w:rPr>
                  <w:t>2019-12-25</w:t>
                </w:r>
              </w:p>
            </w:tc>
          </w:tr>
          <w:tr w:rsidR="00B37806" w:rsidRPr="00FD2074" w14:paraId="1F6F443D" w14:textId="77777777" w:rsidTr="00D92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6CE7F73" w14:textId="3F7D7EAA" w:rsidR="00B37806" w:rsidRDefault="00B37806" w:rsidP="00666D68">
                <w:pPr>
                  <w:tabs>
                    <w:tab w:val="left" w:pos="1020"/>
                  </w:tabs>
                  <w:bidi/>
                  <w:rPr>
                    <w:rFonts w:ascii="Sakkal Majalla" w:hAnsi="Sakkal Majalla" w:cs="Sakkal Majalla"/>
                    <w:sz w:val="28"/>
                    <w:szCs w:val="28"/>
                    <w:rtl/>
                  </w:rPr>
                </w:pPr>
                <w:r>
                  <w:rPr>
                    <w:rFonts w:ascii="Sakkal Majalla" w:hAnsi="Sakkal Majalla" w:cs="Sakkal Majalla" w:hint="cs"/>
                    <w:sz w:val="28"/>
                    <w:szCs w:val="28"/>
                    <w:rtl/>
                  </w:rPr>
                  <w:t>عبدالله خلف</w:t>
                </w:r>
              </w:p>
            </w:tc>
            <w:tc>
              <w:tcPr>
                <w:tcW w:w="3890" w:type="dxa"/>
              </w:tcPr>
              <w:p w14:paraId="2AFC31CD" w14:textId="27D36C92" w:rsidR="00B37806" w:rsidRDefault="00B37806" w:rsidP="00666D6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تعديل الوثيقة</w:t>
                </w:r>
              </w:p>
            </w:tc>
            <w:tc>
              <w:tcPr>
                <w:tcW w:w="900" w:type="dxa"/>
              </w:tcPr>
              <w:p w14:paraId="280F42D7" w14:textId="74F8D78E" w:rsidR="00B37806" w:rsidRDefault="00B37806" w:rsidP="00666D68">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2.1</w:t>
                </w:r>
              </w:p>
            </w:tc>
            <w:tc>
              <w:tcPr>
                <w:tcW w:w="1342" w:type="dxa"/>
              </w:tcPr>
              <w:p w14:paraId="6C8402E0" w14:textId="09725D79" w:rsidR="00B37806" w:rsidRDefault="00B37806" w:rsidP="00CA41F4">
                <w:pPr>
                  <w:tabs>
                    <w:tab w:val="left" w:pos="1020"/>
                  </w:tabs>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2019-12-26</w:t>
                </w:r>
              </w:p>
            </w:tc>
          </w:tr>
          <w:tr w:rsidR="00787955" w:rsidRPr="00FD2074" w14:paraId="6A1ED114" w14:textId="77777777" w:rsidTr="00D92E4E">
            <w:tc>
              <w:tcPr>
                <w:cnfStyle w:val="001000000000" w:firstRow="0" w:lastRow="0" w:firstColumn="1" w:lastColumn="0" w:oddVBand="0" w:evenVBand="0" w:oddHBand="0" w:evenHBand="0" w:firstRowFirstColumn="0" w:firstRowLastColumn="0" w:lastRowFirstColumn="0" w:lastRowLastColumn="0"/>
                <w:tcW w:w="3168" w:type="dxa"/>
              </w:tcPr>
              <w:p w14:paraId="772E9E69" w14:textId="28DEE800" w:rsidR="00787955" w:rsidRDefault="00787955" w:rsidP="00787955">
                <w:pPr>
                  <w:tabs>
                    <w:tab w:val="left" w:pos="1020"/>
                  </w:tabs>
                  <w:bidi/>
                  <w:rPr>
                    <w:rFonts w:ascii="Sakkal Majalla" w:hAnsi="Sakkal Majalla" w:cs="Sakkal Majalla"/>
                    <w:sz w:val="28"/>
                    <w:szCs w:val="28"/>
                    <w:rtl/>
                  </w:rPr>
                </w:pPr>
                <w:r>
                  <w:rPr>
                    <w:rFonts w:ascii="Sakkal Majalla" w:hAnsi="Sakkal Majalla" w:cs="Sakkal Majalla" w:hint="cs"/>
                    <w:sz w:val="28"/>
                    <w:szCs w:val="28"/>
                    <w:rtl/>
                  </w:rPr>
                  <w:t>مشاري الصالح</w:t>
                </w:r>
              </w:p>
            </w:tc>
            <w:tc>
              <w:tcPr>
                <w:tcW w:w="3890" w:type="dxa"/>
              </w:tcPr>
              <w:p w14:paraId="52801383" w14:textId="4C6587C2" w:rsidR="00787955" w:rsidRDefault="00787955" w:rsidP="00787955">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Pr>
                    <w:rFonts w:ascii="Sakkal Majalla" w:hAnsi="Sakkal Majalla" w:cs="Sakkal Majalla" w:hint="cs"/>
                    <w:sz w:val="28"/>
                    <w:szCs w:val="28"/>
                    <w:rtl/>
                  </w:rPr>
                  <w:t>مراجعة الوثيقة</w:t>
                </w:r>
              </w:p>
            </w:tc>
            <w:tc>
              <w:tcPr>
                <w:tcW w:w="900" w:type="dxa"/>
              </w:tcPr>
              <w:p w14:paraId="16795BB0" w14:textId="3E3CD4FE" w:rsidR="00787955" w:rsidRDefault="00787955" w:rsidP="00787955">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2.1</w:t>
                </w:r>
              </w:p>
            </w:tc>
            <w:tc>
              <w:tcPr>
                <w:tcW w:w="1342" w:type="dxa"/>
              </w:tcPr>
              <w:p w14:paraId="48BF3346" w14:textId="0792503F" w:rsidR="00787955" w:rsidRDefault="00787955" w:rsidP="00787955">
                <w:pPr>
                  <w:tabs>
                    <w:tab w:val="left" w:pos="1020"/>
                  </w:tabs>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Pr>
                    <w:rFonts w:ascii="Sakkal Majalla" w:hAnsi="Sakkal Majalla" w:cs="Sakkal Majalla"/>
                    <w:sz w:val="28"/>
                    <w:szCs w:val="28"/>
                  </w:rPr>
                  <w:t>2019-12-31</w:t>
                </w:r>
              </w:p>
            </w:tc>
          </w:tr>
          <w:tr w:rsidR="00581A89" w:rsidRPr="00FD2074" w14:paraId="14C25ED2" w14:textId="77777777" w:rsidTr="00D92E4E">
            <w:trPr>
              <w:cnfStyle w:val="000000100000" w:firstRow="0" w:lastRow="0" w:firstColumn="0" w:lastColumn="0" w:oddVBand="0" w:evenVBand="0" w:oddHBand="1" w:evenHBand="0" w:firstRowFirstColumn="0" w:firstRowLastColumn="0" w:lastRowFirstColumn="0" w:lastRowLastColumn="0"/>
              <w:ins w:id="2" w:author="Abdullah Khalaf" w:date="2020-01-14T18:09:00Z"/>
            </w:trPr>
            <w:tc>
              <w:tcPr>
                <w:cnfStyle w:val="001000000000" w:firstRow="0" w:lastRow="0" w:firstColumn="1" w:lastColumn="0" w:oddVBand="0" w:evenVBand="0" w:oddHBand="0" w:evenHBand="0" w:firstRowFirstColumn="0" w:firstRowLastColumn="0" w:lastRowFirstColumn="0" w:lastRowLastColumn="0"/>
                <w:tcW w:w="3168" w:type="dxa"/>
              </w:tcPr>
              <w:p w14:paraId="4447B75C" w14:textId="00192014" w:rsidR="00581A89" w:rsidRDefault="00581A89" w:rsidP="00787955">
                <w:pPr>
                  <w:tabs>
                    <w:tab w:val="left" w:pos="1020"/>
                  </w:tabs>
                  <w:bidi/>
                  <w:rPr>
                    <w:ins w:id="3" w:author="Abdullah Khalaf" w:date="2020-01-14T18:09:00Z"/>
                    <w:rFonts w:ascii="Sakkal Majalla" w:hAnsi="Sakkal Majalla" w:cs="Sakkal Majalla"/>
                    <w:sz w:val="28"/>
                    <w:szCs w:val="28"/>
                    <w:rtl/>
                  </w:rPr>
                </w:pPr>
                <w:ins w:id="4" w:author="Abdullah Khalaf" w:date="2020-01-14T18:09:00Z">
                  <w:r>
                    <w:rPr>
                      <w:rFonts w:ascii="Sakkal Majalla" w:hAnsi="Sakkal Majalla" w:cs="Sakkal Majalla" w:hint="cs"/>
                      <w:sz w:val="28"/>
                      <w:szCs w:val="28"/>
                      <w:rtl/>
                    </w:rPr>
                    <w:t>ديم الصوان</w:t>
                  </w:r>
                </w:ins>
              </w:p>
            </w:tc>
            <w:tc>
              <w:tcPr>
                <w:tcW w:w="3890" w:type="dxa"/>
              </w:tcPr>
              <w:p w14:paraId="0E5219C5" w14:textId="016F78D0" w:rsidR="00581A89" w:rsidRDefault="00581A89" w:rsidP="00787955">
                <w:pPr>
                  <w:tabs>
                    <w:tab w:val="left" w:pos="1020"/>
                  </w:tabs>
                  <w:bidi/>
                  <w:cnfStyle w:val="000000100000" w:firstRow="0" w:lastRow="0" w:firstColumn="0" w:lastColumn="0" w:oddVBand="0" w:evenVBand="0" w:oddHBand="1" w:evenHBand="0" w:firstRowFirstColumn="0" w:firstRowLastColumn="0" w:lastRowFirstColumn="0" w:lastRowLastColumn="0"/>
                  <w:rPr>
                    <w:ins w:id="5" w:author="Abdullah Khalaf" w:date="2020-01-14T18:09:00Z"/>
                    <w:rFonts w:ascii="Sakkal Majalla" w:hAnsi="Sakkal Majalla" w:cs="Sakkal Majalla"/>
                    <w:sz w:val="28"/>
                    <w:szCs w:val="28"/>
                    <w:rtl/>
                  </w:rPr>
                </w:pPr>
                <w:ins w:id="6" w:author="Abdullah Khalaf" w:date="2020-01-14T18:09:00Z">
                  <w:r>
                    <w:rPr>
                      <w:rFonts w:ascii="Sakkal Majalla" w:hAnsi="Sakkal Majalla" w:cs="Sakkal Majalla" w:hint="cs"/>
                      <w:sz w:val="28"/>
                      <w:szCs w:val="28"/>
                      <w:rtl/>
                    </w:rPr>
                    <w:t>مراجعة الوثيقة</w:t>
                  </w:r>
                </w:ins>
              </w:p>
            </w:tc>
            <w:tc>
              <w:tcPr>
                <w:tcW w:w="900" w:type="dxa"/>
              </w:tcPr>
              <w:p w14:paraId="7EB349C5" w14:textId="6A424226" w:rsidR="00581A89" w:rsidRDefault="00581A89" w:rsidP="00787955">
                <w:pPr>
                  <w:tabs>
                    <w:tab w:val="left" w:pos="1020"/>
                  </w:tabs>
                  <w:bidi/>
                  <w:cnfStyle w:val="000000100000" w:firstRow="0" w:lastRow="0" w:firstColumn="0" w:lastColumn="0" w:oddVBand="0" w:evenVBand="0" w:oddHBand="1" w:evenHBand="0" w:firstRowFirstColumn="0" w:firstRowLastColumn="0" w:lastRowFirstColumn="0" w:lastRowLastColumn="0"/>
                  <w:rPr>
                    <w:ins w:id="7" w:author="Abdullah Khalaf" w:date="2020-01-14T18:09:00Z"/>
                    <w:rFonts w:ascii="Sakkal Majalla" w:hAnsi="Sakkal Majalla" w:cs="Sakkal Majalla"/>
                    <w:sz w:val="28"/>
                    <w:szCs w:val="28"/>
                  </w:rPr>
                </w:pPr>
                <w:ins w:id="8" w:author="Abdullah Khalaf" w:date="2020-01-14T18:09:00Z">
                  <w:r>
                    <w:rPr>
                      <w:rFonts w:ascii="Sakkal Majalla" w:hAnsi="Sakkal Majalla" w:cs="Sakkal Majalla"/>
                      <w:sz w:val="28"/>
                      <w:szCs w:val="28"/>
                    </w:rPr>
                    <w:t>2.2</w:t>
                  </w:r>
                </w:ins>
              </w:p>
            </w:tc>
            <w:tc>
              <w:tcPr>
                <w:tcW w:w="1342" w:type="dxa"/>
              </w:tcPr>
              <w:p w14:paraId="3F21F50A" w14:textId="3D739651" w:rsidR="00581A89" w:rsidRDefault="00581A89" w:rsidP="00787955">
                <w:pPr>
                  <w:tabs>
                    <w:tab w:val="left" w:pos="1020"/>
                  </w:tabs>
                  <w:bidi/>
                  <w:cnfStyle w:val="000000100000" w:firstRow="0" w:lastRow="0" w:firstColumn="0" w:lastColumn="0" w:oddVBand="0" w:evenVBand="0" w:oddHBand="1" w:evenHBand="0" w:firstRowFirstColumn="0" w:firstRowLastColumn="0" w:lastRowFirstColumn="0" w:lastRowLastColumn="0"/>
                  <w:rPr>
                    <w:ins w:id="9" w:author="Abdullah Khalaf" w:date="2020-01-14T18:09:00Z"/>
                    <w:rFonts w:ascii="Sakkal Majalla" w:hAnsi="Sakkal Majalla" w:cs="Sakkal Majalla"/>
                    <w:sz w:val="28"/>
                    <w:szCs w:val="28"/>
                  </w:rPr>
                </w:pPr>
                <w:ins w:id="10" w:author="Abdullah Khalaf" w:date="2020-01-14T18:09:00Z">
                  <w:r>
                    <w:rPr>
                      <w:rFonts w:ascii="Sakkal Majalla" w:hAnsi="Sakkal Majalla" w:cs="Sakkal Majalla"/>
                      <w:sz w:val="28"/>
                      <w:szCs w:val="28"/>
                    </w:rPr>
                    <w:t>2020-01-13</w:t>
                  </w:r>
                </w:ins>
              </w:p>
            </w:tc>
          </w:tr>
          <w:tr w:rsidR="00581A89" w:rsidRPr="00FD2074" w14:paraId="1AC94C6A" w14:textId="77777777" w:rsidTr="00D92E4E">
            <w:trPr>
              <w:ins w:id="11" w:author="Abdullah Khalaf" w:date="2020-01-14T18:09:00Z"/>
            </w:trPr>
            <w:tc>
              <w:tcPr>
                <w:cnfStyle w:val="001000000000" w:firstRow="0" w:lastRow="0" w:firstColumn="1" w:lastColumn="0" w:oddVBand="0" w:evenVBand="0" w:oddHBand="0" w:evenHBand="0" w:firstRowFirstColumn="0" w:firstRowLastColumn="0" w:lastRowFirstColumn="0" w:lastRowLastColumn="0"/>
                <w:tcW w:w="3168" w:type="dxa"/>
              </w:tcPr>
              <w:p w14:paraId="4EBD1461" w14:textId="4C83150D" w:rsidR="00581A89" w:rsidRDefault="00581A89" w:rsidP="00581A89">
                <w:pPr>
                  <w:tabs>
                    <w:tab w:val="left" w:pos="1020"/>
                  </w:tabs>
                  <w:bidi/>
                  <w:rPr>
                    <w:ins w:id="12" w:author="Abdullah Khalaf" w:date="2020-01-14T18:09:00Z"/>
                    <w:rFonts w:ascii="Sakkal Majalla" w:hAnsi="Sakkal Majalla" w:cs="Sakkal Majalla"/>
                    <w:sz w:val="28"/>
                    <w:szCs w:val="28"/>
                    <w:rtl/>
                  </w:rPr>
                </w:pPr>
                <w:ins w:id="13" w:author="Abdullah Khalaf" w:date="2020-01-14T18:10:00Z">
                  <w:r>
                    <w:rPr>
                      <w:rFonts w:ascii="Sakkal Majalla" w:hAnsi="Sakkal Majalla" w:cs="Sakkal Majalla" w:hint="cs"/>
                      <w:sz w:val="28"/>
                      <w:szCs w:val="28"/>
                      <w:rtl/>
                    </w:rPr>
                    <w:t>عبدالله خلف</w:t>
                  </w:r>
                </w:ins>
              </w:p>
            </w:tc>
            <w:tc>
              <w:tcPr>
                <w:tcW w:w="3890" w:type="dxa"/>
              </w:tcPr>
              <w:p w14:paraId="46C3B7DC" w14:textId="4D612266" w:rsidR="00581A89" w:rsidRDefault="00581A89" w:rsidP="00581A89">
                <w:pPr>
                  <w:tabs>
                    <w:tab w:val="left" w:pos="1020"/>
                  </w:tabs>
                  <w:bidi/>
                  <w:cnfStyle w:val="000000000000" w:firstRow="0" w:lastRow="0" w:firstColumn="0" w:lastColumn="0" w:oddVBand="0" w:evenVBand="0" w:oddHBand="0" w:evenHBand="0" w:firstRowFirstColumn="0" w:firstRowLastColumn="0" w:lastRowFirstColumn="0" w:lastRowLastColumn="0"/>
                  <w:rPr>
                    <w:ins w:id="14" w:author="Abdullah Khalaf" w:date="2020-01-14T18:09:00Z"/>
                    <w:rFonts w:ascii="Sakkal Majalla" w:hAnsi="Sakkal Majalla" w:cs="Sakkal Majalla"/>
                    <w:sz w:val="28"/>
                    <w:szCs w:val="28"/>
                    <w:rtl/>
                  </w:rPr>
                </w:pPr>
                <w:ins w:id="15" w:author="Abdullah Khalaf" w:date="2020-01-14T18:10:00Z">
                  <w:r>
                    <w:rPr>
                      <w:rFonts w:ascii="Sakkal Majalla" w:hAnsi="Sakkal Majalla" w:cs="Sakkal Majalla" w:hint="cs"/>
                      <w:sz w:val="28"/>
                      <w:szCs w:val="28"/>
                      <w:rtl/>
                    </w:rPr>
                    <w:t>تعديل الوثيقة</w:t>
                  </w:r>
                </w:ins>
                <w:ins w:id="16" w:author="Abdullah Khalaf" w:date="2020-01-14T18:16:00Z">
                  <w:r w:rsidR="00E665C4">
                    <w:rPr>
                      <w:rFonts w:ascii="Sakkal Majalla" w:hAnsi="Sakkal Majalla" w:cs="Sakkal Majalla"/>
                      <w:sz w:val="28"/>
                      <w:szCs w:val="28"/>
                    </w:rPr>
                    <w:t xml:space="preserve"> </w:t>
                  </w:r>
                </w:ins>
              </w:p>
            </w:tc>
            <w:tc>
              <w:tcPr>
                <w:tcW w:w="900" w:type="dxa"/>
              </w:tcPr>
              <w:p w14:paraId="5D715EF8" w14:textId="1776AEA1" w:rsidR="00581A89" w:rsidRDefault="00581A89" w:rsidP="00581A89">
                <w:pPr>
                  <w:tabs>
                    <w:tab w:val="left" w:pos="1020"/>
                  </w:tabs>
                  <w:bidi/>
                  <w:cnfStyle w:val="000000000000" w:firstRow="0" w:lastRow="0" w:firstColumn="0" w:lastColumn="0" w:oddVBand="0" w:evenVBand="0" w:oddHBand="0" w:evenHBand="0" w:firstRowFirstColumn="0" w:firstRowLastColumn="0" w:lastRowFirstColumn="0" w:lastRowLastColumn="0"/>
                  <w:rPr>
                    <w:ins w:id="17" w:author="Abdullah Khalaf" w:date="2020-01-14T18:09:00Z"/>
                    <w:rFonts w:ascii="Sakkal Majalla" w:hAnsi="Sakkal Majalla" w:cs="Sakkal Majalla"/>
                    <w:sz w:val="28"/>
                    <w:szCs w:val="28"/>
                  </w:rPr>
                </w:pPr>
                <w:ins w:id="18" w:author="Abdullah Khalaf" w:date="2020-01-14T18:10:00Z">
                  <w:r>
                    <w:rPr>
                      <w:rFonts w:ascii="Sakkal Majalla" w:hAnsi="Sakkal Majalla" w:cs="Sakkal Majalla" w:hint="cs"/>
                      <w:sz w:val="28"/>
                      <w:szCs w:val="28"/>
                      <w:rtl/>
                    </w:rPr>
                    <w:t>2.3</w:t>
                  </w:r>
                </w:ins>
              </w:p>
            </w:tc>
            <w:tc>
              <w:tcPr>
                <w:tcW w:w="1342" w:type="dxa"/>
              </w:tcPr>
              <w:p w14:paraId="61552715" w14:textId="6B0465FD" w:rsidR="00581A89" w:rsidRDefault="00581A89" w:rsidP="00581A89">
                <w:pPr>
                  <w:tabs>
                    <w:tab w:val="left" w:pos="1020"/>
                  </w:tabs>
                  <w:bidi/>
                  <w:cnfStyle w:val="000000000000" w:firstRow="0" w:lastRow="0" w:firstColumn="0" w:lastColumn="0" w:oddVBand="0" w:evenVBand="0" w:oddHBand="0" w:evenHBand="0" w:firstRowFirstColumn="0" w:firstRowLastColumn="0" w:lastRowFirstColumn="0" w:lastRowLastColumn="0"/>
                  <w:rPr>
                    <w:ins w:id="19" w:author="Abdullah Khalaf" w:date="2020-01-14T18:09:00Z"/>
                    <w:rFonts w:ascii="Sakkal Majalla" w:hAnsi="Sakkal Majalla" w:cs="Sakkal Majalla"/>
                    <w:sz w:val="28"/>
                    <w:szCs w:val="28"/>
                  </w:rPr>
                </w:pPr>
                <w:ins w:id="20" w:author="Abdullah Khalaf" w:date="2020-01-14T18:10:00Z">
                  <w:r>
                    <w:rPr>
                      <w:rFonts w:ascii="Sakkal Majalla" w:hAnsi="Sakkal Majalla" w:cs="Sakkal Majalla" w:hint="cs"/>
                      <w:sz w:val="28"/>
                      <w:szCs w:val="28"/>
                      <w:rtl/>
                    </w:rPr>
                    <w:t>14-01-2020</w:t>
                  </w:r>
                </w:ins>
              </w:p>
            </w:tc>
          </w:tr>
        </w:tbl>
        <w:p w14:paraId="12687A48" w14:textId="60790974" w:rsidR="00CC4E94" w:rsidRPr="00FD2074" w:rsidRDefault="00226E85" w:rsidP="00666D68">
          <w:pPr>
            <w:bidi/>
            <w:rPr>
              <w:rFonts w:ascii="Sakkal Majalla" w:hAnsi="Sakkal Majalla" w:cs="Sakkal Majalla"/>
              <w:sz w:val="28"/>
              <w:szCs w:val="28"/>
              <w:rtl/>
            </w:rPr>
          </w:pPr>
        </w:p>
      </w:sdtContent>
    </w:sdt>
    <w:p w14:paraId="1E6C839B" w14:textId="60CC7E95" w:rsidR="00145A55" w:rsidRPr="00FD2074" w:rsidRDefault="00145A55" w:rsidP="00666D68">
      <w:pPr>
        <w:bidi/>
        <w:rPr>
          <w:rFonts w:ascii="Sakkal Majalla" w:hAnsi="Sakkal Majalla" w:cs="Sakkal Majalla"/>
          <w:sz w:val="28"/>
          <w:szCs w:val="28"/>
        </w:rPr>
      </w:pPr>
    </w:p>
    <w:p w14:paraId="2020FC36" w14:textId="3FCFBF6F" w:rsidR="00D232FB" w:rsidRPr="00FD2074" w:rsidRDefault="00D232FB" w:rsidP="00666D68">
      <w:pPr>
        <w:bidi/>
        <w:rPr>
          <w:rFonts w:ascii="Sakkal Majalla" w:hAnsi="Sakkal Majalla" w:cs="Sakkal Majalla"/>
          <w:sz w:val="28"/>
          <w:szCs w:val="28"/>
        </w:rPr>
      </w:pPr>
    </w:p>
    <w:p w14:paraId="1FEFE589" w14:textId="422AF9EF" w:rsidR="00D232FB" w:rsidRPr="00FD2074" w:rsidRDefault="00D232FB" w:rsidP="00666D68">
      <w:pPr>
        <w:bidi/>
        <w:rPr>
          <w:rFonts w:ascii="Sakkal Majalla" w:hAnsi="Sakkal Majalla" w:cs="Sakkal Majalla"/>
          <w:sz w:val="28"/>
          <w:szCs w:val="28"/>
        </w:rPr>
      </w:pPr>
    </w:p>
    <w:p w14:paraId="05C32F2D" w14:textId="3B4AA234" w:rsidR="00D232FB" w:rsidRPr="00FD2074" w:rsidRDefault="00D232FB" w:rsidP="00666D68">
      <w:pPr>
        <w:bidi/>
        <w:rPr>
          <w:rFonts w:ascii="Sakkal Majalla" w:hAnsi="Sakkal Majalla" w:cs="Sakkal Majalla"/>
          <w:sz w:val="28"/>
          <w:szCs w:val="28"/>
        </w:rPr>
      </w:pPr>
    </w:p>
    <w:p w14:paraId="393D84E0" w14:textId="77777777" w:rsidR="00D232FB" w:rsidRPr="00FD2074" w:rsidRDefault="00D232FB" w:rsidP="00666D68">
      <w:pPr>
        <w:bidi/>
        <w:rPr>
          <w:rFonts w:ascii="Sakkal Majalla" w:hAnsi="Sakkal Majalla" w:cs="Sakkal Majalla"/>
          <w:sz w:val="28"/>
          <w:szCs w:val="28"/>
          <w:rtl/>
        </w:rPr>
      </w:pPr>
    </w:p>
    <w:p w14:paraId="2E4AD740" w14:textId="44894739" w:rsidR="00145A55" w:rsidRPr="00FD2074" w:rsidDel="000278E3" w:rsidRDefault="00145A55" w:rsidP="00666D68">
      <w:pPr>
        <w:bidi/>
        <w:rPr>
          <w:del w:id="21" w:author="Abdullah Khalaf" w:date="2020-01-14T18:10:00Z"/>
          <w:rFonts w:ascii="Sakkal Majalla" w:hAnsi="Sakkal Majalla" w:cs="Sakkal Majalla"/>
          <w:sz w:val="28"/>
          <w:szCs w:val="28"/>
          <w:rtl/>
        </w:rPr>
      </w:pPr>
    </w:p>
    <w:p w14:paraId="7323BF25" w14:textId="7785062A" w:rsidR="00912822" w:rsidRPr="00FD2074" w:rsidRDefault="00912822" w:rsidP="00666D68">
      <w:pPr>
        <w:rPr>
          <w:rFonts w:ascii="Sakkal Majalla" w:hAnsi="Sakkal Majalla" w:cs="Sakkal Majalla"/>
          <w:sz w:val="28"/>
          <w:szCs w:val="28"/>
          <w:rtl/>
        </w:rPr>
      </w:pPr>
      <w:del w:id="22" w:author="Abdullah Khalaf" w:date="2020-01-14T18:10:00Z">
        <w:r w:rsidRPr="00FD2074" w:rsidDel="000278E3">
          <w:rPr>
            <w:rFonts w:ascii="Sakkal Majalla" w:hAnsi="Sakkal Majalla" w:cs="Sakkal Majalla"/>
            <w:sz w:val="28"/>
            <w:szCs w:val="28"/>
            <w:rtl/>
          </w:rPr>
          <w:br w:type="page"/>
        </w:r>
      </w:del>
    </w:p>
    <w:sdt>
      <w:sdtPr>
        <w:rPr>
          <w:rFonts w:ascii="Sakkal Majalla" w:eastAsiaTheme="minorHAnsi" w:hAnsi="Sakkal Majalla" w:cs="Sakkal Majalla"/>
          <w:b w:val="0"/>
          <w:bCs w:val="0"/>
          <w:color w:val="auto"/>
          <w:sz w:val="22"/>
          <w:szCs w:val="22"/>
          <w:rtl/>
          <w:lang w:eastAsia="en-US"/>
        </w:rPr>
        <w:id w:val="-2113740693"/>
        <w:docPartObj>
          <w:docPartGallery w:val="Table of Contents"/>
          <w:docPartUnique/>
        </w:docPartObj>
      </w:sdtPr>
      <w:sdtEndPr>
        <w:rPr>
          <w:noProof/>
        </w:rPr>
      </w:sdtEndPr>
      <w:sdtContent>
        <w:p w14:paraId="57C63E93" w14:textId="7689755D" w:rsidR="00C65B3E" w:rsidRPr="00FD2074" w:rsidRDefault="00184A6A" w:rsidP="00666D68">
          <w:pPr>
            <w:pStyle w:val="TOCHeading"/>
            <w:bidi/>
            <w:rPr>
              <w:rFonts w:ascii="Sakkal Majalla" w:hAnsi="Sakkal Majalla" w:cs="Sakkal Majalla"/>
              <w:sz w:val="32"/>
              <w:szCs w:val="32"/>
              <w:rtl/>
            </w:rPr>
          </w:pPr>
          <w:r w:rsidRPr="00FD2074">
            <w:rPr>
              <w:rFonts w:ascii="Sakkal Majalla" w:hAnsi="Sakkal Majalla" w:cs="Sakkal Majalla"/>
              <w:sz w:val="32"/>
              <w:szCs w:val="32"/>
              <w:rtl/>
            </w:rPr>
            <w:t>المحتويات</w:t>
          </w:r>
        </w:p>
        <w:p w14:paraId="7DCCD55D" w14:textId="10A82BEC" w:rsidR="00330204" w:rsidRPr="00FD2074" w:rsidRDefault="00C65B3E" w:rsidP="00666D68">
          <w:pPr>
            <w:pStyle w:val="TOC1"/>
            <w:rPr>
              <w:rFonts w:eastAsiaTheme="minorEastAsia"/>
              <w:noProof/>
            </w:rPr>
          </w:pPr>
          <w:r w:rsidRPr="00FD2074">
            <w:rPr>
              <w:rFonts w:ascii="Sakkal Majalla" w:hAnsi="Sakkal Majalla" w:cs="Sakkal Majalla"/>
              <w:sz w:val="28"/>
              <w:szCs w:val="28"/>
            </w:rPr>
            <w:fldChar w:fldCharType="begin"/>
          </w:r>
          <w:r w:rsidRPr="00FD2074">
            <w:rPr>
              <w:rFonts w:ascii="Sakkal Majalla" w:hAnsi="Sakkal Majalla" w:cs="Sakkal Majalla"/>
              <w:sz w:val="28"/>
              <w:szCs w:val="28"/>
            </w:rPr>
            <w:instrText xml:space="preserve"> TOC \o "1-3" \h \z \u </w:instrText>
          </w:r>
          <w:r w:rsidRPr="00FD2074">
            <w:rPr>
              <w:rFonts w:ascii="Sakkal Majalla" w:hAnsi="Sakkal Majalla" w:cs="Sakkal Majalla"/>
              <w:sz w:val="28"/>
              <w:szCs w:val="28"/>
            </w:rPr>
            <w:fldChar w:fldCharType="separate"/>
          </w:r>
          <w:r w:rsidR="00917E7A">
            <w:fldChar w:fldCharType="begin"/>
          </w:r>
          <w:r w:rsidR="00917E7A">
            <w:instrText xml:space="preserve"> HYPERLINK \l "_Toc535096086" </w:instrText>
          </w:r>
          <w:r w:rsidR="00917E7A">
            <w:fldChar w:fldCharType="separate"/>
          </w:r>
          <w:r w:rsidR="00330204" w:rsidRPr="00FD2074">
            <w:rPr>
              <w:rStyle w:val="Hyperlink"/>
              <w:rFonts w:ascii="Sakkal Majalla" w:hAnsi="Sakkal Majalla" w:cs="Sakkal Majalla"/>
              <w:noProof/>
              <w:rtl/>
            </w:rPr>
            <w:t>المقدمة</w:t>
          </w:r>
          <w:r w:rsidR="00330204" w:rsidRPr="00FD2074">
            <w:rPr>
              <w:noProof/>
              <w:webHidden/>
            </w:rPr>
            <w:tab/>
          </w:r>
          <w:r w:rsidR="00330204" w:rsidRPr="00FD2074">
            <w:rPr>
              <w:noProof/>
              <w:webHidden/>
            </w:rPr>
            <w:fldChar w:fldCharType="begin"/>
          </w:r>
          <w:r w:rsidR="00330204" w:rsidRPr="00FD2074">
            <w:rPr>
              <w:noProof/>
              <w:webHidden/>
            </w:rPr>
            <w:instrText xml:space="preserve"> PAGEREF _Toc535096086 \h </w:instrText>
          </w:r>
          <w:r w:rsidR="00330204" w:rsidRPr="00FD2074">
            <w:rPr>
              <w:noProof/>
              <w:webHidden/>
            </w:rPr>
          </w:r>
          <w:r w:rsidR="00330204" w:rsidRPr="00FD2074">
            <w:rPr>
              <w:noProof/>
              <w:webHidden/>
            </w:rPr>
            <w:fldChar w:fldCharType="separate"/>
          </w:r>
          <w:ins w:id="23" w:author="ElHadi M. Mokhtar ELASSAM" w:date="2019-11-28T13:03:00Z">
            <w:r w:rsidR="009E6612">
              <w:rPr>
                <w:noProof/>
                <w:webHidden/>
                <w:rtl/>
              </w:rPr>
              <w:t>4</w:t>
            </w:r>
          </w:ins>
          <w:del w:id="24" w:author="ElHadi M. Mokhtar ELASSAM" w:date="2019-11-27T12:55:00Z">
            <w:r w:rsidR="00330204" w:rsidRPr="00FD2074" w:rsidDel="005845B4">
              <w:rPr>
                <w:noProof/>
                <w:webHidden/>
              </w:rPr>
              <w:delText>3</w:delText>
            </w:r>
          </w:del>
          <w:r w:rsidR="00330204" w:rsidRPr="00FD2074">
            <w:rPr>
              <w:noProof/>
              <w:webHidden/>
            </w:rPr>
            <w:fldChar w:fldCharType="end"/>
          </w:r>
          <w:r w:rsidR="00917E7A">
            <w:rPr>
              <w:noProof/>
            </w:rPr>
            <w:fldChar w:fldCharType="end"/>
          </w:r>
        </w:p>
        <w:p w14:paraId="3622479F" w14:textId="3FB617F3" w:rsidR="00330204" w:rsidRPr="00FD2074" w:rsidRDefault="00917E7A" w:rsidP="00666D68">
          <w:pPr>
            <w:pStyle w:val="TOC1"/>
            <w:rPr>
              <w:rFonts w:eastAsiaTheme="minorEastAsia"/>
              <w:noProof/>
            </w:rPr>
          </w:pPr>
          <w:r>
            <w:fldChar w:fldCharType="begin"/>
          </w:r>
          <w:r>
            <w:instrText xml:space="preserve"> HYPERLINK \l "_Toc535096087" </w:instrText>
          </w:r>
          <w:r>
            <w:fldChar w:fldCharType="separate"/>
          </w:r>
          <w:r w:rsidR="00330204" w:rsidRPr="00FD2074">
            <w:rPr>
              <w:rStyle w:val="Hyperlink"/>
              <w:rFonts w:ascii="Sakkal Majalla" w:hAnsi="Sakkal Majalla" w:cs="Sakkal Majalla"/>
              <w:noProof/>
              <w:rtl/>
            </w:rPr>
            <w:t>مجال الوثيقة</w:t>
          </w:r>
          <w:r w:rsidR="00330204" w:rsidRPr="00FD2074">
            <w:rPr>
              <w:noProof/>
              <w:webHidden/>
            </w:rPr>
            <w:tab/>
          </w:r>
          <w:r w:rsidR="00330204" w:rsidRPr="00FD2074">
            <w:rPr>
              <w:noProof/>
              <w:webHidden/>
            </w:rPr>
            <w:fldChar w:fldCharType="begin"/>
          </w:r>
          <w:r w:rsidR="00330204" w:rsidRPr="00FD2074">
            <w:rPr>
              <w:noProof/>
              <w:webHidden/>
            </w:rPr>
            <w:instrText xml:space="preserve"> PAGEREF _Toc535096087 \h </w:instrText>
          </w:r>
          <w:r w:rsidR="00330204" w:rsidRPr="00FD2074">
            <w:rPr>
              <w:noProof/>
              <w:webHidden/>
            </w:rPr>
          </w:r>
          <w:r w:rsidR="00330204" w:rsidRPr="00FD2074">
            <w:rPr>
              <w:noProof/>
              <w:webHidden/>
            </w:rPr>
            <w:fldChar w:fldCharType="separate"/>
          </w:r>
          <w:ins w:id="25" w:author="ElHadi M. Mokhtar ELASSAM" w:date="2019-11-28T13:03:00Z">
            <w:r w:rsidR="009E6612">
              <w:rPr>
                <w:noProof/>
                <w:webHidden/>
                <w:rtl/>
              </w:rPr>
              <w:t>4</w:t>
            </w:r>
          </w:ins>
          <w:del w:id="26" w:author="ElHadi M. Mokhtar ELASSAM" w:date="2019-11-27T12:55:00Z">
            <w:r w:rsidR="00330204" w:rsidRPr="00FD2074" w:rsidDel="005845B4">
              <w:rPr>
                <w:noProof/>
                <w:webHidden/>
              </w:rPr>
              <w:delText>3</w:delText>
            </w:r>
          </w:del>
          <w:r w:rsidR="00330204" w:rsidRPr="00FD2074">
            <w:rPr>
              <w:noProof/>
              <w:webHidden/>
            </w:rPr>
            <w:fldChar w:fldCharType="end"/>
          </w:r>
          <w:r>
            <w:rPr>
              <w:noProof/>
            </w:rPr>
            <w:fldChar w:fldCharType="end"/>
          </w:r>
        </w:p>
        <w:p w14:paraId="5C227BBF" w14:textId="68F6BF98" w:rsidR="00330204" w:rsidRPr="00FD2074" w:rsidRDefault="00917E7A" w:rsidP="00666D68">
          <w:pPr>
            <w:pStyle w:val="TOC1"/>
            <w:rPr>
              <w:rFonts w:eastAsiaTheme="minorEastAsia"/>
              <w:noProof/>
            </w:rPr>
          </w:pPr>
          <w:r>
            <w:fldChar w:fldCharType="begin"/>
          </w:r>
          <w:r>
            <w:instrText xml:space="preserve"> HYPERLINK \l "_Toc535096088" </w:instrText>
          </w:r>
          <w:r>
            <w:fldChar w:fldCharType="separate"/>
          </w:r>
          <w:r w:rsidR="00330204" w:rsidRPr="00FD2074">
            <w:rPr>
              <w:rStyle w:val="Hyperlink"/>
              <w:rFonts w:ascii="Sakkal Majalla" w:hAnsi="Sakkal Majalla" w:cs="Sakkal Majalla"/>
              <w:noProof/>
              <w:rtl/>
            </w:rPr>
            <w:t>التحقق من المدخلات و المخرجات</w:t>
          </w:r>
          <w:r w:rsidR="00330204" w:rsidRPr="00FD2074">
            <w:rPr>
              <w:noProof/>
              <w:webHidden/>
            </w:rPr>
            <w:tab/>
          </w:r>
          <w:r w:rsidR="00330204" w:rsidRPr="00FD2074">
            <w:rPr>
              <w:noProof/>
              <w:webHidden/>
            </w:rPr>
            <w:fldChar w:fldCharType="begin"/>
          </w:r>
          <w:r w:rsidR="00330204" w:rsidRPr="00FD2074">
            <w:rPr>
              <w:noProof/>
              <w:webHidden/>
            </w:rPr>
            <w:instrText xml:space="preserve"> PAGEREF _Toc535096088 \h </w:instrText>
          </w:r>
          <w:r w:rsidR="00330204" w:rsidRPr="00FD2074">
            <w:rPr>
              <w:noProof/>
              <w:webHidden/>
            </w:rPr>
          </w:r>
          <w:r w:rsidR="00330204" w:rsidRPr="00FD2074">
            <w:rPr>
              <w:noProof/>
              <w:webHidden/>
            </w:rPr>
            <w:fldChar w:fldCharType="separate"/>
          </w:r>
          <w:ins w:id="27" w:author="ElHadi M. Mokhtar ELASSAM" w:date="2019-11-28T13:03:00Z">
            <w:r w:rsidR="009E6612">
              <w:rPr>
                <w:noProof/>
                <w:webHidden/>
                <w:rtl/>
              </w:rPr>
              <w:t>4</w:t>
            </w:r>
          </w:ins>
          <w:del w:id="28" w:author="ElHadi M. Mokhtar ELASSAM" w:date="2019-11-27T12:55:00Z">
            <w:r w:rsidR="00330204" w:rsidRPr="00FD2074" w:rsidDel="005845B4">
              <w:rPr>
                <w:noProof/>
                <w:webHidden/>
              </w:rPr>
              <w:delText>3</w:delText>
            </w:r>
          </w:del>
          <w:r w:rsidR="00330204" w:rsidRPr="00FD2074">
            <w:rPr>
              <w:noProof/>
              <w:webHidden/>
            </w:rPr>
            <w:fldChar w:fldCharType="end"/>
          </w:r>
          <w:r>
            <w:rPr>
              <w:noProof/>
            </w:rPr>
            <w:fldChar w:fldCharType="end"/>
          </w:r>
        </w:p>
        <w:p w14:paraId="31F23830" w14:textId="5C45A454" w:rsidR="00330204" w:rsidRPr="00FD2074" w:rsidRDefault="00917E7A" w:rsidP="00666D68">
          <w:pPr>
            <w:pStyle w:val="TOC2"/>
            <w:tabs>
              <w:tab w:val="right" w:leader="dot" w:pos="9350"/>
            </w:tabs>
            <w:bidi/>
            <w:rPr>
              <w:noProof/>
              <w:lang w:eastAsia="en-US"/>
            </w:rPr>
          </w:pPr>
          <w:r>
            <w:fldChar w:fldCharType="begin"/>
          </w:r>
          <w:r>
            <w:instrText xml:space="preserve"> HYPERLINK \l "_Toc535096089" </w:instrText>
          </w:r>
          <w:r>
            <w:fldChar w:fldCharType="separate"/>
          </w:r>
          <w:r w:rsidR="00330204" w:rsidRPr="00FD2074">
            <w:rPr>
              <w:rStyle w:val="Hyperlink"/>
              <w:rFonts w:ascii="Sakkal Majalla" w:hAnsi="Sakkal Majalla" w:cs="Sakkal Majalla"/>
              <w:noProof/>
              <w:rtl/>
            </w:rPr>
            <w:t>التحقق من المدخلات</w:t>
          </w:r>
          <w:r w:rsidR="00330204" w:rsidRPr="00FD2074">
            <w:rPr>
              <w:noProof/>
              <w:webHidden/>
            </w:rPr>
            <w:tab/>
          </w:r>
          <w:r w:rsidR="00330204" w:rsidRPr="00FD2074">
            <w:rPr>
              <w:noProof/>
              <w:webHidden/>
            </w:rPr>
            <w:fldChar w:fldCharType="begin"/>
          </w:r>
          <w:r w:rsidR="00330204" w:rsidRPr="00FD2074">
            <w:rPr>
              <w:noProof/>
              <w:webHidden/>
            </w:rPr>
            <w:instrText xml:space="preserve"> PAGEREF _Toc535096089 \h </w:instrText>
          </w:r>
          <w:r w:rsidR="00330204" w:rsidRPr="00FD2074">
            <w:rPr>
              <w:noProof/>
              <w:webHidden/>
            </w:rPr>
          </w:r>
          <w:r w:rsidR="00330204" w:rsidRPr="00FD2074">
            <w:rPr>
              <w:noProof/>
              <w:webHidden/>
            </w:rPr>
            <w:fldChar w:fldCharType="separate"/>
          </w:r>
          <w:ins w:id="29" w:author="ElHadi M. Mokhtar ELASSAM" w:date="2019-11-28T13:03:00Z">
            <w:r w:rsidR="009E6612">
              <w:rPr>
                <w:noProof/>
                <w:webHidden/>
                <w:rtl/>
              </w:rPr>
              <w:t>4</w:t>
            </w:r>
          </w:ins>
          <w:del w:id="30" w:author="ElHadi M. Mokhtar ELASSAM" w:date="2019-11-27T12:55:00Z">
            <w:r w:rsidR="00330204" w:rsidRPr="00FD2074" w:rsidDel="005845B4">
              <w:rPr>
                <w:noProof/>
                <w:webHidden/>
              </w:rPr>
              <w:delText>3</w:delText>
            </w:r>
          </w:del>
          <w:r w:rsidR="00330204" w:rsidRPr="00FD2074">
            <w:rPr>
              <w:noProof/>
              <w:webHidden/>
            </w:rPr>
            <w:fldChar w:fldCharType="end"/>
          </w:r>
          <w:r>
            <w:rPr>
              <w:noProof/>
            </w:rPr>
            <w:fldChar w:fldCharType="end"/>
          </w:r>
        </w:p>
        <w:p w14:paraId="34624F32" w14:textId="73B3FD7A" w:rsidR="00330204" w:rsidRPr="00FD2074" w:rsidRDefault="00917E7A" w:rsidP="00666D68">
          <w:pPr>
            <w:pStyle w:val="TOC2"/>
            <w:tabs>
              <w:tab w:val="right" w:leader="dot" w:pos="9350"/>
            </w:tabs>
            <w:bidi/>
            <w:rPr>
              <w:noProof/>
              <w:lang w:eastAsia="en-US"/>
            </w:rPr>
          </w:pPr>
          <w:r>
            <w:fldChar w:fldCharType="begin"/>
          </w:r>
          <w:r>
            <w:instrText xml:space="preserve"> HYPERLINK \l "_Toc535096090" </w:instrText>
          </w:r>
          <w:r>
            <w:fldChar w:fldCharType="separate"/>
          </w:r>
          <w:r w:rsidR="00330204" w:rsidRPr="00FD2074">
            <w:rPr>
              <w:rStyle w:val="Hyperlink"/>
              <w:rFonts w:ascii="Sakkal Majalla" w:hAnsi="Sakkal Majalla" w:cs="Sakkal Majalla"/>
              <w:noProof/>
              <w:rtl/>
            </w:rPr>
            <w:t>التحقق من المُخرجات</w:t>
          </w:r>
          <w:r w:rsidR="00330204" w:rsidRPr="00FD2074">
            <w:rPr>
              <w:noProof/>
              <w:webHidden/>
            </w:rPr>
            <w:tab/>
          </w:r>
          <w:r w:rsidR="00330204" w:rsidRPr="00FD2074">
            <w:rPr>
              <w:noProof/>
              <w:webHidden/>
            </w:rPr>
            <w:fldChar w:fldCharType="begin"/>
          </w:r>
          <w:r w:rsidR="00330204" w:rsidRPr="00FD2074">
            <w:rPr>
              <w:noProof/>
              <w:webHidden/>
            </w:rPr>
            <w:instrText xml:space="preserve"> PAGEREF _Toc535096090 \h </w:instrText>
          </w:r>
          <w:r w:rsidR="00330204" w:rsidRPr="00FD2074">
            <w:rPr>
              <w:noProof/>
              <w:webHidden/>
            </w:rPr>
          </w:r>
          <w:r w:rsidR="00330204" w:rsidRPr="00FD2074">
            <w:rPr>
              <w:noProof/>
              <w:webHidden/>
            </w:rPr>
            <w:fldChar w:fldCharType="separate"/>
          </w:r>
          <w:ins w:id="31" w:author="ElHadi M. Mokhtar ELASSAM" w:date="2019-11-28T13:03:00Z">
            <w:r w:rsidR="009E6612">
              <w:rPr>
                <w:noProof/>
                <w:webHidden/>
                <w:rtl/>
              </w:rPr>
              <w:t>7</w:t>
            </w:r>
          </w:ins>
          <w:del w:id="32" w:author="ElHadi M. Mokhtar ELASSAM" w:date="2019-11-27T12:55:00Z">
            <w:r w:rsidR="00330204" w:rsidRPr="00FD2074" w:rsidDel="005845B4">
              <w:rPr>
                <w:noProof/>
                <w:webHidden/>
              </w:rPr>
              <w:delText>6</w:delText>
            </w:r>
          </w:del>
          <w:r w:rsidR="00330204" w:rsidRPr="00FD2074">
            <w:rPr>
              <w:noProof/>
              <w:webHidden/>
            </w:rPr>
            <w:fldChar w:fldCharType="end"/>
          </w:r>
          <w:r>
            <w:rPr>
              <w:noProof/>
            </w:rPr>
            <w:fldChar w:fldCharType="end"/>
          </w:r>
        </w:p>
        <w:p w14:paraId="3A850F20" w14:textId="153D8AF7" w:rsidR="00330204" w:rsidRPr="00FD2074" w:rsidRDefault="00917E7A" w:rsidP="00666D68">
          <w:pPr>
            <w:pStyle w:val="TOC1"/>
            <w:rPr>
              <w:rFonts w:eastAsiaTheme="minorEastAsia"/>
              <w:noProof/>
            </w:rPr>
          </w:pPr>
          <w:r>
            <w:fldChar w:fldCharType="begin"/>
          </w:r>
          <w:r>
            <w:instrText xml:space="preserve"> HYPERLINK \l "_Toc535096091" </w:instrText>
          </w:r>
          <w:r>
            <w:fldChar w:fldCharType="separate"/>
          </w:r>
          <w:r w:rsidR="00330204" w:rsidRPr="00FD2074">
            <w:rPr>
              <w:rStyle w:val="Hyperlink"/>
              <w:rFonts w:ascii="Sakkal Majalla" w:hAnsi="Sakkal Majalla" w:cs="Sakkal Majalla"/>
              <w:noProof/>
              <w:rtl/>
            </w:rPr>
            <w:t>رسائل الخطأ</w:t>
          </w:r>
          <w:r w:rsidR="00330204" w:rsidRPr="00FD2074">
            <w:rPr>
              <w:noProof/>
              <w:webHidden/>
            </w:rPr>
            <w:tab/>
          </w:r>
          <w:r w:rsidR="00330204" w:rsidRPr="00FD2074">
            <w:rPr>
              <w:noProof/>
              <w:webHidden/>
            </w:rPr>
            <w:fldChar w:fldCharType="begin"/>
          </w:r>
          <w:r w:rsidR="00330204" w:rsidRPr="00FD2074">
            <w:rPr>
              <w:noProof/>
              <w:webHidden/>
            </w:rPr>
            <w:instrText xml:space="preserve"> PAGEREF _Toc535096091 \h </w:instrText>
          </w:r>
          <w:r w:rsidR="00330204" w:rsidRPr="00FD2074">
            <w:rPr>
              <w:noProof/>
              <w:webHidden/>
            </w:rPr>
          </w:r>
          <w:r w:rsidR="00330204" w:rsidRPr="00FD2074">
            <w:rPr>
              <w:noProof/>
              <w:webHidden/>
            </w:rPr>
            <w:fldChar w:fldCharType="separate"/>
          </w:r>
          <w:ins w:id="33" w:author="ElHadi M. Mokhtar ELASSAM" w:date="2019-11-28T13:03:00Z">
            <w:r w:rsidR="009E6612">
              <w:rPr>
                <w:noProof/>
                <w:webHidden/>
                <w:rtl/>
              </w:rPr>
              <w:t>10</w:t>
            </w:r>
          </w:ins>
          <w:del w:id="34" w:author="ElHadi M. Mokhtar ELASSAM" w:date="2019-11-27T12:55:00Z">
            <w:r w:rsidR="00330204" w:rsidRPr="00FD2074" w:rsidDel="005845B4">
              <w:rPr>
                <w:noProof/>
                <w:webHidden/>
              </w:rPr>
              <w:delText>9</w:delText>
            </w:r>
          </w:del>
          <w:r w:rsidR="00330204" w:rsidRPr="00FD2074">
            <w:rPr>
              <w:noProof/>
              <w:webHidden/>
            </w:rPr>
            <w:fldChar w:fldCharType="end"/>
          </w:r>
          <w:r>
            <w:rPr>
              <w:noProof/>
            </w:rPr>
            <w:fldChar w:fldCharType="end"/>
          </w:r>
        </w:p>
        <w:p w14:paraId="6BC4C8B6" w14:textId="77777777" w:rsidR="00145A55" w:rsidRPr="00FD2074" w:rsidRDefault="00C65B3E" w:rsidP="00666D68">
          <w:pPr>
            <w:bidi/>
            <w:rPr>
              <w:rFonts w:ascii="Sakkal Majalla" w:hAnsi="Sakkal Majalla" w:cs="Sakkal Majalla"/>
              <w:b/>
              <w:bCs/>
              <w:noProof/>
              <w:sz w:val="28"/>
              <w:szCs w:val="28"/>
              <w:rtl/>
            </w:rPr>
          </w:pPr>
          <w:r w:rsidRPr="00FD2074">
            <w:rPr>
              <w:rFonts w:ascii="Sakkal Majalla" w:hAnsi="Sakkal Majalla" w:cs="Sakkal Majalla"/>
              <w:b/>
              <w:bCs/>
              <w:noProof/>
              <w:sz w:val="28"/>
              <w:szCs w:val="28"/>
            </w:rPr>
            <w:fldChar w:fldCharType="end"/>
          </w:r>
        </w:p>
        <w:p w14:paraId="024E77A1" w14:textId="41A1CF50" w:rsidR="005A21F8" w:rsidRPr="00FD2074" w:rsidRDefault="00226E85" w:rsidP="00666D68">
          <w:pPr>
            <w:bidi/>
            <w:rPr>
              <w:rFonts w:ascii="Sakkal Majalla" w:hAnsi="Sakkal Majalla" w:cs="Sakkal Majalla"/>
              <w:sz w:val="28"/>
              <w:szCs w:val="28"/>
            </w:rPr>
          </w:pPr>
        </w:p>
      </w:sdtContent>
    </w:sdt>
    <w:p w14:paraId="5A6B10A8" w14:textId="77777777" w:rsidR="00976476" w:rsidRPr="00FD2074" w:rsidRDefault="00976476" w:rsidP="00666D68">
      <w:pPr>
        <w:rPr>
          <w:rFonts w:ascii="Sakkal Majalla" w:eastAsiaTheme="majorEastAsia" w:hAnsi="Sakkal Majalla" w:cs="Sakkal Majalla"/>
          <w:b/>
          <w:bCs/>
          <w:color w:val="365F91" w:themeColor="accent1" w:themeShade="BF"/>
          <w:sz w:val="40"/>
          <w:szCs w:val="40"/>
          <w:rtl/>
        </w:rPr>
      </w:pPr>
      <w:r w:rsidRPr="00FD2074">
        <w:rPr>
          <w:rFonts w:ascii="Sakkal Majalla" w:hAnsi="Sakkal Majalla" w:cs="Sakkal Majalla"/>
          <w:sz w:val="40"/>
          <w:szCs w:val="40"/>
          <w:rtl/>
        </w:rPr>
        <w:br w:type="page"/>
      </w:r>
    </w:p>
    <w:p w14:paraId="6D2B4573" w14:textId="5D13C4A0" w:rsidR="00673607" w:rsidRPr="00FD2074" w:rsidRDefault="000953E1" w:rsidP="00666D68">
      <w:pPr>
        <w:pStyle w:val="Heading1"/>
        <w:bidi/>
        <w:rPr>
          <w:rFonts w:ascii="Sakkal Majalla" w:hAnsi="Sakkal Majalla" w:cs="Sakkal Majalla"/>
          <w:sz w:val="40"/>
          <w:szCs w:val="40"/>
          <w:rtl/>
        </w:rPr>
      </w:pPr>
      <w:bookmarkStart w:id="35" w:name="_Toc535096086"/>
      <w:commentRangeStart w:id="36"/>
      <w:commentRangeStart w:id="37"/>
      <w:r w:rsidRPr="00FD2074">
        <w:rPr>
          <w:rFonts w:ascii="Sakkal Majalla" w:hAnsi="Sakkal Majalla" w:cs="Sakkal Majalla"/>
          <w:sz w:val="40"/>
          <w:szCs w:val="40"/>
          <w:rtl/>
        </w:rPr>
        <w:lastRenderedPageBreak/>
        <w:t>ال</w:t>
      </w:r>
      <w:r w:rsidR="00673607" w:rsidRPr="00FD2074">
        <w:rPr>
          <w:rFonts w:ascii="Sakkal Majalla" w:hAnsi="Sakkal Majalla" w:cs="Sakkal Majalla"/>
          <w:sz w:val="40"/>
          <w:szCs w:val="40"/>
          <w:rtl/>
        </w:rPr>
        <w:t>مقدمة</w:t>
      </w:r>
      <w:bookmarkEnd w:id="35"/>
      <w:commentRangeEnd w:id="36"/>
      <w:r w:rsidR="00A23579">
        <w:rPr>
          <w:rStyle w:val="CommentReference"/>
          <w:rFonts w:ascii="Times New Roman" w:eastAsia="Times New Roman" w:hAnsi="Times New Roman" w:cs="Times New Roman"/>
          <w:b w:val="0"/>
          <w:bCs w:val="0"/>
          <w:color w:val="auto"/>
          <w:rtl/>
        </w:rPr>
        <w:commentReference w:id="36"/>
      </w:r>
      <w:commentRangeEnd w:id="37"/>
      <w:r w:rsidR="00A51FD2">
        <w:rPr>
          <w:rStyle w:val="CommentReference"/>
          <w:rFonts w:ascii="Times New Roman" w:eastAsia="Times New Roman" w:hAnsi="Times New Roman" w:cs="Times New Roman"/>
          <w:b w:val="0"/>
          <w:bCs w:val="0"/>
          <w:color w:val="auto"/>
          <w:rtl/>
        </w:rPr>
        <w:commentReference w:id="37"/>
      </w:r>
    </w:p>
    <w:p w14:paraId="30144783" w14:textId="30971806" w:rsidR="00673607" w:rsidRPr="00FD2074" w:rsidRDefault="00673607" w:rsidP="00442D32">
      <w:pPr>
        <w:bidi/>
        <w:ind w:left="720"/>
        <w:rPr>
          <w:rFonts w:ascii="Sakkal Majalla" w:hAnsi="Sakkal Majalla" w:cs="Sakkal Majalla"/>
          <w:color w:val="000000" w:themeColor="text1"/>
          <w:sz w:val="28"/>
          <w:szCs w:val="28"/>
          <w:rtl/>
        </w:rPr>
      </w:pPr>
      <w:r w:rsidRPr="00FD2074">
        <w:rPr>
          <w:rFonts w:ascii="Sakkal Majalla" w:hAnsi="Sakkal Majalla" w:cs="Sakkal Majalla"/>
          <w:color w:val="000000" w:themeColor="text1"/>
          <w:sz w:val="28"/>
          <w:szCs w:val="28"/>
          <w:rtl/>
        </w:rPr>
        <w:t>تب</w:t>
      </w:r>
      <w:r w:rsidR="00CC4E94" w:rsidRPr="00FD2074">
        <w:rPr>
          <w:rFonts w:ascii="Sakkal Majalla" w:hAnsi="Sakkal Majalla" w:cs="Sakkal Majalla"/>
          <w:color w:val="000000" w:themeColor="text1"/>
          <w:sz w:val="28"/>
          <w:szCs w:val="28"/>
          <w:rtl/>
        </w:rPr>
        <w:t xml:space="preserve">ين هذه الوثيقة </w:t>
      </w:r>
      <w:r w:rsidR="0004243C" w:rsidRPr="00FD2074">
        <w:rPr>
          <w:rFonts w:ascii="Sakkal Majalla" w:hAnsi="Sakkal Majalla" w:cs="Sakkal Majalla" w:hint="cs"/>
          <w:color w:val="000000" w:themeColor="text1"/>
          <w:sz w:val="28"/>
          <w:szCs w:val="28"/>
          <w:rtl/>
        </w:rPr>
        <w:t xml:space="preserve">احتمالات التحقق للمدخلات </w:t>
      </w:r>
      <w:r w:rsidR="00E97B15" w:rsidRPr="00FD2074">
        <w:rPr>
          <w:rFonts w:ascii="Sakkal Majalla" w:hAnsi="Sakkal Majalla" w:cs="Sakkal Majalla" w:hint="cs"/>
          <w:color w:val="000000" w:themeColor="text1"/>
          <w:sz w:val="28"/>
          <w:szCs w:val="28"/>
          <w:rtl/>
        </w:rPr>
        <w:t>والمُخرجات</w:t>
      </w:r>
      <w:r w:rsidR="00316E0A">
        <w:rPr>
          <w:rFonts w:ascii="Sakkal Majalla" w:hAnsi="Sakkal Majalla" w:cs="Sakkal Majalla" w:hint="cs"/>
          <w:color w:val="000000" w:themeColor="text1"/>
          <w:sz w:val="28"/>
          <w:szCs w:val="28"/>
          <w:rtl/>
        </w:rPr>
        <w:t xml:space="preserve"> </w:t>
      </w:r>
      <w:r w:rsidR="00442D32">
        <w:rPr>
          <w:rFonts w:ascii="Sakkal Majalla" w:hAnsi="Sakkal Majalla" w:cs="Sakkal Majalla" w:hint="cs"/>
          <w:color w:val="000000" w:themeColor="text1"/>
          <w:sz w:val="28"/>
          <w:szCs w:val="28"/>
          <w:rtl/>
        </w:rPr>
        <w:t xml:space="preserve">لخدمات </w:t>
      </w:r>
      <w:r w:rsidR="00096474">
        <w:rPr>
          <w:rFonts w:ascii="Sakkal Majalla" w:hAnsi="Sakkal Majalla" w:cs="Sakkal Majalla" w:hint="cs"/>
          <w:color w:val="000000" w:themeColor="text1"/>
          <w:sz w:val="28"/>
          <w:szCs w:val="28"/>
          <w:rtl/>
        </w:rPr>
        <w:t>التحويل</w:t>
      </w:r>
      <w:r w:rsidR="00316E0A">
        <w:rPr>
          <w:rFonts w:ascii="Sakkal Majalla" w:hAnsi="Sakkal Majalla" w:cs="Sakkal Majalla" w:hint="cs"/>
          <w:color w:val="000000" w:themeColor="text1"/>
          <w:sz w:val="28"/>
          <w:szCs w:val="28"/>
          <w:rtl/>
        </w:rPr>
        <w:t>.</w:t>
      </w:r>
    </w:p>
    <w:p w14:paraId="15083473" w14:textId="2B50F93A" w:rsidR="001D343D" w:rsidRPr="00FD2074" w:rsidRDefault="001D343D" w:rsidP="00666D68">
      <w:pPr>
        <w:pStyle w:val="Heading1"/>
        <w:bidi/>
        <w:rPr>
          <w:rFonts w:ascii="Sakkal Majalla" w:hAnsi="Sakkal Majalla" w:cs="Sakkal Majalla"/>
          <w:sz w:val="40"/>
          <w:szCs w:val="40"/>
        </w:rPr>
      </w:pPr>
      <w:bookmarkStart w:id="38" w:name="_Toc535096087"/>
      <w:r w:rsidRPr="00FD2074">
        <w:rPr>
          <w:rFonts w:ascii="Sakkal Majalla" w:hAnsi="Sakkal Majalla" w:cs="Sakkal Majalla"/>
          <w:sz w:val="40"/>
          <w:szCs w:val="40"/>
          <w:rtl/>
        </w:rPr>
        <w:t>مجال الوثيقة</w:t>
      </w:r>
      <w:bookmarkEnd w:id="38"/>
    </w:p>
    <w:p w14:paraId="51D9741F" w14:textId="34C70983" w:rsidR="001D343D" w:rsidRPr="00FD2074" w:rsidRDefault="001D343D" w:rsidP="000E64AB">
      <w:pPr>
        <w:bidi/>
        <w:ind w:left="720"/>
        <w:rPr>
          <w:rFonts w:ascii="Sakkal Majalla" w:hAnsi="Sakkal Majalla" w:cs="Sakkal Majalla"/>
          <w:sz w:val="28"/>
          <w:szCs w:val="28"/>
          <w:rtl/>
        </w:rPr>
      </w:pPr>
      <w:r w:rsidRPr="00FD2074">
        <w:rPr>
          <w:rFonts w:ascii="Sakkal Majalla" w:hAnsi="Sakkal Majalla" w:cs="Sakkal Majalla"/>
          <w:sz w:val="28"/>
          <w:szCs w:val="28"/>
          <w:rtl/>
        </w:rPr>
        <w:t xml:space="preserve">تشتمل هذه الوثيقة </w:t>
      </w:r>
      <w:r w:rsidR="00CC4E94" w:rsidRPr="00FD2074">
        <w:rPr>
          <w:rFonts w:ascii="Sakkal Majalla" w:hAnsi="Sakkal Majalla" w:cs="Sakkal Majalla"/>
          <w:sz w:val="28"/>
          <w:szCs w:val="28"/>
          <w:rtl/>
        </w:rPr>
        <w:t>على</w:t>
      </w:r>
      <w:r w:rsidR="006346EE" w:rsidRPr="00FD2074">
        <w:rPr>
          <w:rFonts w:ascii="Sakkal Majalla" w:hAnsi="Sakkal Majalla" w:cs="Sakkal Majalla" w:hint="cs"/>
          <w:sz w:val="28"/>
          <w:szCs w:val="28"/>
          <w:rtl/>
        </w:rPr>
        <w:t xml:space="preserve"> جميع احتمالات التحقق الخاصة</w:t>
      </w:r>
      <w:r w:rsidR="00CC4E94" w:rsidRPr="00FD2074">
        <w:rPr>
          <w:rFonts w:ascii="Sakkal Majalla" w:hAnsi="Sakkal Majalla" w:cs="Sakkal Majalla"/>
          <w:sz w:val="28"/>
          <w:szCs w:val="28"/>
          <w:rtl/>
        </w:rPr>
        <w:t xml:space="preserve"> </w:t>
      </w:r>
      <w:r w:rsidR="006346EE" w:rsidRPr="00FD2074">
        <w:rPr>
          <w:rFonts w:ascii="Sakkal Majalla" w:hAnsi="Sakkal Majalla" w:cs="Sakkal Majalla" w:hint="cs"/>
          <w:strike/>
          <w:sz w:val="28"/>
          <w:szCs w:val="28"/>
          <w:rtl/>
        </w:rPr>
        <w:t>ب</w:t>
      </w:r>
      <w:r w:rsidR="0004243C" w:rsidRPr="00FD2074">
        <w:rPr>
          <w:rFonts w:ascii="Sakkal Majalla" w:hAnsi="Sakkal Majalla" w:cs="Sakkal Majalla" w:hint="cs"/>
          <w:sz w:val="28"/>
          <w:szCs w:val="28"/>
          <w:rtl/>
        </w:rPr>
        <w:t xml:space="preserve">المُدخلات </w:t>
      </w:r>
      <w:r w:rsidR="00E97B15" w:rsidRPr="00FD2074">
        <w:rPr>
          <w:rFonts w:ascii="Sakkal Majalla" w:hAnsi="Sakkal Majalla" w:cs="Sakkal Majalla" w:hint="cs"/>
          <w:sz w:val="28"/>
          <w:szCs w:val="28"/>
          <w:rtl/>
        </w:rPr>
        <w:t>والمُخرجات الخاصة</w:t>
      </w:r>
      <w:r w:rsidR="00451738">
        <w:rPr>
          <w:rFonts w:ascii="Sakkal Majalla" w:hAnsi="Sakkal Majalla" w:cs="Sakkal Majalla" w:hint="cs"/>
          <w:sz w:val="28"/>
          <w:szCs w:val="28"/>
          <w:rtl/>
        </w:rPr>
        <w:t xml:space="preserve"> بخدم</w:t>
      </w:r>
      <w:r w:rsidR="00096474">
        <w:rPr>
          <w:rFonts w:ascii="Sakkal Majalla" w:hAnsi="Sakkal Majalla" w:cs="Sakkal Majalla" w:hint="cs"/>
          <w:sz w:val="28"/>
          <w:szCs w:val="28"/>
          <w:rtl/>
        </w:rPr>
        <w:t xml:space="preserve">ة التحويل </w:t>
      </w:r>
      <w:r w:rsidR="000E64AB">
        <w:rPr>
          <w:rFonts w:ascii="Sakkal Majalla" w:hAnsi="Sakkal Majalla" w:cs="Sakkal Majalla" w:hint="cs"/>
          <w:sz w:val="28"/>
          <w:szCs w:val="28"/>
          <w:rtl/>
        </w:rPr>
        <w:t xml:space="preserve">لن يتم تطبيق القواعد المُعرفة على أي من الخدمات المُتعلقة </w:t>
      </w:r>
      <w:r w:rsidR="003A40CD">
        <w:rPr>
          <w:rFonts w:ascii="Sakkal Majalla" w:hAnsi="Sakkal Majalla" w:cs="Sakkal Majalla" w:hint="cs"/>
          <w:sz w:val="28"/>
          <w:szCs w:val="28"/>
          <w:rtl/>
        </w:rPr>
        <w:t>باي طلب من طلبات ما قبل برنامج تنفيذ.</w:t>
      </w:r>
    </w:p>
    <w:p w14:paraId="24C9AD9E" w14:textId="3EAF4F6F" w:rsidR="002C1DCF" w:rsidRPr="00FD2074" w:rsidRDefault="002C1DCF" w:rsidP="00666D68">
      <w:pPr>
        <w:pStyle w:val="Heading1"/>
        <w:bidi/>
        <w:rPr>
          <w:rFonts w:ascii="Sakkal Majalla" w:hAnsi="Sakkal Majalla" w:cs="Sakkal Majalla"/>
          <w:sz w:val="40"/>
          <w:szCs w:val="40"/>
          <w:rtl/>
        </w:rPr>
      </w:pPr>
      <w:bookmarkStart w:id="39" w:name="_Toc535096088"/>
      <w:bookmarkStart w:id="40" w:name="_Ref503346687"/>
      <w:r w:rsidRPr="00FD2074">
        <w:rPr>
          <w:rFonts w:ascii="Sakkal Majalla" w:hAnsi="Sakkal Majalla" w:cs="Sakkal Majalla" w:hint="cs"/>
          <w:sz w:val="40"/>
          <w:szCs w:val="40"/>
          <w:rtl/>
        </w:rPr>
        <w:t xml:space="preserve">التحقق من المدخلات </w:t>
      </w:r>
      <w:bookmarkEnd w:id="39"/>
      <w:r w:rsidR="00E97B15" w:rsidRPr="00FD2074">
        <w:rPr>
          <w:rFonts w:ascii="Sakkal Majalla" w:hAnsi="Sakkal Majalla" w:cs="Sakkal Majalla" w:hint="cs"/>
          <w:sz w:val="40"/>
          <w:szCs w:val="40"/>
          <w:rtl/>
        </w:rPr>
        <w:t>والمخرجات</w:t>
      </w:r>
      <w:r w:rsidR="003616DF" w:rsidRPr="00FD2074">
        <w:rPr>
          <w:rFonts w:ascii="Sakkal Majalla" w:hAnsi="Sakkal Majalla" w:cs="Sakkal Majalla"/>
          <w:sz w:val="40"/>
          <w:szCs w:val="40"/>
        </w:rPr>
        <w:t xml:space="preserve"> </w:t>
      </w:r>
    </w:p>
    <w:p w14:paraId="4BDDB856" w14:textId="2AFCB1A9" w:rsidR="00316E0A" w:rsidRPr="00316E0A" w:rsidRDefault="002C1DCF" w:rsidP="00316E0A">
      <w:pPr>
        <w:pStyle w:val="Heading2"/>
        <w:bidi/>
        <w:ind w:left="720"/>
        <w:rPr>
          <w:rFonts w:ascii="Sakkal Majalla" w:hAnsi="Sakkal Majalla" w:cs="Sakkal Majalla"/>
          <w:sz w:val="36"/>
          <w:szCs w:val="36"/>
          <w:rtl/>
        </w:rPr>
      </w:pPr>
      <w:bookmarkStart w:id="41" w:name="_Toc535096089"/>
      <w:commentRangeStart w:id="42"/>
      <w:commentRangeStart w:id="43"/>
      <w:commentRangeStart w:id="44"/>
      <w:commentRangeStart w:id="45"/>
      <w:commentRangeStart w:id="46"/>
      <w:commentRangeStart w:id="47"/>
      <w:commentRangeStart w:id="48"/>
      <w:r w:rsidRPr="00FD2074">
        <w:rPr>
          <w:rFonts w:ascii="Sakkal Majalla" w:hAnsi="Sakkal Majalla" w:cs="Sakkal Majalla"/>
          <w:sz w:val="36"/>
          <w:szCs w:val="36"/>
          <w:rtl/>
        </w:rPr>
        <w:t>التحقق</w:t>
      </w:r>
      <w:commentRangeEnd w:id="42"/>
      <w:r w:rsidR="00A310D5">
        <w:rPr>
          <w:rStyle w:val="CommentReference"/>
          <w:rFonts w:ascii="Times New Roman" w:eastAsia="Times New Roman" w:hAnsi="Times New Roman" w:cs="Times New Roman"/>
          <w:b w:val="0"/>
          <w:bCs w:val="0"/>
          <w:color w:val="auto"/>
          <w:rtl/>
        </w:rPr>
        <w:commentReference w:id="42"/>
      </w:r>
      <w:commentRangeEnd w:id="43"/>
      <w:r w:rsidR="00D57E40">
        <w:rPr>
          <w:rStyle w:val="CommentReference"/>
          <w:rFonts w:ascii="Times New Roman" w:eastAsia="Times New Roman" w:hAnsi="Times New Roman" w:cs="Times New Roman"/>
          <w:b w:val="0"/>
          <w:bCs w:val="0"/>
          <w:color w:val="auto"/>
        </w:rPr>
        <w:commentReference w:id="43"/>
      </w:r>
      <w:r w:rsidRPr="00FD2074">
        <w:rPr>
          <w:rFonts w:ascii="Sakkal Majalla" w:hAnsi="Sakkal Majalla" w:cs="Sakkal Majalla"/>
          <w:sz w:val="36"/>
          <w:szCs w:val="36"/>
          <w:rtl/>
        </w:rPr>
        <w:t xml:space="preserve"> </w:t>
      </w:r>
      <w:commentRangeEnd w:id="44"/>
      <w:r w:rsidR="0020216C">
        <w:rPr>
          <w:rStyle w:val="CommentReference"/>
          <w:rFonts w:ascii="Times New Roman" w:eastAsia="Times New Roman" w:hAnsi="Times New Roman" w:cs="Times New Roman"/>
          <w:b w:val="0"/>
          <w:bCs w:val="0"/>
          <w:color w:val="auto"/>
          <w:rtl/>
        </w:rPr>
        <w:commentReference w:id="44"/>
      </w:r>
      <w:commentRangeEnd w:id="45"/>
      <w:r w:rsidR="00664821">
        <w:rPr>
          <w:rStyle w:val="CommentReference"/>
          <w:rFonts w:ascii="Times New Roman" w:eastAsia="Times New Roman" w:hAnsi="Times New Roman" w:cs="Times New Roman"/>
          <w:b w:val="0"/>
          <w:bCs w:val="0"/>
          <w:color w:val="auto"/>
          <w:rtl/>
        </w:rPr>
        <w:commentReference w:id="45"/>
      </w:r>
      <w:commentRangeEnd w:id="46"/>
      <w:r w:rsidR="00AD01C3">
        <w:rPr>
          <w:rStyle w:val="CommentReference"/>
          <w:rFonts w:ascii="Times New Roman" w:eastAsia="Times New Roman" w:hAnsi="Times New Roman" w:cs="Times New Roman"/>
          <w:b w:val="0"/>
          <w:bCs w:val="0"/>
          <w:color w:val="auto"/>
          <w:rtl/>
        </w:rPr>
        <w:commentReference w:id="46"/>
      </w:r>
      <w:commentRangeEnd w:id="47"/>
      <w:r w:rsidR="00650E9C">
        <w:rPr>
          <w:rStyle w:val="CommentReference"/>
          <w:rFonts w:ascii="Times New Roman" w:eastAsia="Times New Roman" w:hAnsi="Times New Roman" w:cs="Times New Roman"/>
          <w:b w:val="0"/>
          <w:bCs w:val="0"/>
          <w:color w:val="auto"/>
        </w:rPr>
        <w:commentReference w:id="47"/>
      </w:r>
      <w:commentRangeEnd w:id="48"/>
      <w:r w:rsidR="00A51FD2">
        <w:rPr>
          <w:rStyle w:val="CommentReference"/>
          <w:rFonts w:ascii="Times New Roman" w:eastAsia="Times New Roman" w:hAnsi="Times New Roman" w:cs="Times New Roman"/>
          <w:b w:val="0"/>
          <w:bCs w:val="0"/>
          <w:color w:val="auto"/>
          <w:rtl/>
        </w:rPr>
        <w:commentReference w:id="48"/>
      </w:r>
      <w:r w:rsidRPr="00FD2074">
        <w:rPr>
          <w:rFonts w:ascii="Sakkal Majalla" w:hAnsi="Sakkal Majalla" w:cs="Sakkal Majalla"/>
          <w:sz w:val="36"/>
          <w:szCs w:val="36"/>
          <w:rtl/>
        </w:rPr>
        <w:t>من المدخلات</w:t>
      </w:r>
      <w:bookmarkEnd w:id="41"/>
    </w:p>
    <w:p w14:paraId="1CD4A2C4" w14:textId="6F6B8F95" w:rsidR="002C1DCF" w:rsidRPr="00FD2074" w:rsidRDefault="002C1DCF" w:rsidP="00472F49">
      <w:pPr>
        <w:pStyle w:val="ListParagraph"/>
        <w:bidi/>
        <w:spacing w:after="0"/>
        <w:rPr>
          <w:rFonts w:ascii="Sakkal Majalla" w:hAnsi="Sakkal Majalla" w:cs="Sakkal Majalla"/>
          <w:sz w:val="28"/>
          <w:szCs w:val="28"/>
        </w:rPr>
      </w:pPr>
      <w:r w:rsidRPr="00FD2074">
        <w:rPr>
          <w:rFonts w:ascii="Sakkal Majalla" w:hAnsi="Sakkal Majalla" w:cs="Sakkal Majalla" w:hint="cs"/>
          <w:sz w:val="28"/>
          <w:szCs w:val="28"/>
          <w:rtl/>
        </w:rPr>
        <w:t>الجدول ادناه يُب</w:t>
      </w:r>
      <w:r w:rsidR="008E0510">
        <w:rPr>
          <w:rFonts w:ascii="Sakkal Majalla" w:hAnsi="Sakkal Majalla" w:cs="Sakkal Majalla" w:hint="cs"/>
          <w:sz w:val="28"/>
          <w:szCs w:val="28"/>
          <w:rtl/>
        </w:rPr>
        <w:t>ين اليات التحقق من المُدخلات</w:t>
      </w:r>
      <w:r w:rsidR="00A96FAC">
        <w:rPr>
          <w:rFonts w:ascii="Sakkal Majalla" w:hAnsi="Sakkal Majalla" w:cs="Sakkal Majalla" w:hint="cs"/>
          <w:sz w:val="28"/>
          <w:szCs w:val="28"/>
          <w:rtl/>
        </w:rPr>
        <w:t xml:space="preserve"> للطلب</w:t>
      </w:r>
      <w:r w:rsidR="00095B2B">
        <w:rPr>
          <w:rFonts w:ascii="Sakkal Majalla" w:hAnsi="Sakkal Majalla" w:cs="Sakkal Majalla" w:hint="cs"/>
          <w:sz w:val="28"/>
          <w:szCs w:val="28"/>
          <w:rtl/>
        </w:rPr>
        <w:t xml:space="preserve"> التحويل</w:t>
      </w:r>
    </w:p>
    <w:tbl>
      <w:tblPr>
        <w:tblStyle w:val="GridTable4-Accent11"/>
        <w:bidiVisual/>
        <w:tblW w:w="10098" w:type="dxa"/>
        <w:tblLayout w:type="fixed"/>
        <w:tblLook w:val="04A0" w:firstRow="1" w:lastRow="0" w:firstColumn="1" w:lastColumn="0" w:noHBand="0" w:noVBand="1"/>
      </w:tblPr>
      <w:tblGrid>
        <w:gridCol w:w="9018"/>
        <w:gridCol w:w="1080"/>
      </w:tblGrid>
      <w:tr w:rsidR="000E0251" w:rsidRPr="00FD2074" w14:paraId="49A5B902" w14:textId="77777777" w:rsidTr="00617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tcPr>
          <w:p w14:paraId="37621AAA" w14:textId="296902CC" w:rsidR="000E0251" w:rsidRPr="00FD2074" w:rsidRDefault="00F67A83" w:rsidP="00F67A83">
            <w:pPr>
              <w:bidi/>
              <w:jc w:val="center"/>
              <w:rPr>
                <w:rFonts w:ascii="Sakkal Majalla" w:hAnsi="Sakkal Majalla" w:cs="Sakkal Majalla"/>
                <w:sz w:val="28"/>
                <w:szCs w:val="28"/>
                <w:rtl/>
              </w:rPr>
            </w:pPr>
            <w:r w:rsidRPr="00F67A83">
              <w:rPr>
                <w:rFonts w:ascii="Sakkal Majalla" w:hAnsi="Sakkal Majalla" w:cs="Sakkal Majalla" w:hint="cs"/>
                <w:sz w:val="32"/>
                <w:szCs w:val="32"/>
                <w:rtl/>
              </w:rPr>
              <w:t>البيانات المُشتركة</w:t>
            </w:r>
          </w:p>
        </w:tc>
      </w:tr>
      <w:tr w:rsidR="00F67A83" w:rsidRPr="00FD2074" w14:paraId="6B3AF238" w14:textId="77777777" w:rsidTr="00F67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780B7957" w14:textId="77777777" w:rsidR="00F67A83" w:rsidRPr="00FD2074" w:rsidRDefault="00F67A83" w:rsidP="004E2088">
            <w:pPr>
              <w:bidi/>
              <w:rPr>
                <w:rFonts w:ascii="Sakkal Majalla" w:hAnsi="Sakkal Majalla" w:cs="Sakkal Majalla"/>
                <w:sz w:val="28"/>
                <w:szCs w:val="28"/>
                <w:rtl/>
              </w:rPr>
            </w:pPr>
            <w:r w:rsidRPr="00F67A83">
              <w:rPr>
                <w:rFonts w:ascii="Sakkal Majalla" w:hAnsi="Sakkal Majalla" w:cs="Sakkal Majalla" w:hint="cs"/>
                <w:color w:val="FFFFFF" w:themeColor="background1"/>
                <w:sz w:val="26"/>
                <w:szCs w:val="26"/>
                <w:rtl/>
              </w:rPr>
              <w:t>بيانات الجهة الطالبة لخدمات التحويل</w:t>
            </w:r>
          </w:p>
        </w:tc>
      </w:tr>
      <w:tr w:rsidR="000E0251" w:rsidRPr="00FD2074" w14:paraId="4A140D79" w14:textId="77777777" w:rsidTr="004C4EEC">
        <w:trPr>
          <w:trHeight w:val="422"/>
        </w:trPr>
        <w:tc>
          <w:tcPr>
            <w:cnfStyle w:val="001000000000" w:firstRow="0" w:lastRow="0" w:firstColumn="1" w:lastColumn="0" w:oddVBand="0" w:evenVBand="0" w:oddHBand="0" w:evenHBand="0" w:firstRowFirstColumn="0" w:firstRowLastColumn="0" w:lastRowFirstColumn="0" w:lastRowLastColumn="0"/>
            <w:tcW w:w="10098" w:type="dxa"/>
            <w:gridSpan w:val="2"/>
            <w:vAlign w:val="center"/>
          </w:tcPr>
          <w:p w14:paraId="0BC97181" w14:textId="526CFAAA" w:rsidR="000E0251" w:rsidRPr="00FD2074" w:rsidRDefault="004758D5" w:rsidP="004C4EEC">
            <w:pPr>
              <w:bidi/>
              <w:rPr>
                <w:rFonts w:ascii="Sakkal Majalla" w:hAnsi="Sakkal Majalla" w:cs="Sakkal Majalla"/>
                <w:color w:val="FFFFFF" w:themeColor="background1"/>
                <w:sz w:val="28"/>
                <w:szCs w:val="28"/>
                <w:rtl/>
              </w:rPr>
            </w:pPr>
            <w:r w:rsidRPr="00FD2074">
              <w:rPr>
                <w:rFonts w:ascii="Sakkal Majalla" w:hAnsi="Sakkal Majalla" w:cs="Sakkal Majalla" w:hint="cs"/>
                <w:color w:val="000000" w:themeColor="text1"/>
                <w:sz w:val="24"/>
                <w:szCs w:val="24"/>
                <w:rtl/>
              </w:rPr>
              <w:t>المُلحق المُشترك الخاص بالخدمات [التحقق من صحة الكيانات المُشتركة] [</w:t>
            </w:r>
            <w:r w:rsidR="00A55CD1" w:rsidRPr="00FD2074">
              <w:rPr>
                <w:rFonts w:ascii="Sakkal Majalla" w:hAnsi="Sakkal Majalla" w:cs="Sakkal Majalla"/>
                <w:color w:val="000000" w:themeColor="text1"/>
                <w:sz w:val="24"/>
                <w:szCs w:val="24"/>
                <w:rtl/>
              </w:rPr>
              <w:t>بيانات مُستخدم الخدمة</w:t>
            </w:r>
            <w:r w:rsidRPr="00FD2074">
              <w:rPr>
                <w:rFonts w:ascii="Sakkal Majalla" w:hAnsi="Sakkal Majalla" w:cs="Sakkal Majalla" w:hint="cs"/>
                <w:color w:val="000000" w:themeColor="text1"/>
                <w:sz w:val="24"/>
                <w:szCs w:val="24"/>
                <w:rtl/>
              </w:rPr>
              <w:t>]</w:t>
            </w:r>
          </w:p>
        </w:tc>
      </w:tr>
      <w:tr w:rsidR="000E0251" w:rsidRPr="00FD2074" w14:paraId="1F3530B8"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32F5EA95" w14:textId="346A427F" w:rsidR="000E0251" w:rsidRPr="00BA38C5" w:rsidRDefault="00095B2B" w:rsidP="00666D68">
            <w:pPr>
              <w:bidi/>
              <w:rPr>
                <w:rFonts w:ascii="Sakkal Majalla" w:hAnsi="Sakkal Majalla" w:cs="Sakkal Majalla"/>
                <w:sz w:val="28"/>
                <w:szCs w:val="28"/>
                <w:rtl/>
              </w:rPr>
            </w:pPr>
            <w:r w:rsidRPr="004D6FF5">
              <w:rPr>
                <w:rFonts w:ascii="Sakkal Majalla" w:hAnsi="Sakkal Majalla" w:cs="Sakkal Majalla" w:hint="cs"/>
                <w:color w:val="FFFFFF" w:themeColor="background1"/>
                <w:sz w:val="26"/>
                <w:szCs w:val="26"/>
                <w:rtl/>
              </w:rPr>
              <w:t>بيانات الكيان المُنفذ عليه الخدمة</w:t>
            </w:r>
          </w:p>
        </w:tc>
      </w:tr>
      <w:tr w:rsidR="000E0251" w:rsidRPr="00FD2074" w14:paraId="36B453C2" w14:textId="77777777" w:rsidTr="0061759E">
        <w:tc>
          <w:tcPr>
            <w:cnfStyle w:val="001000000000" w:firstRow="0" w:lastRow="0" w:firstColumn="1" w:lastColumn="0" w:oddVBand="0" w:evenVBand="0" w:oddHBand="0" w:evenHBand="0" w:firstRowFirstColumn="0" w:firstRowLastColumn="0" w:lastRowFirstColumn="0" w:lastRowLastColumn="0"/>
            <w:tcW w:w="10098" w:type="dxa"/>
            <w:gridSpan w:val="2"/>
          </w:tcPr>
          <w:p w14:paraId="7A94BA19" w14:textId="5BE3F214" w:rsidR="000E0251" w:rsidRPr="00FD2074" w:rsidRDefault="004758D5" w:rsidP="00666D68">
            <w:pPr>
              <w:bidi/>
              <w:rPr>
                <w:rFonts w:ascii="Sakkal Majalla" w:hAnsi="Sakkal Majalla" w:cs="Sakkal Majalla"/>
                <w:color w:val="FFFFFF" w:themeColor="background1"/>
                <w:sz w:val="28"/>
                <w:szCs w:val="28"/>
                <w:rtl/>
              </w:rPr>
            </w:pPr>
            <w:r w:rsidRPr="00FD2074">
              <w:rPr>
                <w:rFonts w:ascii="Sakkal Majalla" w:hAnsi="Sakkal Majalla" w:cs="Sakkal Majalla" w:hint="cs"/>
                <w:color w:val="000000" w:themeColor="text1"/>
                <w:sz w:val="24"/>
                <w:szCs w:val="24"/>
                <w:rtl/>
              </w:rPr>
              <w:t>المُلحق المُشترك الخاص بالخدمات [التحقق من صحة الكيانات المُشتركة] [</w:t>
            </w:r>
            <w:r w:rsidR="00A55CD1" w:rsidRPr="00FD2074">
              <w:rPr>
                <w:rFonts w:ascii="Sakkal Majalla" w:hAnsi="Sakkal Majalla" w:cs="Sakkal Majalla"/>
                <w:color w:val="000000" w:themeColor="text1"/>
                <w:sz w:val="24"/>
                <w:szCs w:val="24"/>
                <w:rtl/>
              </w:rPr>
              <w:t>بيانات المنفذ ضده</w:t>
            </w:r>
            <w:r w:rsidRPr="00FD2074">
              <w:rPr>
                <w:rFonts w:ascii="Sakkal Majalla" w:hAnsi="Sakkal Majalla" w:cs="Sakkal Majalla" w:hint="cs"/>
                <w:color w:val="000000" w:themeColor="text1"/>
                <w:sz w:val="24"/>
                <w:szCs w:val="24"/>
                <w:rtl/>
              </w:rPr>
              <w:t>]</w:t>
            </w:r>
          </w:p>
        </w:tc>
      </w:tr>
      <w:tr w:rsidR="00D902E6" w:rsidRPr="00FD2074" w14:paraId="38ABB959"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2CED4036" w14:textId="77777777" w:rsidR="00D902E6" w:rsidRPr="004D6FF5" w:rsidRDefault="00D902E6" w:rsidP="002B2463">
            <w:pPr>
              <w:bidi/>
              <w:rPr>
                <w:rFonts w:ascii="Sakkal Majalla" w:hAnsi="Sakkal Majalla" w:cs="Sakkal Majalla"/>
                <w:color w:val="FFFFFF" w:themeColor="background1"/>
                <w:sz w:val="28"/>
                <w:szCs w:val="28"/>
                <w:rtl/>
              </w:rPr>
            </w:pPr>
            <w:r w:rsidRPr="004D6FF5">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24C51B0E" w14:textId="77777777" w:rsidR="00D902E6" w:rsidRPr="00FD2074" w:rsidRDefault="00D902E6" w:rsidP="002B2463">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FFFFFF" w:themeColor="background1"/>
                <w:sz w:val="28"/>
                <w:szCs w:val="28"/>
                <w:rtl/>
              </w:rPr>
            </w:pPr>
            <w:r w:rsidRPr="00FD2074">
              <w:rPr>
                <w:rFonts w:ascii="Sakkal Majalla" w:hAnsi="Sakkal Majalla" w:cs="Sakkal Majalla" w:hint="cs"/>
                <w:b/>
                <w:bCs/>
                <w:color w:val="FFFFFF" w:themeColor="background1"/>
                <w:sz w:val="28"/>
                <w:szCs w:val="28"/>
                <w:rtl/>
              </w:rPr>
              <w:t>رمز الخطأ</w:t>
            </w:r>
          </w:p>
        </w:tc>
      </w:tr>
      <w:tr w:rsidR="000E0251" w:rsidRPr="00FD2074" w14:paraId="737C310A" w14:textId="77777777" w:rsidTr="0061759E">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3A7D4992" w14:textId="05B8F622" w:rsidR="000E0251" w:rsidRPr="00FD2074" w:rsidRDefault="00357FD9" w:rsidP="00666D68">
            <w:pPr>
              <w:bidi/>
              <w:rPr>
                <w:rFonts w:ascii="Sakkal Majalla" w:hAnsi="Sakkal Majalla" w:cs="Sakkal Majalla"/>
                <w:color w:val="FFFFFF" w:themeColor="background1"/>
                <w:sz w:val="28"/>
                <w:szCs w:val="28"/>
                <w:rtl/>
              </w:rPr>
            </w:pPr>
            <w:r>
              <w:rPr>
                <w:rFonts w:ascii="Sakkal Majalla" w:hAnsi="Sakkal Majalla" w:cs="Sakkal Majalla" w:hint="cs"/>
                <w:color w:val="FFFFFF" w:themeColor="background1"/>
                <w:sz w:val="26"/>
                <w:szCs w:val="26"/>
                <w:rtl/>
              </w:rPr>
              <w:t>بيانات الحساب المطلوب التحويل منه</w:t>
            </w:r>
          </w:p>
        </w:tc>
      </w:tr>
      <w:tr w:rsidR="000E0251" w:rsidRPr="00FD2074" w14:paraId="251E360A"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tcPr>
          <w:p w14:paraId="5F7EF8DE" w14:textId="603AE79C" w:rsidR="000E0251" w:rsidRPr="00FD2074" w:rsidRDefault="004758D5" w:rsidP="00666D68">
            <w:pPr>
              <w:bidi/>
              <w:rPr>
                <w:rFonts w:ascii="Sakkal Majalla" w:hAnsi="Sakkal Majalla" w:cs="Sakkal Majalla"/>
                <w:color w:val="FFFFFF" w:themeColor="background1"/>
                <w:sz w:val="28"/>
                <w:szCs w:val="28"/>
                <w:rtl/>
              </w:rPr>
            </w:pPr>
            <w:r w:rsidRPr="00FD2074">
              <w:rPr>
                <w:rFonts w:ascii="Sakkal Majalla" w:hAnsi="Sakkal Majalla" w:cs="Sakkal Majalla" w:hint="cs"/>
                <w:color w:val="000000" w:themeColor="text1"/>
                <w:sz w:val="24"/>
                <w:szCs w:val="24"/>
                <w:rtl/>
              </w:rPr>
              <w:t>المُلحق المُشترك الخاص بالخدمات [التحقق من صحة الكيانات المُشتركة] [</w:t>
            </w:r>
            <w:r w:rsidR="00A55CD1" w:rsidRPr="00FD2074">
              <w:rPr>
                <w:rFonts w:ascii="Sakkal Majalla" w:hAnsi="Sakkal Majalla" w:cs="Sakkal Majalla"/>
                <w:color w:val="000000" w:themeColor="text1"/>
                <w:sz w:val="24"/>
                <w:szCs w:val="24"/>
                <w:rtl/>
              </w:rPr>
              <w:t>بيانات الحساب المُستهدف</w:t>
            </w:r>
            <w:r w:rsidRPr="00FD2074">
              <w:rPr>
                <w:rFonts w:ascii="Sakkal Majalla" w:hAnsi="Sakkal Majalla" w:cs="Sakkal Majalla" w:hint="cs"/>
                <w:color w:val="000000" w:themeColor="text1"/>
                <w:sz w:val="24"/>
                <w:szCs w:val="24"/>
                <w:rtl/>
              </w:rPr>
              <w:t>]</w:t>
            </w:r>
          </w:p>
        </w:tc>
      </w:tr>
      <w:tr w:rsidR="00480CB5" w:rsidRPr="00FD2074" w14:paraId="62ED8E1E" w14:textId="77777777" w:rsidTr="0061759E">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13C16EFD" w14:textId="77777777" w:rsidR="00480CB5" w:rsidRPr="00FD2074" w:rsidRDefault="00480CB5" w:rsidP="002B2463">
            <w:pPr>
              <w:bidi/>
              <w:rPr>
                <w:rFonts w:ascii="Sakkal Majalla" w:hAnsi="Sakkal Majalla" w:cs="Sakkal Majalla"/>
                <w:b w:val="0"/>
                <w:bCs w:val="0"/>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7ECB93AF" w14:textId="77777777" w:rsidR="00480CB5" w:rsidRPr="00FD2074" w:rsidRDefault="00480CB5" w:rsidP="002B246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FD2074">
              <w:rPr>
                <w:rFonts w:ascii="Sakkal Majalla" w:hAnsi="Sakkal Majalla" w:cs="Sakkal Majalla" w:hint="cs"/>
                <w:b/>
                <w:bCs/>
                <w:color w:val="FFFFFF" w:themeColor="background1"/>
                <w:sz w:val="28"/>
                <w:szCs w:val="28"/>
                <w:rtl/>
              </w:rPr>
              <w:t>رمز الخطأ</w:t>
            </w:r>
          </w:p>
        </w:tc>
      </w:tr>
      <w:tr w:rsidR="00480CB5" w:rsidRPr="00FD2074" w14:paraId="0D37D500"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4E72042B" w14:textId="603627D6" w:rsidR="00480CB5" w:rsidRPr="00FD2074" w:rsidRDefault="00480CB5" w:rsidP="004F7FA2">
            <w:pPr>
              <w:bidi/>
              <w:rPr>
                <w:rFonts w:ascii="Sakkal Majalla" w:hAnsi="Sakkal Majalla" w:cs="Sakkal Majalla"/>
                <w:b w:val="0"/>
                <w:bCs w:val="0"/>
                <w:sz w:val="24"/>
                <w:szCs w:val="24"/>
                <w:rtl/>
              </w:rPr>
            </w:pPr>
            <w:r w:rsidRPr="00FD2074">
              <w:rPr>
                <w:rFonts w:ascii="Sakkal Majalla" w:hAnsi="Sakkal Majalla" w:cs="Sakkal Majalla"/>
                <w:b w:val="0"/>
                <w:bCs w:val="0"/>
                <w:color w:val="000000" w:themeColor="text1"/>
                <w:sz w:val="24"/>
                <w:szCs w:val="24"/>
                <w:rtl/>
              </w:rPr>
              <w:t xml:space="preserve">في حال ارسال </w:t>
            </w:r>
            <w:r w:rsidR="004F7FA2">
              <w:rPr>
                <w:rFonts w:ascii="Sakkal Majalla" w:hAnsi="Sakkal Majalla" w:cs="Sakkal Majalla" w:hint="cs"/>
                <w:b w:val="0"/>
                <w:bCs w:val="0"/>
                <w:color w:val="000000" w:themeColor="text1"/>
                <w:sz w:val="24"/>
                <w:szCs w:val="24"/>
                <w:rtl/>
              </w:rPr>
              <w:t>تحويل</w:t>
            </w:r>
            <w:r w:rsidRPr="00FD2074">
              <w:rPr>
                <w:rFonts w:ascii="Sakkal Majalla" w:hAnsi="Sakkal Majalla" w:cs="Sakkal Majalla"/>
                <w:b w:val="0"/>
                <w:bCs w:val="0"/>
                <w:color w:val="000000" w:themeColor="text1"/>
                <w:sz w:val="24"/>
                <w:szCs w:val="24"/>
                <w:rtl/>
              </w:rPr>
              <w:t xml:space="preserve"> على حساب محدد مع ارسال جهة منفذة واحدة او اكثر في قائمة الجهات المنفذة</w:t>
            </w:r>
          </w:p>
        </w:tc>
        <w:tc>
          <w:tcPr>
            <w:tcW w:w="1080" w:type="dxa"/>
          </w:tcPr>
          <w:p w14:paraId="0716B559" w14:textId="35E34368" w:rsidR="00480CB5" w:rsidRPr="00FD2074" w:rsidRDefault="00F47313" w:rsidP="005F1ACB">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0E0251" w:rsidRPr="00FD2074" w14:paraId="48D888DF" w14:textId="77777777" w:rsidTr="0061759E">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10EC0069" w14:textId="641CDFE9" w:rsidR="000E0251" w:rsidRPr="00FD2074" w:rsidRDefault="0024464E" w:rsidP="00666D68">
            <w:pPr>
              <w:bidi/>
              <w:rPr>
                <w:rFonts w:ascii="Sakkal Majalla" w:hAnsi="Sakkal Majalla" w:cs="Sakkal Majalla"/>
                <w:color w:val="FFFFFF" w:themeColor="background1"/>
                <w:sz w:val="28"/>
                <w:szCs w:val="28"/>
                <w:rtl/>
              </w:rPr>
            </w:pPr>
            <w:r>
              <w:rPr>
                <w:rFonts w:ascii="Sakkal Majalla" w:hAnsi="Sakkal Majalla" w:cs="Sakkal Majalla" w:hint="cs"/>
                <w:color w:val="FFFFFF" w:themeColor="background1"/>
                <w:sz w:val="26"/>
                <w:szCs w:val="26"/>
                <w:rtl/>
              </w:rPr>
              <w:t xml:space="preserve">رمز </w:t>
            </w:r>
            <w:r w:rsidR="00B05698" w:rsidRPr="00AC1679">
              <w:rPr>
                <w:rFonts w:ascii="Sakkal Majalla" w:hAnsi="Sakkal Majalla" w:cs="Sakkal Majalla" w:hint="cs"/>
                <w:color w:val="FFFFFF" w:themeColor="background1"/>
                <w:sz w:val="26"/>
                <w:szCs w:val="26"/>
                <w:rtl/>
              </w:rPr>
              <w:t>الجهة المنفذة</w:t>
            </w:r>
          </w:p>
        </w:tc>
      </w:tr>
      <w:tr w:rsidR="000E0251" w:rsidRPr="00FD2074" w14:paraId="5FBADA84"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tcPr>
          <w:p w14:paraId="5B18C142" w14:textId="5F3E7286" w:rsidR="000E0251" w:rsidRPr="00FD2074" w:rsidRDefault="004758D5" w:rsidP="00666D68">
            <w:pPr>
              <w:bidi/>
              <w:rPr>
                <w:rFonts w:ascii="Sakkal Majalla" w:hAnsi="Sakkal Majalla" w:cs="Sakkal Majalla"/>
                <w:color w:val="FFFFFF" w:themeColor="background1"/>
                <w:sz w:val="28"/>
                <w:szCs w:val="28"/>
                <w:rtl/>
              </w:rPr>
            </w:pPr>
            <w:r w:rsidRPr="00FD2074">
              <w:rPr>
                <w:rFonts w:ascii="Sakkal Majalla" w:hAnsi="Sakkal Majalla" w:cs="Sakkal Majalla" w:hint="cs"/>
                <w:color w:val="000000" w:themeColor="text1"/>
                <w:sz w:val="24"/>
                <w:szCs w:val="24"/>
                <w:rtl/>
              </w:rPr>
              <w:t>المُلحق المُشترك الخاص بالخدمات [التحقق من صحة الكيانات المُشتركة] [</w:t>
            </w:r>
            <w:r w:rsidR="00A55CD1" w:rsidRPr="00FD2074">
              <w:rPr>
                <w:rFonts w:ascii="Sakkal Majalla" w:hAnsi="Sakkal Majalla" w:cs="Sakkal Majalla" w:hint="cs"/>
                <w:color w:val="000000" w:themeColor="text1"/>
                <w:sz w:val="24"/>
                <w:szCs w:val="24"/>
                <w:rtl/>
              </w:rPr>
              <w:t>الجهات المصرفية</w:t>
            </w:r>
            <w:r w:rsidRPr="00FD2074">
              <w:rPr>
                <w:rFonts w:ascii="Sakkal Majalla" w:hAnsi="Sakkal Majalla" w:cs="Sakkal Majalla" w:hint="cs"/>
                <w:color w:val="000000" w:themeColor="text1"/>
                <w:sz w:val="24"/>
                <w:szCs w:val="24"/>
                <w:rtl/>
              </w:rPr>
              <w:t>]</w:t>
            </w:r>
          </w:p>
        </w:tc>
      </w:tr>
      <w:tr w:rsidR="0024464E" w:rsidRPr="00FD2074" w14:paraId="72773F7A" w14:textId="77777777" w:rsidTr="0061759E">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5E049FE7" w14:textId="6B3699EA" w:rsidR="0024464E" w:rsidRPr="0024464E" w:rsidRDefault="0024464E" w:rsidP="002B2463">
            <w:pPr>
              <w:bidi/>
              <w:rPr>
                <w:rFonts w:ascii="Sakkal Majalla" w:hAnsi="Sakkal Majalla" w:cs="Sakkal Majalla"/>
                <w:color w:val="FFFFFF" w:themeColor="background1"/>
                <w:sz w:val="28"/>
                <w:szCs w:val="28"/>
                <w:highlight w:val="yellow"/>
                <w:rtl/>
              </w:rPr>
            </w:pPr>
            <w:r w:rsidRPr="00026C92">
              <w:rPr>
                <w:rFonts w:ascii="Sakkal Majalla" w:hAnsi="Sakkal Majalla" w:cs="Sakkal Majalla" w:hint="cs"/>
                <w:color w:val="FFFFFF" w:themeColor="background1"/>
                <w:sz w:val="26"/>
                <w:szCs w:val="26"/>
                <w:rtl/>
              </w:rPr>
              <w:t>بيانات المبلغ المُستهدف</w:t>
            </w:r>
          </w:p>
        </w:tc>
      </w:tr>
      <w:tr w:rsidR="0024464E" w:rsidRPr="00FD2074" w14:paraId="7FE4F861"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tcPr>
          <w:p w14:paraId="63CB0E00" w14:textId="2B83F7D2" w:rsidR="0024464E" w:rsidRPr="0024464E" w:rsidRDefault="0024464E" w:rsidP="00026C92">
            <w:pPr>
              <w:bidi/>
              <w:rPr>
                <w:rFonts w:ascii="Sakkal Majalla" w:hAnsi="Sakkal Majalla" w:cs="Sakkal Majalla"/>
                <w:color w:val="FFFFFF" w:themeColor="background1"/>
                <w:sz w:val="28"/>
                <w:szCs w:val="28"/>
                <w:highlight w:val="yellow"/>
                <w:rtl/>
              </w:rPr>
            </w:pPr>
            <w:r w:rsidRPr="00026C92">
              <w:rPr>
                <w:rFonts w:ascii="Sakkal Majalla" w:hAnsi="Sakkal Majalla" w:cs="Sakkal Majalla" w:hint="cs"/>
                <w:color w:val="000000" w:themeColor="text1"/>
                <w:sz w:val="24"/>
                <w:szCs w:val="24"/>
                <w:rtl/>
              </w:rPr>
              <w:t>المُلحق المُشترك الخاص بالخدمات [التحقق من صحة الكيانات المُشتركة] [</w:t>
            </w:r>
            <w:r w:rsidRPr="00026C92">
              <w:rPr>
                <w:rFonts w:ascii="Sakkal Majalla" w:hAnsi="Sakkal Majalla" w:cs="Sakkal Majalla"/>
                <w:color w:val="000000" w:themeColor="text1"/>
                <w:sz w:val="24"/>
                <w:szCs w:val="24"/>
                <w:rtl/>
              </w:rPr>
              <w:t>بيانات المبلغ المُستهدف</w:t>
            </w:r>
            <w:r w:rsidRPr="00026C92">
              <w:rPr>
                <w:rFonts w:ascii="Sakkal Majalla" w:hAnsi="Sakkal Majalla" w:cs="Sakkal Majalla" w:hint="cs"/>
                <w:color w:val="000000" w:themeColor="text1"/>
                <w:sz w:val="24"/>
                <w:szCs w:val="24"/>
                <w:rtl/>
              </w:rPr>
              <w:t>]</w:t>
            </w:r>
            <w:r w:rsidR="00DB2E5C" w:rsidRPr="00026C92">
              <w:rPr>
                <w:rFonts w:ascii="Sakkal Majalla" w:hAnsi="Sakkal Majalla" w:cs="Sakkal Majalla" w:hint="cs"/>
                <w:color w:val="000000" w:themeColor="text1"/>
                <w:sz w:val="24"/>
                <w:szCs w:val="24"/>
                <w:rtl/>
              </w:rPr>
              <w:t xml:space="preserve"> </w:t>
            </w:r>
          </w:p>
        </w:tc>
      </w:tr>
      <w:tr w:rsidR="00026C92" w:rsidRPr="00FD2074" w14:paraId="0A62E5A0" w14:textId="77777777" w:rsidTr="0061759E">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626FF2A5" w14:textId="77777777" w:rsidR="00026C92" w:rsidRPr="00FD2074" w:rsidRDefault="00026C92" w:rsidP="002B2463">
            <w:pPr>
              <w:bidi/>
              <w:rPr>
                <w:rFonts w:ascii="Sakkal Majalla" w:hAnsi="Sakkal Majalla" w:cs="Sakkal Majalla"/>
                <w:b w:val="0"/>
                <w:bCs w:val="0"/>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7BBC85B8" w14:textId="77777777" w:rsidR="00026C92" w:rsidRPr="00FD2074" w:rsidRDefault="00026C92" w:rsidP="002B2463">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FD2074">
              <w:rPr>
                <w:rFonts w:ascii="Sakkal Majalla" w:hAnsi="Sakkal Majalla" w:cs="Sakkal Majalla" w:hint="cs"/>
                <w:b/>
                <w:bCs/>
                <w:color w:val="FFFFFF" w:themeColor="background1"/>
                <w:sz w:val="28"/>
                <w:szCs w:val="28"/>
                <w:rtl/>
              </w:rPr>
              <w:t>رمز الخطأ</w:t>
            </w:r>
          </w:p>
        </w:tc>
      </w:tr>
      <w:tr w:rsidR="00634BDC" w:rsidRPr="00FD2074" w14:paraId="40008230" w14:textId="77777777" w:rsidTr="00614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753804F6" w14:textId="10D9285A" w:rsidR="00634BDC" w:rsidRDefault="00634BDC" w:rsidP="00850798">
            <w:pPr>
              <w:bidi/>
              <w:rPr>
                <w:rFonts w:ascii="Sakkal Majalla" w:hAnsi="Sakkal Majalla" w:cs="Sakkal Majalla"/>
                <w:b w:val="0"/>
                <w:bCs w:val="0"/>
                <w:sz w:val="24"/>
                <w:szCs w:val="24"/>
                <w:rtl/>
              </w:rPr>
            </w:pPr>
            <w:r>
              <w:rPr>
                <w:rFonts w:ascii="Sakkal Majalla" w:hAnsi="Sakkal Majalla" w:cs="Sakkal Majalla" w:hint="cs"/>
                <w:b w:val="0"/>
                <w:bCs w:val="0"/>
                <w:sz w:val="24"/>
                <w:szCs w:val="24"/>
                <w:rtl/>
              </w:rPr>
              <w:t>في حال ارسال لأكثر من جهة مُنفذة وكانت العملات لا تتشابه مع بعضها البعض</w:t>
            </w:r>
          </w:p>
        </w:tc>
        <w:tc>
          <w:tcPr>
            <w:tcW w:w="1080" w:type="dxa"/>
          </w:tcPr>
          <w:p w14:paraId="01233DA5" w14:textId="4A347C0C" w:rsidR="00634BDC" w:rsidRPr="00614074" w:rsidRDefault="00394FD9" w:rsidP="005F1ACB">
            <w:pPr>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sidRPr="00614074">
              <w:rPr>
                <w:rFonts w:cstheme="minorHAnsi"/>
                <w:sz w:val="20"/>
                <w:szCs w:val="20"/>
              </w:rPr>
              <w:t>E102008</w:t>
            </w:r>
            <w:r w:rsidR="00E2240D" w:rsidRPr="00614074">
              <w:rPr>
                <w:rFonts w:cstheme="minorHAnsi"/>
                <w:sz w:val="20"/>
                <w:szCs w:val="20"/>
              </w:rPr>
              <w:t>2</w:t>
            </w:r>
          </w:p>
        </w:tc>
      </w:tr>
      <w:tr w:rsidR="002D04B7" w:rsidRPr="00FD2074" w14:paraId="4860F8C8" w14:textId="77777777" w:rsidTr="0061759E">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37335C19" w14:textId="3DEF3901" w:rsidR="002D04B7" w:rsidRPr="00FD2074" w:rsidRDefault="0024464E" w:rsidP="00666D68">
            <w:pPr>
              <w:bidi/>
              <w:rPr>
                <w:rFonts w:ascii="Sakkal Majalla" w:hAnsi="Sakkal Majalla" w:cs="Sakkal Majalla"/>
                <w:color w:val="FFFFFF" w:themeColor="background1"/>
                <w:sz w:val="28"/>
                <w:szCs w:val="28"/>
                <w:rtl/>
              </w:rPr>
            </w:pPr>
            <w:r w:rsidRPr="00AC1679">
              <w:rPr>
                <w:rFonts w:ascii="Sakkal Majalla" w:hAnsi="Sakkal Majalla" w:cs="Sakkal Majalla" w:hint="cs"/>
                <w:color w:val="FFFFFF" w:themeColor="background1"/>
                <w:sz w:val="26"/>
                <w:szCs w:val="26"/>
                <w:rtl/>
              </w:rPr>
              <w:t xml:space="preserve">بيانات </w:t>
            </w:r>
            <w:r>
              <w:rPr>
                <w:rFonts w:ascii="Sakkal Majalla" w:hAnsi="Sakkal Majalla" w:cs="Sakkal Majalla" w:hint="cs"/>
                <w:color w:val="FFFFFF" w:themeColor="background1"/>
                <w:sz w:val="26"/>
                <w:szCs w:val="26"/>
                <w:rtl/>
              </w:rPr>
              <w:t>حساب المُستفيد</w:t>
            </w:r>
          </w:p>
        </w:tc>
      </w:tr>
      <w:tr w:rsidR="002D04B7" w:rsidRPr="00FD2074" w14:paraId="4A28A3E2"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tcPr>
          <w:p w14:paraId="4B34F85B" w14:textId="4EADA7AE" w:rsidR="002D04B7" w:rsidRPr="00FD2074" w:rsidRDefault="002D04B7" w:rsidP="00666D68">
            <w:pPr>
              <w:bidi/>
              <w:rPr>
                <w:rFonts w:ascii="Sakkal Majalla" w:hAnsi="Sakkal Majalla" w:cs="Sakkal Majalla"/>
                <w:color w:val="FFFFFF" w:themeColor="background1"/>
                <w:sz w:val="28"/>
                <w:szCs w:val="28"/>
                <w:rtl/>
              </w:rPr>
            </w:pPr>
            <w:r w:rsidRPr="00FD2074">
              <w:rPr>
                <w:rFonts w:ascii="Sakkal Majalla" w:hAnsi="Sakkal Majalla" w:cs="Sakkal Majalla" w:hint="cs"/>
                <w:sz w:val="24"/>
                <w:szCs w:val="24"/>
                <w:rtl/>
              </w:rPr>
              <w:t>المُلحق المُشترك الخاص بالخدمات [الكيانات المُشتركة المُعرفة في النظام] [</w:t>
            </w:r>
            <w:r w:rsidRPr="00FD2074">
              <w:rPr>
                <w:rFonts w:ascii="Sakkal Majalla" w:hAnsi="Sakkal Majalla" w:cs="Sakkal Majalla"/>
                <w:sz w:val="24"/>
                <w:szCs w:val="24"/>
                <w:rtl/>
              </w:rPr>
              <w:t>حساب تحويل المُستفيد - محلي</w:t>
            </w:r>
            <w:r w:rsidRPr="00FD2074">
              <w:rPr>
                <w:rFonts w:ascii="Sakkal Majalla" w:hAnsi="Sakkal Majalla" w:cs="Sakkal Majalla" w:hint="cs"/>
                <w:sz w:val="24"/>
                <w:szCs w:val="24"/>
                <w:rtl/>
              </w:rPr>
              <w:t>]</w:t>
            </w:r>
          </w:p>
        </w:tc>
      </w:tr>
      <w:tr w:rsidR="00A16D89" w:rsidRPr="00FD2074" w14:paraId="5F085711" w14:textId="77777777" w:rsidTr="00D61BA2">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1B72E09E" w14:textId="77777777" w:rsidR="00A16D89" w:rsidRPr="00FD2074" w:rsidRDefault="00A16D89" w:rsidP="00D61BA2">
            <w:pPr>
              <w:bidi/>
              <w:rPr>
                <w:rFonts w:ascii="Sakkal Majalla" w:hAnsi="Sakkal Majalla" w:cs="Sakkal Majalla"/>
                <w:b w:val="0"/>
                <w:bCs w:val="0"/>
                <w:sz w:val="24"/>
                <w:szCs w:val="24"/>
                <w:rtl/>
              </w:rPr>
            </w:pPr>
            <w:r w:rsidRPr="00FD2074">
              <w:rPr>
                <w:rFonts w:ascii="Sakkal Majalla" w:hAnsi="Sakkal Majalla" w:cs="Sakkal Majalla" w:hint="cs"/>
                <w:color w:val="FFFFFF" w:themeColor="background1"/>
                <w:sz w:val="28"/>
                <w:szCs w:val="28"/>
                <w:rtl/>
              </w:rPr>
              <w:lastRenderedPageBreak/>
              <w:t>وصف الخطأ</w:t>
            </w:r>
          </w:p>
        </w:tc>
        <w:tc>
          <w:tcPr>
            <w:tcW w:w="1080" w:type="dxa"/>
            <w:shd w:val="clear" w:color="auto" w:fill="4F81BD" w:themeFill="accent1"/>
          </w:tcPr>
          <w:p w14:paraId="211FE106" w14:textId="77777777" w:rsidR="00A16D89" w:rsidRPr="00FD2074" w:rsidRDefault="00A16D89" w:rsidP="00D61BA2">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FD2074">
              <w:rPr>
                <w:rFonts w:ascii="Sakkal Majalla" w:hAnsi="Sakkal Majalla" w:cs="Sakkal Majalla" w:hint="cs"/>
                <w:b/>
                <w:bCs/>
                <w:color w:val="FFFFFF" w:themeColor="background1"/>
                <w:sz w:val="28"/>
                <w:szCs w:val="28"/>
                <w:rtl/>
              </w:rPr>
              <w:t>رمز الخطأ</w:t>
            </w:r>
          </w:p>
        </w:tc>
      </w:tr>
      <w:tr w:rsidR="00A16D89" w:rsidRPr="00FD2074" w14:paraId="53A755EE" w14:textId="77777777" w:rsidTr="00D61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5E010BFE" w14:textId="204FD979" w:rsidR="00A16D89" w:rsidRPr="00FD2074" w:rsidRDefault="00A16D89" w:rsidP="007E54FF">
            <w:pPr>
              <w:bidi/>
              <w:rPr>
                <w:rFonts w:ascii="Sakkal Majalla" w:hAnsi="Sakkal Majalla" w:cs="Sakkal Majalla"/>
                <w:b w:val="0"/>
                <w:bCs w:val="0"/>
                <w:sz w:val="24"/>
                <w:szCs w:val="24"/>
                <w:rtl/>
              </w:rPr>
            </w:pPr>
            <w:r>
              <w:rPr>
                <w:rFonts w:ascii="Sakkal Majalla" w:hAnsi="Sakkal Majalla" w:cs="Sakkal Majalla" w:hint="cs"/>
                <w:b w:val="0"/>
                <w:bCs w:val="0"/>
                <w:sz w:val="24"/>
                <w:szCs w:val="24"/>
                <w:rtl/>
              </w:rPr>
              <w:t xml:space="preserve">في حال ارسال </w:t>
            </w:r>
            <w:r w:rsidR="007E54FF">
              <w:rPr>
                <w:rFonts w:ascii="Sakkal Majalla" w:hAnsi="Sakkal Majalla" w:cs="Sakkal Majalla" w:hint="cs"/>
                <w:b w:val="0"/>
                <w:bCs w:val="0"/>
                <w:sz w:val="24"/>
                <w:szCs w:val="24"/>
                <w:rtl/>
              </w:rPr>
              <w:t>بيانات مُستفيد</w:t>
            </w:r>
            <w:r>
              <w:rPr>
                <w:rFonts w:ascii="Sakkal Majalla" w:hAnsi="Sakkal Majalla" w:cs="Sakkal Majalla" w:hint="cs"/>
                <w:b w:val="0"/>
                <w:bCs w:val="0"/>
                <w:sz w:val="24"/>
                <w:szCs w:val="24"/>
                <w:rtl/>
              </w:rPr>
              <w:t xml:space="preserve"> غير مُعرف</w:t>
            </w:r>
            <w:r w:rsidR="007E54FF">
              <w:rPr>
                <w:rFonts w:ascii="Sakkal Majalla" w:hAnsi="Sakkal Majalla" w:cs="Sakkal Majalla" w:hint="cs"/>
                <w:b w:val="0"/>
                <w:bCs w:val="0"/>
                <w:sz w:val="24"/>
                <w:szCs w:val="24"/>
                <w:rtl/>
              </w:rPr>
              <w:t>ة</w:t>
            </w:r>
            <w:r>
              <w:rPr>
                <w:rFonts w:ascii="Sakkal Majalla" w:hAnsi="Sakkal Majalla" w:cs="Sakkal Majalla" w:hint="cs"/>
                <w:b w:val="0"/>
                <w:bCs w:val="0"/>
                <w:sz w:val="24"/>
                <w:szCs w:val="24"/>
                <w:rtl/>
              </w:rPr>
              <w:t xml:space="preserve"> للجهة الطالبة</w:t>
            </w:r>
          </w:p>
        </w:tc>
        <w:tc>
          <w:tcPr>
            <w:tcW w:w="1080" w:type="dxa"/>
          </w:tcPr>
          <w:p w14:paraId="6935E537" w14:textId="20AFB884" w:rsidR="00A16D89" w:rsidRPr="00614074" w:rsidRDefault="00134D38" w:rsidP="005F1ACB">
            <w:pPr>
              <w:cnfStyle w:val="000000100000" w:firstRow="0" w:lastRow="0" w:firstColumn="0" w:lastColumn="0" w:oddVBand="0" w:evenVBand="0" w:oddHBand="1" w:evenHBand="0" w:firstRowFirstColumn="0" w:firstRowLastColumn="0" w:lastRowFirstColumn="0" w:lastRowLastColumn="0"/>
              <w:rPr>
                <w:rFonts w:cstheme="minorHAnsi"/>
                <w:sz w:val="20"/>
                <w:szCs w:val="20"/>
                <w:rtl/>
              </w:rPr>
            </w:pPr>
            <w:r w:rsidRPr="00614074">
              <w:rPr>
                <w:rFonts w:cstheme="minorHAnsi"/>
                <w:sz w:val="20"/>
                <w:szCs w:val="20"/>
              </w:rPr>
              <w:t>E102008</w:t>
            </w:r>
            <w:r w:rsidR="00E2240D" w:rsidRPr="00614074">
              <w:rPr>
                <w:rFonts w:cstheme="minorHAnsi"/>
                <w:sz w:val="20"/>
                <w:szCs w:val="20"/>
              </w:rPr>
              <w:t>3</w:t>
            </w:r>
          </w:p>
        </w:tc>
      </w:tr>
      <w:tr w:rsidR="00A16D89" w:rsidRPr="00FD2074" w14:paraId="47968B30" w14:textId="77777777" w:rsidTr="00D61BA2">
        <w:tc>
          <w:tcPr>
            <w:cnfStyle w:val="001000000000" w:firstRow="0" w:lastRow="0" w:firstColumn="1" w:lastColumn="0" w:oddVBand="0" w:evenVBand="0" w:oddHBand="0" w:evenHBand="0" w:firstRowFirstColumn="0" w:firstRowLastColumn="0" w:lastRowFirstColumn="0" w:lastRowLastColumn="0"/>
            <w:tcW w:w="9018" w:type="dxa"/>
          </w:tcPr>
          <w:p w14:paraId="55987B54" w14:textId="3256C7CE" w:rsidR="00A16D89" w:rsidRPr="00FD2074" w:rsidRDefault="00A16D89" w:rsidP="00D61BA2">
            <w:pPr>
              <w:bidi/>
              <w:rPr>
                <w:rFonts w:ascii="Sakkal Majalla" w:hAnsi="Sakkal Majalla" w:cs="Sakkal Majalla"/>
                <w:b w:val="0"/>
                <w:bCs w:val="0"/>
                <w:sz w:val="24"/>
                <w:szCs w:val="24"/>
                <w:rtl/>
              </w:rPr>
            </w:pPr>
            <w:r>
              <w:rPr>
                <w:rFonts w:ascii="Sakkal Majalla" w:hAnsi="Sakkal Majalla" w:cs="Sakkal Majalla" w:hint="cs"/>
                <w:b w:val="0"/>
                <w:bCs w:val="0"/>
                <w:sz w:val="24"/>
                <w:szCs w:val="24"/>
                <w:rtl/>
              </w:rPr>
              <w:t xml:space="preserve">في حال ارسال </w:t>
            </w:r>
            <w:r w:rsidR="007E54FF">
              <w:rPr>
                <w:rFonts w:ascii="Sakkal Majalla" w:hAnsi="Sakkal Majalla" w:cs="Sakkal Majalla" w:hint="cs"/>
                <w:b w:val="0"/>
                <w:bCs w:val="0"/>
                <w:sz w:val="24"/>
                <w:szCs w:val="24"/>
                <w:rtl/>
              </w:rPr>
              <w:t xml:space="preserve">بيانات مُستفيد </w:t>
            </w:r>
            <w:r>
              <w:rPr>
                <w:rFonts w:ascii="Sakkal Majalla" w:hAnsi="Sakkal Majalla" w:cs="Sakkal Majalla" w:hint="cs"/>
                <w:b w:val="0"/>
                <w:bCs w:val="0"/>
                <w:sz w:val="24"/>
                <w:szCs w:val="24"/>
                <w:rtl/>
              </w:rPr>
              <w:t>مُعرف</w:t>
            </w:r>
            <w:r w:rsidR="007E54FF">
              <w:rPr>
                <w:rFonts w:ascii="Sakkal Majalla" w:hAnsi="Sakkal Majalla" w:cs="Sakkal Majalla" w:hint="cs"/>
                <w:b w:val="0"/>
                <w:bCs w:val="0"/>
                <w:sz w:val="24"/>
                <w:szCs w:val="24"/>
                <w:rtl/>
              </w:rPr>
              <w:t>ة</w:t>
            </w:r>
            <w:r>
              <w:rPr>
                <w:rFonts w:ascii="Sakkal Majalla" w:hAnsi="Sakkal Majalla" w:cs="Sakkal Majalla" w:hint="cs"/>
                <w:b w:val="0"/>
                <w:bCs w:val="0"/>
                <w:sz w:val="24"/>
                <w:szCs w:val="24"/>
                <w:rtl/>
              </w:rPr>
              <w:t xml:space="preserve"> للجهة الطالبة لكنه غير فعّال</w:t>
            </w:r>
          </w:p>
        </w:tc>
        <w:tc>
          <w:tcPr>
            <w:tcW w:w="1080" w:type="dxa"/>
          </w:tcPr>
          <w:p w14:paraId="55C0269F" w14:textId="03D768BE" w:rsidR="00A16D89" w:rsidRPr="00614074" w:rsidRDefault="008B4855" w:rsidP="005F1ACB">
            <w:pPr>
              <w:cnfStyle w:val="000000000000" w:firstRow="0" w:lastRow="0" w:firstColumn="0" w:lastColumn="0" w:oddVBand="0" w:evenVBand="0" w:oddHBand="0" w:evenHBand="0" w:firstRowFirstColumn="0" w:firstRowLastColumn="0" w:lastRowFirstColumn="0" w:lastRowLastColumn="0"/>
              <w:rPr>
                <w:rFonts w:cstheme="minorHAnsi"/>
                <w:sz w:val="20"/>
                <w:szCs w:val="20"/>
                <w:rtl/>
              </w:rPr>
            </w:pPr>
            <w:r w:rsidRPr="00614074">
              <w:rPr>
                <w:rFonts w:cstheme="minorHAnsi"/>
                <w:sz w:val="20"/>
                <w:szCs w:val="20"/>
              </w:rPr>
              <w:t>E1020083</w:t>
            </w:r>
          </w:p>
        </w:tc>
      </w:tr>
      <w:tr w:rsidR="00A16D89" w:rsidRPr="00FD2074" w14:paraId="1FF1D00A" w14:textId="77777777" w:rsidTr="00D61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13AAF125" w14:textId="5AF12500" w:rsidR="00A16D89" w:rsidRPr="00A16D89" w:rsidRDefault="00A16D89" w:rsidP="00D61BA2">
            <w:pPr>
              <w:bidi/>
              <w:rPr>
                <w:rFonts w:ascii="Sakkal Majalla" w:hAnsi="Sakkal Majalla" w:cs="Sakkal Majalla"/>
                <w:color w:val="FFFFFF" w:themeColor="background1"/>
                <w:sz w:val="28"/>
                <w:szCs w:val="28"/>
                <w:rtl/>
              </w:rPr>
            </w:pPr>
            <w:r w:rsidRPr="00A16D89">
              <w:rPr>
                <w:rFonts w:ascii="Sakkal Majalla" w:hAnsi="Sakkal Majalla" w:cs="Sakkal Majalla" w:hint="cs"/>
                <w:color w:val="FFFFFF" w:themeColor="background1"/>
                <w:sz w:val="28"/>
                <w:szCs w:val="28"/>
                <w:rtl/>
              </w:rPr>
              <w:t xml:space="preserve">بيانات نوع الخدمة </w:t>
            </w:r>
          </w:p>
        </w:tc>
      </w:tr>
      <w:tr w:rsidR="00A16D89" w:rsidRPr="00FD2074" w14:paraId="62A4AF73" w14:textId="77777777" w:rsidTr="00D61BA2">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2CBB0D49" w14:textId="77777777" w:rsidR="00A16D89" w:rsidRPr="00FD2074" w:rsidRDefault="00A16D89" w:rsidP="00D61BA2">
            <w:pPr>
              <w:bidi/>
              <w:rPr>
                <w:rFonts w:ascii="Sakkal Majalla" w:hAnsi="Sakkal Majalla" w:cs="Sakkal Majalla"/>
                <w:b w:val="0"/>
                <w:bCs w:val="0"/>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1EF9725A" w14:textId="77777777" w:rsidR="00A16D89" w:rsidRPr="00FD2074" w:rsidRDefault="00A16D89" w:rsidP="00D61BA2">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FD2074">
              <w:rPr>
                <w:rFonts w:ascii="Sakkal Majalla" w:hAnsi="Sakkal Majalla" w:cs="Sakkal Majalla" w:hint="cs"/>
                <w:b/>
                <w:bCs/>
                <w:color w:val="FFFFFF" w:themeColor="background1"/>
                <w:sz w:val="28"/>
                <w:szCs w:val="28"/>
                <w:rtl/>
              </w:rPr>
              <w:t>رمز الخطأ</w:t>
            </w:r>
          </w:p>
        </w:tc>
      </w:tr>
      <w:tr w:rsidR="00A16D89" w:rsidRPr="00FD2074" w14:paraId="24683D2E" w14:textId="77777777" w:rsidTr="00D61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5851392B" w14:textId="58385D8F" w:rsidR="00A16D89" w:rsidRPr="00FD2074" w:rsidRDefault="00BF608D" w:rsidP="00D61BA2">
            <w:pPr>
              <w:bidi/>
              <w:rPr>
                <w:rFonts w:ascii="Sakkal Majalla" w:hAnsi="Sakkal Majalla" w:cs="Sakkal Majalla"/>
                <w:b w:val="0"/>
                <w:bCs w:val="0"/>
                <w:sz w:val="24"/>
                <w:szCs w:val="24"/>
                <w:rtl/>
              </w:rPr>
            </w:pPr>
            <w:r>
              <w:rPr>
                <w:rFonts w:ascii="Sakkal Majalla" w:hAnsi="Sakkal Majalla" w:cs="Sakkal Majalla" w:hint="cs"/>
                <w:b w:val="0"/>
                <w:bCs w:val="0"/>
                <w:sz w:val="24"/>
                <w:szCs w:val="24"/>
                <w:rtl/>
              </w:rPr>
              <w:t>في حال عدم وجود رمز نوع الخدمة</w:t>
            </w:r>
          </w:p>
        </w:tc>
        <w:tc>
          <w:tcPr>
            <w:tcW w:w="1080" w:type="dxa"/>
          </w:tcPr>
          <w:p w14:paraId="3F0B0269" w14:textId="65D634CE" w:rsidR="00A16D89" w:rsidRPr="00FD2074" w:rsidRDefault="000F5CAC" w:rsidP="005F1ACB">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BF608D" w:rsidRPr="00FD2074" w14:paraId="7D5719FE" w14:textId="77777777" w:rsidTr="00D61BA2">
        <w:tc>
          <w:tcPr>
            <w:cnfStyle w:val="001000000000" w:firstRow="0" w:lastRow="0" w:firstColumn="1" w:lastColumn="0" w:oddVBand="0" w:evenVBand="0" w:oddHBand="0" w:evenHBand="0" w:firstRowFirstColumn="0" w:firstRowLastColumn="0" w:lastRowFirstColumn="0" w:lastRowLastColumn="0"/>
            <w:tcW w:w="9018" w:type="dxa"/>
          </w:tcPr>
          <w:p w14:paraId="7448DCDA" w14:textId="71563087" w:rsidR="00BF608D" w:rsidRDefault="00BF608D" w:rsidP="00BF608D">
            <w:pPr>
              <w:bidi/>
              <w:rPr>
                <w:rFonts w:ascii="Sakkal Majalla" w:hAnsi="Sakkal Majalla" w:cs="Sakkal Majalla"/>
                <w:b w:val="0"/>
                <w:bCs w:val="0"/>
                <w:sz w:val="24"/>
                <w:szCs w:val="24"/>
                <w:rtl/>
              </w:rPr>
            </w:pPr>
            <w:r>
              <w:rPr>
                <w:rFonts w:ascii="Sakkal Majalla" w:hAnsi="Sakkal Majalla" w:cs="Sakkal Majalla" w:hint="cs"/>
                <w:b w:val="0"/>
                <w:bCs w:val="0"/>
                <w:sz w:val="24"/>
                <w:szCs w:val="24"/>
                <w:rtl/>
              </w:rPr>
              <w:t xml:space="preserve">في حال وجود خطأ في نمط رمز نوع الخدمة </w:t>
            </w:r>
          </w:p>
        </w:tc>
        <w:tc>
          <w:tcPr>
            <w:tcW w:w="1080" w:type="dxa"/>
          </w:tcPr>
          <w:p w14:paraId="2A4D94ED" w14:textId="65B4BD7E" w:rsidR="00BF608D" w:rsidRPr="00FD2074" w:rsidRDefault="000F5CAC" w:rsidP="005F1ACB">
            <w:pP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333C25" w:rsidRPr="00FD2074" w14:paraId="553BE88D" w14:textId="77777777" w:rsidTr="00D61B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6924822C" w14:textId="63AE982F" w:rsidR="00333C25" w:rsidRDefault="00333C25" w:rsidP="00BF608D">
            <w:pPr>
              <w:bidi/>
              <w:rPr>
                <w:rFonts w:ascii="Sakkal Majalla" w:hAnsi="Sakkal Majalla" w:cs="Sakkal Majalla"/>
                <w:b w:val="0"/>
                <w:bCs w:val="0"/>
                <w:sz w:val="24"/>
                <w:szCs w:val="24"/>
                <w:rtl/>
              </w:rPr>
            </w:pPr>
            <w:r>
              <w:rPr>
                <w:rFonts w:ascii="Sakkal Majalla" w:hAnsi="Sakkal Majalla" w:cs="Sakkal Majalla" w:hint="cs"/>
                <w:b w:val="0"/>
                <w:bCs w:val="0"/>
                <w:sz w:val="24"/>
                <w:szCs w:val="24"/>
                <w:rtl/>
              </w:rPr>
              <w:t>في حال ارسال الجهة لنوع خدمة لا تملك الصلاحية لاستخدامها</w:t>
            </w:r>
          </w:p>
        </w:tc>
        <w:tc>
          <w:tcPr>
            <w:tcW w:w="1080" w:type="dxa"/>
          </w:tcPr>
          <w:p w14:paraId="38A2B664" w14:textId="65C84EF8" w:rsidR="00333C25" w:rsidRPr="00FD2074" w:rsidRDefault="00AD4D3C" w:rsidP="005F1ACB">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AD4D3C">
              <w:rPr>
                <w:rFonts w:cstheme="minorHAnsi"/>
                <w:sz w:val="20"/>
                <w:szCs w:val="20"/>
              </w:rPr>
              <w:t>E1010070</w:t>
            </w:r>
          </w:p>
        </w:tc>
      </w:tr>
      <w:tr w:rsidR="001A2958" w:rsidRPr="0024464E" w14:paraId="32AE1109" w14:textId="77777777" w:rsidTr="00614074">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7622DE10" w14:textId="03B6A3D1" w:rsidR="001A2958" w:rsidRPr="0024464E" w:rsidRDefault="001A2958" w:rsidP="001A2958">
            <w:pPr>
              <w:bidi/>
              <w:rPr>
                <w:rFonts w:ascii="Sakkal Majalla" w:hAnsi="Sakkal Majalla" w:cs="Sakkal Majalla"/>
                <w:color w:val="FFFFFF" w:themeColor="background1"/>
                <w:sz w:val="28"/>
                <w:szCs w:val="28"/>
                <w:highlight w:val="yellow"/>
                <w:rtl/>
              </w:rPr>
            </w:pPr>
            <w:r w:rsidRPr="00026C92">
              <w:rPr>
                <w:rFonts w:ascii="Sakkal Majalla" w:hAnsi="Sakkal Majalla" w:cs="Sakkal Majalla" w:hint="cs"/>
                <w:color w:val="FFFFFF" w:themeColor="background1"/>
                <w:sz w:val="26"/>
                <w:szCs w:val="26"/>
                <w:rtl/>
              </w:rPr>
              <w:t xml:space="preserve">بيانات </w:t>
            </w:r>
            <w:r>
              <w:rPr>
                <w:rFonts w:ascii="Sakkal Majalla" w:hAnsi="Sakkal Majalla" w:cs="Sakkal Majalla" w:hint="cs"/>
                <w:color w:val="FFFFFF" w:themeColor="background1"/>
                <w:sz w:val="26"/>
                <w:szCs w:val="26"/>
                <w:rtl/>
              </w:rPr>
              <w:t>المُستدعي</w:t>
            </w:r>
          </w:p>
        </w:tc>
      </w:tr>
      <w:tr w:rsidR="001A2958" w:rsidRPr="0024464E" w14:paraId="06C4A6B1" w14:textId="77777777" w:rsidTr="00614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tcPr>
          <w:p w14:paraId="5AD05E75" w14:textId="3E11E5E0" w:rsidR="001A2958" w:rsidRPr="0024464E" w:rsidRDefault="001A2958" w:rsidP="001A2958">
            <w:pPr>
              <w:bidi/>
              <w:rPr>
                <w:rFonts w:ascii="Sakkal Majalla" w:hAnsi="Sakkal Majalla" w:cs="Sakkal Majalla"/>
                <w:color w:val="FFFFFF" w:themeColor="background1"/>
                <w:sz w:val="28"/>
                <w:szCs w:val="28"/>
                <w:highlight w:val="yellow"/>
                <w:rtl/>
              </w:rPr>
            </w:pPr>
            <w:r w:rsidRPr="00026C92">
              <w:rPr>
                <w:rFonts w:ascii="Sakkal Majalla" w:hAnsi="Sakkal Majalla" w:cs="Sakkal Majalla" w:hint="cs"/>
                <w:color w:val="000000" w:themeColor="text1"/>
                <w:sz w:val="24"/>
                <w:szCs w:val="24"/>
                <w:rtl/>
              </w:rPr>
              <w:t>المُلحق المُشترك الخاص بالخدمات [التحقق من صحة الكيانات المُشتركة] [</w:t>
            </w:r>
            <w:r w:rsidRPr="00026C92">
              <w:rPr>
                <w:rFonts w:ascii="Sakkal Majalla" w:hAnsi="Sakkal Majalla" w:cs="Sakkal Majalla"/>
                <w:color w:val="000000" w:themeColor="text1"/>
                <w:sz w:val="24"/>
                <w:szCs w:val="24"/>
                <w:rtl/>
              </w:rPr>
              <w:t xml:space="preserve">بيانات </w:t>
            </w:r>
            <w:r>
              <w:rPr>
                <w:rFonts w:ascii="Sakkal Majalla" w:hAnsi="Sakkal Majalla" w:cs="Sakkal Majalla" w:hint="cs"/>
                <w:color w:val="000000" w:themeColor="text1"/>
                <w:sz w:val="24"/>
                <w:szCs w:val="24"/>
                <w:rtl/>
              </w:rPr>
              <w:t>المستدعي</w:t>
            </w:r>
            <w:r w:rsidRPr="00026C92">
              <w:rPr>
                <w:rFonts w:ascii="Sakkal Majalla" w:hAnsi="Sakkal Majalla" w:cs="Sakkal Majalla" w:hint="cs"/>
                <w:color w:val="000000" w:themeColor="text1"/>
                <w:sz w:val="24"/>
                <w:szCs w:val="24"/>
                <w:rtl/>
              </w:rPr>
              <w:t xml:space="preserve">] </w:t>
            </w:r>
          </w:p>
        </w:tc>
      </w:tr>
      <w:tr w:rsidR="00344B7B" w:rsidRPr="00FD2074" w14:paraId="1D078B85" w14:textId="77777777" w:rsidTr="005D5458">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302BD7EE" w14:textId="34A51A88" w:rsidR="00344B7B" w:rsidRPr="00C925F1" w:rsidRDefault="00572D29" w:rsidP="00F67A83">
            <w:pPr>
              <w:bidi/>
              <w:jc w:val="center"/>
              <w:rPr>
                <w:rFonts w:ascii="Sakkal Majalla" w:hAnsi="Sakkal Majalla" w:cs="Sakkal Majalla"/>
                <w:color w:val="FFFFFF" w:themeColor="background1"/>
                <w:sz w:val="32"/>
                <w:szCs w:val="32"/>
                <w:rtl/>
              </w:rPr>
            </w:pPr>
            <w:r w:rsidRPr="00C925F1">
              <w:rPr>
                <w:rFonts w:ascii="Sakkal Majalla" w:hAnsi="Sakkal Majalla" w:cs="Sakkal Majalla" w:hint="cs"/>
                <w:color w:val="FFFFFF" w:themeColor="background1"/>
                <w:sz w:val="32"/>
                <w:szCs w:val="32"/>
                <w:rtl/>
              </w:rPr>
              <w:t>التحقق الخاص ب</w:t>
            </w:r>
            <w:r w:rsidR="00344B7B" w:rsidRPr="00C925F1">
              <w:rPr>
                <w:rFonts w:ascii="Sakkal Majalla" w:hAnsi="Sakkal Majalla" w:cs="Sakkal Majalla" w:hint="cs"/>
                <w:color w:val="FFFFFF" w:themeColor="background1"/>
                <w:sz w:val="32"/>
                <w:szCs w:val="32"/>
                <w:rtl/>
              </w:rPr>
              <w:t>خدمة مصادرة الاموال</w:t>
            </w:r>
          </w:p>
        </w:tc>
      </w:tr>
      <w:tr w:rsidR="00344B7B" w:rsidRPr="00FD2074" w14:paraId="02A5D9D8" w14:textId="77777777" w:rsidTr="00344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79858156" w14:textId="77777777" w:rsidR="00344B7B" w:rsidRPr="00FD2074" w:rsidRDefault="00344B7B" w:rsidP="00344B7B">
            <w:pPr>
              <w:bidi/>
              <w:rPr>
                <w:rFonts w:ascii="Sakkal Majalla" w:hAnsi="Sakkal Majalla" w:cs="Sakkal Majalla"/>
                <w:b w:val="0"/>
                <w:bCs w:val="0"/>
                <w:sz w:val="24"/>
                <w:szCs w:val="24"/>
                <w:rtl/>
              </w:rPr>
            </w:pPr>
            <w:commentRangeStart w:id="49"/>
            <w:commentRangeStart w:id="50"/>
            <w:commentRangeStart w:id="51"/>
            <w:commentRangeStart w:id="52"/>
            <w:r w:rsidRPr="00FD2074">
              <w:rPr>
                <w:rFonts w:ascii="Sakkal Majalla" w:hAnsi="Sakkal Majalla" w:cs="Sakkal Majalla" w:hint="cs"/>
                <w:color w:val="FFFFFF" w:themeColor="background1"/>
                <w:sz w:val="28"/>
                <w:szCs w:val="28"/>
                <w:rtl/>
              </w:rPr>
              <w:t>وصف الخطأ</w:t>
            </w:r>
            <w:commentRangeEnd w:id="49"/>
            <w:r w:rsidR="00BA1DA5">
              <w:rPr>
                <w:rStyle w:val="CommentReference"/>
                <w:rFonts w:ascii="Times New Roman" w:eastAsia="Times New Roman" w:hAnsi="Times New Roman" w:cs="Times New Roman"/>
                <w:b w:val="0"/>
                <w:bCs w:val="0"/>
                <w:rtl/>
              </w:rPr>
              <w:commentReference w:id="49"/>
            </w:r>
            <w:commentRangeEnd w:id="50"/>
            <w:r w:rsidR="00625AE6">
              <w:rPr>
                <w:rStyle w:val="CommentReference"/>
                <w:rFonts w:ascii="Times New Roman" w:eastAsia="Times New Roman" w:hAnsi="Times New Roman" w:cs="Times New Roman"/>
                <w:b w:val="0"/>
                <w:bCs w:val="0"/>
              </w:rPr>
              <w:commentReference w:id="50"/>
            </w:r>
            <w:commentRangeEnd w:id="51"/>
            <w:r w:rsidR="0036352F">
              <w:rPr>
                <w:rStyle w:val="CommentReference"/>
                <w:rFonts w:ascii="Times New Roman" w:eastAsia="Times New Roman" w:hAnsi="Times New Roman" w:cs="Times New Roman"/>
                <w:b w:val="0"/>
                <w:bCs w:val="0"/>
                <w:rtl/>
              </w:rPr>
              <w:commentReference w:id="51"/>
            </w:r>
            <w:commentRangeEnd w:id="52"/>
            <w:r w:rsidR="006B57E8">
              <w:rPr>
                <w:rStyle w:val="CommentReference"/>
                <w:rFonts w:ascii="Times New Roman" w:eastAsia="Times New Roman" w:hAnsi="Times New Roman" w:cs="Times New Roman"/>
                <w:b w:val="0"/>
                <w:bCs w:val="0"/>
              </w:rPr>
              <w:commentReference w:id="52"/>
            </w:r>
          </w:p>
        </w:tc>
        <w:tc>
          <w:tcPr>
            <w:tcW w:w="1080" w:type="dxa"/>
            <w:shd w:val="clear" w:color="auto" w:fill="4F81BD" w:themeFill="accent1"/>
          </w:tcPr>
          <w:p w14:paraId="11BFB595" w14:textId="77777777" w:rsidR="00344B7B" w:rsidRPr="00FD2074" w:rsidRDefault="00344B7B" w:rsidP="00344B7B">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FD2074">
              <w:rPr>
                <w:rFonts w:ascii="Sakkal Majalla" w:hAnsi="Sakkal Majalla" w:cs="Sakkal Majalla" w:hint="cs"/>
                <w:b/>
                <w:bCs/>
                <w:color w:val="FFFFFF" w:themeColor="background1"/>
                <w:sz w:val="28"/>
                <w:szCs w:val="28"/>
                <w:rtl/>
              </w:rPr>
              <w:t>رمز الخطأ</w:t>
            </w:r>
          </w:p>
        </w:tc>
      </w:tr>
      <w:tr w:rsidR="00344B7B" w:rsidRPr="00FD2074" w14:paraId="3DE919B7" w14:textId="77777777" w:rsidTr="00344B7B">
        <w:tc>
          <w:tcPr>
            <w:cnfStyle w:val="001000000000" w:firstRow="0" w:lastRow="0" w:firstColumn="1" w:lastColumn="0" w:oddVBand="0" w:evenVBand="0" w:oddHBand="0" w:evenHBand="0" w:firstRowFirstColumn="0" w:firstRowLastColumn="0" w:lastRowFirstColumn="0" w:lastRowLastColumn="0"/>
            <w:tcW w:w="9018" w:type="dxa"/>
          </w:tcPr>
          <w:p w14:paraId="0ED3996B" w14:textId="0FF7185A" w:rsidR="00344B7B" w:rsidRPr="0014511E" w:rsidRDefault="00344B7B" w:rsidP="00344B7B">
            <w:pPr>
              <w:bidi/>
              <w:rPr>
                <w:rFonts w:ascii="Sakkal Majalla" w:hAnsi="Sakkal Majalla" w:cs="Sakkal Majalla"/>
                <w:b w:val="0"/>
                <w:bCs w:val="0"/>
                <w:color w:val="000000" w:themeColor="text1"/>
                <w:sz w:val="24"/>
                <w:szCs w:val="24"/>
                <w:rtl/>
              </w:rPr>
            </w:pPr>
            <w:r>
              <w:rPr>
                <w:rFonts w:ascii="Sakkal Majalla" w:hAnsi="Sakkal Majalla" w:cs="Sakkal Majalla" w:hint="cs"/>
                <w:b w:val="0"/>
                <w:bCs w:val="0"/>
                <w:color w:val="000000" w:themeColor="text1"/>
                <w:sz w:val="24"/>
                <w:szCs w:val="24"/>
                <w:rtl/>
              </w:rPr>
              <w:t>في حال ارسال بيانات الرقم المرجعي للحجز بالإضافة الى بيانات القضية</w:t>
            </w:r>
          </w:p>
        </w:tc>
        <w:tc>
          <w:tcPr>
            <w:tcW w:w="1080" w:type="dxa"/>
          </w:tcPr>
          <w:p w14:paraId="66B16128" w14:textId="7FEEA586" w:rsidR="00344B7B" w:rsidRPr="00FD2074" w:rsidRDefault="005E5A10" w:rsidP="005F1ACB">
            <w:pP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344B7B" w:rsidRPr="00FD2074" w14:paraId="2C1A0D0E" w14:textId="77777777" w:rsidTr="00344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06776ACA" w14:textId="1819CA07" w:rsidR="00344B7B" w:rsidRDefault="00344B7B" w:rsidP="00344B7B">
            <w:pPr>
              <w:bidi/>
              <w:rPr>
                <w:rFonts w:ascii="Sakkal Majalla" w:hAnsi="Sakkal Majalla" w:cs="Sakkal Majalla"/>
                <w:b w:val="0"/>
                <w:bCs w:val="0"/>
                <w:color w:val="000000" w:themeColor="text1"/>
                <w:sz w:val="24"/>
                <w:szCs w:val="24"/>
                <w:rtl/>
              </w:rPr>
            </w:pPr>
            <w:r>
              <w:rPr>
                <w:rFonts w:ascii="Sakkal Majalla" w:hAnsi="Sakkal Majalla" w:cs="Sakkal Majalla" w:hint="cs"/>
                <w:b w:val="0"/>
                <w:bCs w:val="0"/>
                <w:color w:val="000000" w:themeColor="text1"/>
                <w:sz w:val="24"/>
                <w:szCs w:val="24"/>
                <w:rtl/>
              </w:rPr>
              <w:t xml:space="preserve">في حال عدم </w:t>
            </w:r>
            <w:r w:rsidR="00C36055">
              <w:rPr>
                <w:rFonts w:ascii="Sakkal Majalla" w:hAnsi="Sakkal Majalla" w:cs="Sakkal Majalla" w:hint="cs"/>
                <w:b w:val="0"/>
                <w:bCs w:val="0"/>
                <w:color w:val="000000" w:themeColor="text1"/>
                <w:sz w:val="24"/>
                <w:szCs w:val="24"/>
                <w:rtl/>
              </w:rPr>
              <w:t xml:space="preserve">ارسال </w:t>
            </w:r>
            <w:r>
              <w:rPr>
                <w:rFonts w:ascii="Sakkal Majalla" w:hAnsi="Sakkal Majalla" w:cs="Sakkal Majalla" w:hint="cs"/>
                <w:b w:val="0"/>
                <w:bCs w:val="0"/>
                <w:color w:val="000000" w:themeColor="text1"/>
                <w:sz w:val="24"/>
                <w:szCs w:val="24"/>
                <w:rtl/>
              </w:rPr>
              <w:t xml:space="preserve">بيانات الرقم المرجعي او </w:t>
            </w:r>
            <w:r w:rsidR="00C36055">
              <w:rPr>
                <w:rFonts w:ascii="Sakkal Majalla" w:hAnsi="Sakkal Majalla" w:cs="Sakkal Majalla" w:hint="cs"/>
                <w:b w:val="0"/>
                <w:bCs w:val="0"/>
                <w:color w:val="000000" w:themeColor="text1"/>
                <w:sz w:val="24"/>
                <w:szCs w:val="24"/>
                <w:rtl/>
              </w:rPr>
              <w:t>بيانات القضية</w:t>
            </w:r>
          </w:p>
        </w:tc>
        <w:tc>
          <w:tcPr>
            <w:tcW w:w="1080" w:type="dxa"/>
          </w:tcPr>
          <w:p w14:paraId="2E4870BF" w14:textId="01511014" w:rsidR="00344B7B" w:rsidRPr="00FD2074" w:rsidRDefault="005E5A10" w:rsidP="005F1ACB">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C925F1" w:rsidRPr="00FD2074" w14:paraId="5D8E4B3A" w14:textId="77777777" w:rsidTr="00C925F1">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0256F8AA" w14:textId="6F848552" w:rsidR="00C925F1" w:rsidRPr="00845216" w:rsidRDefault="00C925F1" w:rsidP="00C925F1">
            <w:pPr>
              <w:bidi/>
              <w:jc w:val="center"/>
              <w:rPr>
                <w:rFonts w:ascii="Sakkal Majalla" w:hAnsi="Sakkal Majalla" w:cs="Sakkal Majalla"/>
                <w:color w:val="FFFFFF" w:themeColor="background1"/>
                <w:sz w:val="28"/>
                <w:szCs w:val="28"/>
                <w:rtl/>
                <w:rPrChange w:id="53" w:author="Abdullah Khalaf [2]" w:date="2020-01-15T11:56:00Z">
                  <w:rPr>
                    <w:rFonts w:ascii="Sakkal Majalla" w:hAnsi="Sakkal Majalla" w:cs="Sakkal Majalla"/>
                    <w:color w:val="FFFFFF" w:themeColor="background1"/>
                    <w:sz w:val="28"/>
                    <w:szCs w:val="28"/>
                    <w:highlight w:val="green"/>
                    <w:rtl/>
                  </w:rPr>
                </w:rPrChange>
              </w:rPr>
            </w:pPr>
            <w:r w:rsidRPr="00845216">
              <w:rPr>
                <w:rFonts w:ascii="Sakkal Majalla" w:hAnsi="Sakkal Majalla" w:cs="Sakkal Majalla" w:hint="cs"/>
                <w:color w:val="FFFFFF" w:themeColor="background1"/>
                <w:sz w:val="26"/>
                <w:szCs w:val="26"/>
                <w:rtl/>
                <w:rPrChange w:id="54" w:author="Abdullah Khalaf [2]" w:date="2020-01-15T11:56:00Z">
                  <w:rPr>
                    <w:rFonts w:ascii="Sakkal Majalla" w:hAnsi="Sakkal Majalla" w:cs="Sakkal Majalla" w:hint="cs"/>
                    <w:color w:val="FFFFFF" w:themeColor="background1"/>
                    <w:sz w:val="26"/>
                    <w:szCs w:val="26"/>
                    <w:highlight w:val="green"/>
                    <w:rtl/>
                  </w:rPr>
                </w:rPrChange>
              </w:rPr>
              <w:t>بيانات الحكم</w:t>
            </w:r>
          </w:p>
        </w:tc>
      </w:tr>
      <w:tr w:rsidR="003D63E9" w:rsidRPr="00FD2074" w14:paraId="7F3C68AF" w14:textId="77777777" w:rsidTr="003D6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0CE318D5" w14:textId="72288309" w:rsidR="003D63E9" w:rsidRPr="00845216" w:rsidRDefault="007D6D22" w:rsidP="003D63E9">
            <w:pPr>
              <w:bidi/>
              <w:rPr>
                <w:rFonts w:ascii="Sakkal Majalla" w:hAnsi="Sakkal Majalla" w:cs="Sakkal Majalla"/>
                <w:color w:val="FFFFFF" w:themeColor="background1"/>
                <w:sz w:val="28"/>
                <w:szCs w:val="28"/>
                <w:rtl/>
                <w:rPrChange w:id="55" w:author="Abdullah Khalaf [2]" w:date="2020-01-15T11:56:00Z">
                  <w:rPr>
                    <w:rFonts w:ascii="Sakkal Majalla" w:hAnsi="Sakkal Majalla" w:cs="Sakkal Majalla"/>
                    <w:color w:val="FFFFFF" w:themeColor="background1"/>
                    <w:sz w:val="28"/>
                    <w:szCs w:val="28"/>
                    <w:highlight w:val="green"/>
                    <w:rtl/>
                  </w:rPr>
                </w:rPrChange>
              </w:rPr>
            </w:pPr>
            <w:r w:rsidRPr="00845216">
              <w:rPr>
                <w:rFonts w:ascii="Sakkal Majalla" w:hAnsi="Sakkal Majalla" w:cs="Sakkal Majalla" w:hint="cs"/>
                <w:color w:val="FFFFFF" w:themeColor="background1"/>
                <w:sz w:val="26"/>
                <w:szCs w:val="26"/>
                <w:rtl/>
                <w:rPrChange w:id="56" w:author="Abdullah Khalaf [2]" w:date="2020-01-15T11:56:00Z">
                  <w:rPr>
                    <w:rFonts w:ascii="Sakkal Majalla" w:hAnsi="Sakkal Majalla" w:cs="Sakkal Majalla" w:hint="cs"/>
                    <w:color w:val="FFFFFF" w:themeColor="background1"/>
                    <w:sz w:val="26"/>
                    <w:szCs w:val="26"/>
                    <w:highlight w:val="green"/>
                    <w:rtl/>
                  </w:rPr>
                </w:rPrChange>
              </w:rPr>
              <w:t xml:space="preserve">رقم </w:t>
            </w:r>
            <w:r w:rsidR="003D63E9" w:rsidRPr="00845216">
              <w:rPr>
                <w:rFonts w:ascii="Sakkal Majalla" w:hAnsi="Sakkal Majalla" w:cs="Sakkal Majalla" w:hint="cs"/>
                <w:color w:val="FFFFFF" w:themeColor="background1"/>
                <w:sz w:val="26"/>
                <w:szCs w:val="26"/>
                <w:rtl/>
                <w:rPrChange w:id="57" w:author="Abdullah Khalaf [2]" w:date="2020-01-15T11:56:00Z">
                  <w:rPr>
                    <w:rFonts w:ascii="Sakkal Majalla" w:hAnsi="Sakkal Majalla" w:cs="Sakkal Majalla" w:hint="cs"/>
                    <w:color w:val="FFFFFF" w:themeColor="background1"/>
                    <w:sz w:val="26"/>
                    <w:szCs w:val="26"/>
                    <w:highlight w:val="green"/>
                    <w:rtl/>
                  </w:rPr>
                </w:rPrChange>
              </w:rPr>
              <w:t>الحكم</w:t>
            </w:r>
          </w:p>
        </w:tc>
      </w:tr>
      <w:tr w:rsidR="003D63E9" w:rsidRPr="00593808" w14:paraId="61A99622" w14:textId="77777777" w:rsidTr="003D63E9">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4B890273" w14:textId="77777777" w:rsidR="003D63E9" w:rsidRPr="00845216" w:rsidRDefault="003D63E9" w:rsidP="003D63E9">
            <w:pPr>
              <w:bidi/>
              <w:rPr>
                <w:rFonts w:ascii="Sakkal Majalla" w:hAnsi="Sakkal Majalla" w:cs="Sakkal Majalla"/>
                <w:b w:val="0"/>
                <w:bCs w:val="0"/>
                <w:sz w:val="26"/>
                <w:szCs w:val="26"/>
                <w:rtl/>
                <w:rPrChange w:id="58" w:author="Abdullah Khalaf [2]" w:date="2020-01-15T11:56:00Z">
                  <w:rPr>
                    <w:rFonts w:ascii="Sakkal Majalla" w:hAnsi="Sakkal Majalla" w:cs="Sakkal Majalla"/>
                    <w:b w:val="0"/>
                    <w:bCs w:val="0"/>
                    <w:sz w:val="26"/>
                    <w:szCs w:val="26"/>
                    <w:highlight w:val="green"/>
                    <w:rtl/>
                  </w:rPr>
                </w:rPrChange>
              </w:rPr>
            </w:pPr>
            <w:r w:rsidRPr="00845216">
              <w:rPr>
                <w:rFonts w:ascii="Sakkal Majalla" w:hAnsi="Sakkal Majalla" w:cs="Sakkal Majalla" w:hint="cs"/>
                <w:color w:val="FFFFFF" w:themeColor="background1"/>
                <w:sz w:val="26"/>
                <w:szCs w:val="26"/>
                <w:rtl/>
                <w:rPrChange w:id="59" w:author="Abdullah Khalaf [2]" w:date="2020-01-15T11:56:00Z">
                  <w:rPr>
                    <w:rFonts w:ascii="Sakkal Majalla" w:hAnsi="Sakkal Majalla" w:cs="Sakkal Majalla" w:hint="cs"/>
                    <w:color w:val="FFFFFF" w:themeColor="background1"/>
                    <w:sz w:val="26"/>
                    <w:szCs w:val="26"/>
                    <w:highlight w:val="green"/>
                    <w:rtl/>
                  </w:rPr>
                </w:rPrChange>
              </w:rPr>
              <w:t>وصف الخطأ</w:t>
            </w:r>
          </w:p>
        </w:tc>
        <w:tc>
          <w:tcPr>
            <w:tcW w:w="1080" w:type="dxa"/>
            <w:shd w:val="clear" w:color="auto" w:fill="4F81BD" w:themeFill="accent1"/>
          </w:tcPr>
          <w:p w14:paraId="622FDFCD" w14:textId="77777777" w:rsidR="003D63E9" w:rsidRPr="00845216" w:rsidRDefault="003D63E9" w:rsidP="003D63E9">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6"/>
                <w:szCs w:val="26"/>
                <w:rtl/>
                <w:rPrChange w:id="60" w:author="Abdullah Khalaf [2]" w:date="2020-01-15T11:56:00Z">
                  <w:rPr>
                    <w:rFonts w:ascii="Sakkal Majalla" w:hAnsi="Sakkal Majalla" w:cs="Sakkal Majalla"/>
                    <w:sz w:val="26"/>
                    <w:szCs w:val="26"/>
                    <w:highlight w:val="green"/>
                    <w:rtl/>
                  </w:rPr>
                </w:rPrChange>
              </w:rPr>
            </w:pPr>
            <w:r w:rsidRPr="00845216">
              <w:rPr>
                <w:rFonts w:ascii="Sakkal Majalla" w:hAnsi="Sakkal Majalla" w:cs="Sakkal Majalla" w:hint="cs"/>
                <w:b/>
                <w:bCs/>
                <w:color w:val="FFFFFF" w:themeColor="background1"/>
                <w:sz w:val="26"/>
                <w:szCs w:val="26"/>
                <w:rtl/>
                <w:rPrChange w:id="61" w:author="Abdullah Khalaf [2]" w:date="2020-01-15T11:56:00Z">
                  <w:rPr>
                    <w:rFonts w:ascii="Sakkal Majalla" w:hAnsi="Sakkal Majalla" w:cs="Sakkal Majalla" w:hint="cs"/>
                    <w:b/>
                    <w:bCs/>
                    <w:color w:val="FFFFFF" w:themeColor="background1"/>
                    <w:sz w:val="26"/>
                    <w:szCs w:val="26"/>
                    <w:highlight w:val="green"/>
                    <w:rtl/>
                  </w:rPr>
                </w:rPrChange>
              </w:rPr>
              <w:t>رمز الخطأ</w:t>
            </w:r>
          </w:p>
        </w:tc>
      </w:tr>
      <w:tr w:rsidR="003D63E9" w:rsidRPr="00FD2074" w14:paraId="305B1865" w14:textId="77777777" w:rsidTr="003D6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41F18E50" w14:textId="296F82A0" w:rsidR="003D63E9" w:rsidRPr="00845216" w:rsidRDefault="003D63E9" w:rsidP="00EC2C34">
            <w:pPr>
              <w:bidi/>
              <w:rPr>
                <w:rFonts w:ascii="Sakkal Majalla" w:hAnsi="Sakkal Majalla" w:cs="Sakkal Majalla"/>
                <w:b w:val="0"/>
                <w:bCs w:val="0"/>
                <w:color w:val="000000" w:themeColor="text1"/>
                <w:sz w:val="24"/>
                <w:szCs w:val="24"/>
                <w:rtl/>
                <w:rPrChange w:id="62" w:author="Abdullah Khalaf [2]" w:date="2020-01-15T11:56:00Z">
                  <w:rPr>
                    <w:rFonts w:ascii="Sakkal Majalla" w:hAnsi="Sakkal Majalla" w:cs="Sakkal Majalla"/>
                    <w:b w:val="0"/>
                    <w:bCs w:val="0"/>
                    <w:color w:val="000000" w:themeColor="text1"/>
                    <w:sz w:val="24"/>
                    <w:szCs w:val="24"/>
                    <w:highlight w:val="green"/>
                    <w:rtl/>
                  </w:rPr>
                </w:rPrChange>
              </w:rPr>
            </w:pPr>
            <w:r w:rsidRPr="00845216">
              <w:rPr>
                <w:rFonts w:ascii="Sakkal Majalla" w:hAnsi="Sakkal Majalla" w:cs="Sakkal Majalla" w:hint="cs"/>
                <w:b w:val="0"/>
                <w:bCs w:val="0"/>
                <w:color w:val="000000" w:themeColor="text1"/>
                <w:sz w:val="24"/>
                <w:szCs w:val="24"/>
                <w:rtl/>
                <w:rPrChange w:id="63" w:author="Abdullah Khalaf [2]" w:date="2020-01-15T11:56:00Z">
                  <w:rPr>
                    <w:rFonts w:ascii="Sakkal Majalla" w:hAnsi="Sakkal Majalla" w:cs="Sakkal Majalla" w:hint="cs"/>
                    <w:b w:val="0"/>
                    <w:bCs w:val="0"/>
                    <w:color w:val="000000" w:themeColor="text1"/>
                    <w:sz w:val="24"/>
                    <w:szCs w:val="24"/>
                    <w:highlight w:val="green"/>
                    <w:rtl/>
                  </w:rPr>
                </w:rPrChange>
              </w:rPr>
              <w:t xml:space="preserve">في حال عدم </w:t>
            </w:r>
            <w:r w:rsidR="00EC2C34" w:rsidRPr="00845216">
              <w:rPr>
                <w:rFonts w:ascii="Sakkal Majalla" w:hAnsi="Sakkal Majalla" w:cs="Sakkal Majalla" w:hint="cs"/>
                <w:b w:val="0"/>
                <w:bCs w:val="0"/>
                <w:color w:val="000000" w:themeColor="text1"/>
                <w:sz w:val="24"/>
                <w:szCs w:val="24"/>
                <w:rtl/>
                <w:rPrChange w:id="64" w:author="Abdullah Khalaf [2]" w:date="2020-01-15T11:56:00Z">
                  <w:rPr>
                    <w:rFonts w:ascii="Sakkal Majalla" w:hAnsi="Sakkal Majalla" w:cs="Sakkal Majalla" w:hint="cs"/>
                    <w:b w:val="0"/>
                    <w:bCs w:val="0"/>
                    <w:color w:val="000000" w:themeColor="text1"/>
                    <w:sz w:val="24"/>
                    <w:szCs w:val="24"/>
                    <w:highlight w:val="green"/>
                    <w:rtl/>
                  </w:rPr>
                </w:rPrChange>
              </w:rPr>
              <w:t>ارسال  "رقم</w:t>
            </w:r>
            <w:r w:rsidRPr="00845216">
              <w:rPr>
                <w:rFonts w:ascii="Sakkal Majalla" w:hAnsi="Sakkal Majalla" w:cs="Sakkal Majalla" w:hint="cs"/>
                <w:b w:val="0"/>
                <w:bCs w:val="0"/>
                <w:color w:val="000000" w:themeColor="text1"/>
                <w:sz w:val="24"/>
                <w:szCs w:val="24"/>
                <w:rtl/>
                <w:rPrChange w:id="65" w:author="Abdullah Khalaf [2]" w:date="2020-01-15T11:56:00Z">
                  <w:rPr>
                    <w:rFonts w:ascii="Sakkal Majalla" w:hAnsi="Sakkal Majalla" w:cs="Sakkal Majalla" w:hint="cs"/>
                    <w:b w:val="0"/>
                    <w:bCs w:val="0"/>
                    <w:color w:val="000000" w:themeColor="text1"/>
                    <w:sz w:val="24"/>
                    <w:szCs w:val="24"/>
                    <w:highlight w:val="green"/>
                    <w:rtl/>
                  </w:rPr>
                </w:rPrChange>
              </w:rPr>
              <w:t xml:space="preserve"> الحكم</w:t>
            </w:r>
            <w:r w:rsidR="00EC2C34" w:rsidRPr="00845216">
              <w:rPr>
                <w:rFonts w:ascii="Sakkal Majalla" w:hAnsi="Sakkal Majalla" w:cs="Sakkal Majalla" w:hint="cs"/>
                <w:b w:val="0"/>
                <w:bCs w:val="0"/>
                <w:color w:val="000000" w:themeColor="text1"/>
                <w:sz w:val="24"/>
                <w:szCs w:val="24"/>
                <w:rtl/>
                <w:rPrChange w:id="66" w:author="Abdullah Khalaf [2]" w:date="2020-01-15T11:56:00Z">
                  <w:rPr>
                    <w:rFonts w:ascii="Sakkal Majalla" w:hAnsi="Sakkal Majalla" w:cs="Sakkal Majalla" w:hint="cs"/>
                    <w:b w:val="0"/>
                    <w:bCs w:val="0"/>
                    <w:color w:val="000000" w:themeColor="text1"/>
                    <w:sz w:val="24"/>
                    <w:szCs w:val="24"/>
                    <w:highlight w:val="green"/>
                    <w:rtl/>
                  </w:rPr>
                </w:rPrChange>
              </w:rPr>
              <w:t>"</w:t>
            </w:r>
          </w:p>
        </w:tc>
        <w:tc>
          <w:tcPr>
            <w:tcW w:w="1080" w:type="dxa"/>
          </w:tcPr>
          <w:p w14:paraId="6AED657B" w14:textId="16C39D8C" w:rsidR="003D63E9" w:rsidRPr="00845216" w:rsidRDefault="00F732A4" w:rsidP="003D63E9">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Change w:id="67" w:author="Abdullah Khalaf [2]" w:date="2020-01-15T11:56:00Z">
                  <w:rPr>
                    <w:rFonts w:ascii="Sakkal Majalla" w:hAnsi="Sakkal Majalla" w:cs="Sakkal Majalla"/>
                    <w:sz w:val="24"/>
                    <w:szCs w:val="24"/>
                    <w:highlight w:val="green"/>
                    <w:rtl/>
                  </w:rPr>
                </w:rPrChange>
              </w:rPr>
            </w:pPr>
            <w:r w:rsidRPr="00845216">
              <w:rPr>
                <w:rFonts w:cstheme="minorHAnsi"/>
                <w:sz w:val="20"/>
                <w:szCs w:val="20"/>
                <w:rPrChange w:id="68" w:author="Abdullah Khalaf [2]" w:date="2020-01-15T11:56:00Z">
                  <w:rPr>
                    <w:rFonts w:cstheme="minorHAnsi"/>
                    <w:sz w:val="20"/>
                    <w:szCs w:val="20"/>
                    <w:highlight w:val="magenta"/>
                  </w:rPr>
                </w:rPrChange>
              </w:rPr>
              <w:t>E9810004</w:t>
            </w:r>
          </w:p>
        </w:tc>
      </w:tr>
      <w:tr w:rsidR="00EC2C34" w:rsidRPr="00FD2074" w14:paraId="5F956033" w14:textId="77777777" w:rsidTr="005703B2">
        <w:tc>
          <w:tcPr>
            <w:cnfStyle w:val="001000000000" w:firstRow="0" w:lastRow="0" w:firstColumn="1" w:lastColumn="0" w:oddVBand="0" w:evenVBand="0" w:oddHBand="0" w:evenHBand="0" w:firstRowFirstColumn="0" w:firstRowLastColumn="0" w:lastRowFirstColumn="0" w:lastRowLastColumn="0"/>
            <w:tcW w:w="9018" w:type="dxa"/>
          </w:tcPr>
          <w:p w14:paraId="44A883F4" w14:textId="5A5B88E5" w:rsidR="00EC2C34" w:rsidRPr="00845216" w:rsidRDefault="00EC2C34" w:rsidP="00EC2C34">
            <w:pPr>
              <w:bidi/>
              <w:rPr>
                <w:rFonts w:ascii="Sakkal Majalla" w:hAnsi="Sakkal Majalla" w:cs="Sakkal Majalla"/>
                <w:b w:val="0"/>
                <w:bCs w:val="0"/>
                <w:color w:val="000000" w:themeColor="text1"/>
                <w:sz w:val="24"/>
                <w:szCs w:val="24"/>
                <w:rtl/>
                <w:rPrChange w:id="69" w:author="Abdullah Khalaf [2]" w:date="2020-01-15T11:56:00Z">
                  <w:rPr>
                    <w:rFonts w:ascii="Sakkal Majalla" w:hAnsi="Sakkal Majalla" w:cs="Sakkal Majalla"/>
                    <w:b w:val="0"/>
                    <w:bCs w:val="0"/>
                    <w:color w:val="000000" w:themeColor="text1"/>
                    <w:sz w:val="24"/>
                    <w:szCs w:val="24"/>
                    <w:highlight w:val="green"/>
                    <w:rtl/>
                  </w:rPr>
                </w:rPrChange>
              </w:rPr>
            </w:pPr>
            <w:r w:rsidRPr="00845216">
              <w:rPr>
                <w:rFonts w:ascii="Sakkal Majalla" w:hAnsi="Sakkal Majalla" w:cs="Sakkal Majalla" w:hint="cs"/>
                <w:b w:val="0"/>
                <w:bCs w:val="0"/>
                <w:sz w:val="24"/>
                <w:szCs w:val="24"/>
                <w:rtl/>
                <w:rPrChange w:id="70" w:author="Abdullah Khalaf [2]" w:date="2020-01-15T11:56:00Z">
                  <w:rPr>
                    <w:rFonts w:ascii="Sakkal Majalla" w:hAnsi="Sakkal Majalla" w:cs="Sakkal Majalla" w:hint="cs"/>
                    <w:b w:val="0"/>
                    <w:bCs w:val="0"/>
                    <w:sz w:val="24"/>
                    <w:szCs w:val="24"/>
                    <w:highlight w:val="green"/>
                    <w:rtl/>
                  </w:rPr>
                </w:rPrChange>
              </w:rPr>
              <w:t>في حال وجود خطأ في نمط "</w:t>
            </w:r>
            <w:r w:rsidRPr="00845216">
              <w:rPr>
                <w:rFonts w:ascii="Sakkal Majalla" w:hAnsi="Sakkal Majalla" w:cs="Sakkal Majalla" w:hint="cs"/>
                <w:b w:val="0"/>
                <w:bCs w:val="0"/>
                <w:color w:val="000000" w:themeColor="text1"/>
                <w:sz w:val="24"/>
                <w:szCs w:val="24"/>
                <w:rtl/>
                <w:rPrChange w:id="71" w:author="Abdullah Khalaf [2]" w:date="2020-01-15T11:56:00Z">
                  <w:rPr>
                    <w:rFonts w:ascii="Sakkal Majalla" w:hAnsi="Sakkal Majalla" w:cs="Sakkal Majalla" w:hint="cs"/>
                    <w:b w:val="0"/>
                    <w:bCs w:val="0"/>
                    <w:color w:val="000000" w:themeColor="text1"/>
                    <w:sz w:val="24"/>
                    <w:szCs w:val="24"/>
                    <w:highlight w:val="green"/>
                    <w:rtl/>
                  </w:rPr>
                </w:rPrChange>
              </w:rPr>
              <w:t>رقم الحكم</w:t>
            </w:r>
            <w:r w:rsidRPr="00845216">
              <w:rPr>
                <w:rFonts w:ascii="Sakkal Majalla" w:hAnsi="Sakkal Majalla" w:cs="Sakkal Majalla" w:hint="cs"/>
                <w:b w:val="0"/>
                <w:bCs w:val="0"/>
                <w:sz w:val="24"/>
                <w:szCs w:val="24"/>
                <w:rtl/>
                <w:rPrChange w:id="72" w:author="Abdullah Khalaf [2]" w:date="2020-01-15T11:56:00Z">
                  <w:rPr>
                    <w:rFonts w:ascii="Sakkal Majalla" w:hAnsi="Sakkal Majalla" w:cs="Sakkal Majalla" w:hint="cs"/>
                    <w:b w:val="0"/>
                    <w:bCs w:val="0"/>
                    <w:sz w:val="24"/>
                    <w:szCs w:val="24"/>
                    <w:highlight w:val="green"/>
                    <w:rtl/>
                  </w:rPr>
                </w:rPrChange>
              </w:rPr>
              <w:t>"</w:t>
            </w:r>
          </w:p>
        </w:tc>
        <w:tc>
          <w:tcPr>
            <w:tcW w:w="1080" w:type="dxa"/>
          </w:tcPr>
          <w:p w14:paraId="0FDAFFD6" w14:textId="697FB7B5" w:rsidR="00EC2C34" w:rsidRPr="00845216" w:rsidRDefault="00F732A4" w:rsidP="005703B2">
            <w:pPr>
              <w:spacing w:after="200" w:line="276" w:lineRule="auto"/>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Change w:id="73" w:author="Abdullah Khalaf [2]" w:date="2020-01-15T11:56:00Z">
                  <w:rPr>
                    <w:rFonts w:ascii="Sakkal Majalla" w:hAnsi="Sakkal Majalla" w:cs="Sakkal Majalla"/>
                    <w:sz w:val="24"/>
                    <w:szCs w:val="24"/>
                    <w:highlight w:val="magenta"/>
                    <w:rtl/>
                  </w:rPr>
                </w:rPrChange>
              </w:rPr>
            </w:pPr>
            <w:r w:rsidRPr="00845216">
              <w:rPr>
                <w:rFonts w:cstheme="minorHAnsi"/>
                <w:sz w:val="20"/>
                <w:szCs w:val="20"/>
                <w:rPrChange w:id="74" w:author="Abdullah Khalaf [2]" w:date="2020-01-15T11:56:00Z">
                  <w:rPr>
                    <w:rFonts w:cstheme="minorHAnsi"/>
                    <w:sz w:val="20"/>
                    <w:szCs w:val="20"/>
                    <w:highlight w:val="magenta"/>
                  </w:rPr>
                </w:rPrChange>
              </w:rPr>
              <w:t>E9810004</w:t>
            </w:r>
          </w:p>
        </w:tc>
      </w:tr>
      <w:tr w:rsidR="003D63E9" w:rsidRPr="00FD2074" w14:paraId="39C9AFE9" w14:textId="77777777" w:rsidTr="003D6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31C3A625" w14:textId="571CCE9F" w:rsidR="003D63E9" w:rsidRPr="00845216" w:rsidRDefault="007D6D22" w:rsidP="003D63E9">
            <w:pPr>
              <w:bidi/>
              <w:rPr>
                <w:rFonts w:ascii="Sakkal Majalla" w:hAnsi="Sakkal Majalla" w:cs="Sakkal Majalla"/>
                <w:color w:val="FFFFFF" w:themeColor="background1"/>
                <w:sz w:val="28"/>
                <w:szCs w:val="28"/>
                <w:rtl/>
                <w:rPrChange w:id="75" w:author="Abdullah Khalaf [2]" w:date="2020-01-15T11:56:00Z">
                  <w:rPr>
                    <w:rFonts w:ascii="Sakkal Majalla" w:hAnsi="Sakkal Majalla" w:cs="Sakkal Majalla"/>
                    <w:color w:val="FFFFFF" w:themeColor="background1"/>
                    <w:sz w:val="28"/>
                    <w:szCs w:val="28"/>
                    <w:highlight w:val="green"/>
                    <w:rtl/>
                  </w:rPr>
                </w:rPrChange>
              </w:rPr>
            </w:pPr>
            <w:r w:rsidRPr="00845216">
              <w:rPr>
                <w:rFonts w:ascii="Sakkal Majalla" w:hAnsi="Sakkal Majalla" w:cs="Sakkal Majalla" w:hint="cs"/>
                <w:color w:val="FFFFFF" w:themeColor="background1"/>
                <w:sz w:val="26"/>
                <w:szCs w:val="26"/>
                <w:rtl/>
                <w:rPrChange w:id="76" w:author="Abdullah Khalaf [2]" w:date="2020-01-15T11:56:00Z">
                  <w:rPr>
                    <w:rFonts w:ascii="Sakkal Majalla" w:hAnsi="Sakkal Majalla" w:cs="Sakkal Majalla" w:hint="cs"/>
                    <w:color w:val="FFFFFF" w:themeColor="background1"/>
                    <w:sz w:val="26"/>
                    <w:szCs w:val="26"/>
                    <w:highlight w:val="green"/>
                    <w:rtl/>
                  </w:rPr>
                </w:rPrChange>
              </w:rPr>
              <w:t xml:space="preserve">تاريخ </w:t>
            </w:r>
            <w:r w:rsidR="003D63E9" w:rsidRPr="00845216">
              <w:rPr>
                <w:rFonts w:ascii="Sakkal Majalla" w:hAnsi="Sakkal Majalla" w:cs="Sakkal Majalla" w:hint="cs"/>
                <w:color w:val="FFFFFF" w:themeColor="background1"/>
                <w:sz w:val="26"/>
                <w:szCs w:val="26"/>
                <w:rtl/>
                <w:rPrChange w:id="77" w:author="Abdullah Khalaf [2]" w:date="2020-01-15T11:56:00Z">
                  <w:rPr>
                    <w:rFonts w:ascii="Sakkal Majalla" w:hAnsi="Sakkal Majalla" w:cs="Sakkal Majalla" w:hint="cs"/>
                    <w:color w:val="FFFFFF" w:themeColor="background1"/>
                    <w:sz w:val="26"/>
                    <w:szCs w:val="26"/>
                    <w:highlight w:val="green"/>
                    <w:rtl/>
                  </w:rPr>
                </w:rPrChange>
              </w:rPr>
              <w:t>الحكم</w:t>
            </w:r>
          </w:p>
        </w:tc>
      </w:tr>
      <w:tr w:rsidR="003D63E9" w:rsidRPr="00593808" w14:paraId="1B1BE2E2" w14:textId="77777777" w:rsidTr="003D63E9">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096E48A7" w14:textId="77777777" w:rsidR="003D63E9" w:rsidRPr="00845216" w:rsidRDefault="003D63E9" w:rsidP="003D63E9">
            <w:pPr>
              <w:bidi/>
              <w:rPr>
                <w:rFonts w:ascii="Sakkal Majalla" w:hAnsi="Sakkal Majalla" w:cs="Sakkal Majalla"/>
                <w:b w:val="0"/>
                <w:bCs w:val="0"/>
                <w:sz w:val="26"/>
                <w:szCs w:val="26"/>
                <w:rtl/>
                <w:rPrChange w:id="78" w:author="Abdullah Khalaf [2]" w:date="2020-01-15T11:56:00Z">
                  <w:rPr>
                    <w:rFonts w:ascii="Sakkal Majalla" w:hAnsi="Sakkal Majalla" w:cs="Sakkal Majalla"/>
                    <w:b w:val="0"/>
                    <w:bCs w:val="0"/>
                    <w:sz w:val="26"/>
                    <w:szCs w:val="26"/>
                    <w:highlight w:val="green"/>
                    <w:rtl/>
                  </w:rPr>
                </w:rPrChange>
              </w:rPr>
            </w:pPr>
            <w:r w:rsidRPr="00845216">
              <w:rPr>
                <w:rFonts w:ascii="Sakkal Majalla" w:hAnsi="Sakkal Majalla" w:cs="Sakkal Majalla" w:hint="cs"/>
                <w:color w:val="FFFFFF" w:themeColor="background1"/>
                <w:sz w:val="26"/>
                <w:szCs w:val="26"/>
                <w:rtl/>
                <w:rPrChange w:id="79" w:author="Abdullah Khalaf [2]" w:date="2020-01-15T11:56:00Z">
                  <w:rPr>
                    <w:rFonts w:ascii="Sakkal Majalla" w:hAnsi="Sakkal Majalla" w:cs="Sakkal Majalla" w:hint="cs"/>
                    <w:color w:val="FFFFFF" w:themeColor="background1"/>
                    <w:sz w:val="26"/>
                    <w:szCs w:val="26"/>
                    <w:highlight w:val="green"/>
                    <w:rtl/>
                  </w:rPr>
                </w:rPrChange>
              </w:rPr>
              <w:t>وصف الخطأ</w:t>
            </w:r>
          </w:p>
        </w:tc>
        <w:tc>
          <w:tcPr>
            <w:tcW w:w="1080" w:type="dxa"/>
            <w:shd w:val="clear" w:color="auto" w:fill="4F81BD" w:themeFill="accent1"/>
          </w:tcPr>
          <w:p w14:paraId="66E5DB53" w14:textId="77777777" w:rsidR="003D63E9" w:rsidRPr="00845216" w:rsidRDefault="003D63E9" w:rsidP="003D63E9">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6"/>
                <w:szCs w:val="26"/>
                <w:rtl/>
                <w:rPrChange w:id="80" w:author="Abdullah Khalaf [2]" w:date="2020-01-15T11:56:00Z">
                  <w:rPr>
                    <w:rFonts w:ascii="Sakkal Majalla" w:hAnsi="Sakkal Majalla" w:cs="Sakkal Majalla"/>
                    <w:sz w:val="26"/>
                    <w:szCs w:val="26"/>
                    <w:highlight w:val="green"/>
                    <w:rtl/>
                  </w:rPr>
                </w:rPrChange>
              </w:rPr>
            </w:pPr>
            <w:r w:rsidRPr="00845216">
              <w:rPr>
                <w:rFonts w:ascii="Sakkal Majalla" w:hAnsi="Sakkal Majalla" w:cs="Sakkal Majalla" w:hint="cs"/>
                <w:b/>
                <w:bCs/>
                <w:color w:val="FFFFFF" w:themeColor="background1"/>
                <w:sz w:val="26"/>
                <w:szCs w:val="26"/>
                <w:rtl/>
                <w:rPrChange w:id="81" w:author="Abdullah Khalaf [2]" w:date="2020-01-15T11:56:00Z">
                  <w:rPr>
                    <w:rFonts w:ascii="Sakkal Majalla" w:hAnsi="Sakkal Majalla" w:cs="Sakkal Majalla" w:hint="cs"/>
                    <w:b/>
                    <w:bCs/>
                    <w:color w:val="FFFFFF" w:themeColor="background1"/>
                    <w:sz w:val="26"/>
                    <w:szCs w:val="26"/>
                    <w:highlight w:val="green"/>
                    <w:rtl/>
                  </w:rPr>
                </w:rPrChange>
              </w:rPr>
              <w:t>رمز الخطأ</w:t>
            </w:r>
          </w:p>
        </w:tc>
      </w:tr>
      <w:tr w:rsidR="009A27A4" w:rsidRPr="006A7D0F" w14:paraId="26E850D4" w14:textId="77777777" w:rsidTr="0057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75616632" w14:textId="768BEDF0" w:rsidR="009A27A4" w:rsidRPr="00845216" w:rsidRDefault="009A27A4" w:rsidP="009A27A4">
            <w:pPr>
              <w:bidi/>
              <w:rPr>
                <w:rFonts w:ascii="Sakkal Majalla" w:hAnsi="Sakkal Majalla" w:cs="Sakkal Majalla"/>
                <w:b w:val="0"/>
                <w:bCs w:val="0"/>
                <w:sz w:val="24"/>
                <w:szCs w:val="24"/>
                <w:rtl/>
                <w:rPrChange w:id="82" w:author="Abdullah Khalaf [2]" w:date="2020-01-15T11:56:00Z">
                  <w:rPr>
                    <w:rFonts w:ascii="Sakkal Majalla" w:hAnsi="Sakkal Majalla" w:cs="Sakkal Majalla"/>
                    <w:b w:val="0"/>
                    <w:bCs w:val="0"/>
                    <w:sz w:val="24"/>
                    <w:szCs w:val="24"/>
                    <w:highlight w:val="green"/>
                    <w:rtl/>
                  </w:rPr>
                </w:rPrChange>
              </w:rPr>
            </w:pPr>
            <w:r w:rsidRPr="00845216">
              <w:rPr>
                <w:rFonts w:ascii="Sakkal Majalla" w:hAnsi="Sakkal Majalla" w:cs="Sakkal Majalla" w:hint="cs"/>
                <w:b w:val="0"/>
                <w:bCs w:val="0"/>
                <w:color w:val="000000" w:themeColor="text1"/>
                <w:sz w:val="24"/>
                <w:szCs w:val="24"/>
                <w:rtl/>
                <w:rPrChange w:id="83" w:author="Abdullah Khalaf [2]" w:date="2020-01-15T11:56:00Z">
                  <w:rPr>
                    <w:rFonts w:ascii="Sakkal Majalla" w:hAnsi="Sakkal Majalla" w:cs="Sakkal Majalla" w:hint="cs"/>
                    <w:b w:val="0"/>
                    <w:bCs w:val="0"/>
                    <w:color w:val="000000" w:themeColor="text1"/>
                    <w:sz w:val="24"/>
                    <w:szCs w:val="24"/>
                    <w:highlight w:val="green"/>
                    <w:rtl/>
                  </w:rPr>
                </w:rPrChange>
              </w:rPr>
              <w:t>في حال عدم ارسال "تاريخ الحكم"</w:t>
            </w:r>
          </w:p>
        </w:tc>
        <w:tc>
          <w:tcPr>
            <w:tcW w:w="1080" w:type="dxa"/>
          </w:tcPr>
          <w:p w14:paraId="349A84E0" w14:textId="6146914B" w:rsidR="009A27A4" w:rsidRPr="00845216" w:rsidRDefault="00F732A4" w:rsidP="005703B2">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Change w:id="84" w:author="Abdullah Khalaf [2]" w:date="2020-01-15T11:56:00Z">
                  <w:rPr>
                    <w:rFonts w:ascii="Sakkal Majalla" w:hAnsi="Sakkal Majalla" w:cs="Sakkal Majalla"/>
                    <w:sz w:val="24"/>
                    <w:szCs w:val="24"/>
                    <w:highlight w:val="green"/>
                    <w:rtl/>
                  </w:rPr>
                </w:rPrChange>
              </w:rPr>
            </w:pPr>
            <w:r w:rsidRPr="00845216">
              <w:rPr>
                <w:rFonts w:cstheme="minorHAnsi"/>
                <w:sz w:val="20"/>
                <w:szCs w:val="20"/>
                <w:rPrChange w:id="85" w:author="Abdullah Khalaf [2]" w:date="2020-01-15T11:56:00Z">
                  <w:rPr>
                    <w:rFonts w:cstheme="minorHAnsi"/>
                    <w:sz w:val="20"/>
                    <w:szCs w:val="20"/>
                    <w:highlight w:val="magenta"/>
                  </w:rPr>
                </w:rPrChange>
              </w:rPr>
              <w:t>E9810004</w:t>
            </w:r>
          </w:p>
        </w:tc>
      </w:tr>
      <w:tr w:rsidR="009A27A4" w:rsidRPr="006A7D0F" w14:paraId="3832E8BE" w14:textId="77777777" w:rsidTr="005703B2">
        <w:tc>
          <w:tcPr>
            <w:cnfStyle w:val="001000000000" w:firstRow="0" w:lastRow="0" w:firstColumn="1" w:lastColumn="0" w:oddVBand="0" w:evenVBand="0" w:oddHBand="0" w:evenHBand="0" w:firstRowFirstColumn="0" w:firstRowLastColumn="0" w:lastRowFirstColumn="0" w:lastRowLastColumn="0"/>
            <w:tcW w:w="9018" w:type="dxa"/>
          </w:tcPr>
          <w:p w14:paraId="3971AB7C" w14:textId="699D0944" w:rsidR="009A27A4" w:rsidRPr="00845216" w:rsidRDefault="009A27A4" w:rsidP="006B57E8">
            <w:pPr>
              <w:bidi/>
              <w:rPr>
                <w:rFonts w:ascii="Sakkal Majalla" w:hAnsi="Sakkal Majalla" w:cs="Sakkal Majalla"/>
                <w:sz w:val="24"/>
                <w:szCs w:val="24"/>
                <w:rtl/>
                <w:rPrChange w:id="86" w:author="Abdullah Khalaf [2]" w:date="2020-01-15T11:56:00Z">
                  <w:rPr>
                    <w:rFonts w:ascii="Sakkal Majalla" w:hAnsi="Sakkal Majalla" w:cs="Sakkal Majalla"/>
                    <w:sz w:val="24"/>
                    <w:szCs w:val="24"/>
                    <w:highlight w:val="green"/>
                    <w:rtl/>
                  </w:rPr>
                </w:rPrChange>
              </w:rPr>
            </w:pPr>
            <w:commentRangeStart w:id="87"/>
            <w:commentRangeStart w:id="88"/>
            <w:r w:rsidRPr="00845216">
              <w:rPr>
                <w:rFonts w:ascii="Sakkal Majalla" w:hAnsi="Sakkal Majalla" w:cs="Sakkal Majalla" w:hint="cs"/>
                <w:b w:val="0"/>
                <w:bCs w:val="0"/>
                <w:color w:val="000000" w:themeColor="text1"/>
                <w:sz w:val="24"/>
                <w:szCs w:val="24"/>
                <w:rtl/>
                <w:rPrChange w:id="89" w:author="Abdullah Khalaf [2]" w:date="2020-01-15T11:56:00Z">
                  <w:rPr>
                    <w:rFonts w:ascii="Sakkal Majalla" w:hAnsi="Sakkal Majalla" w:cs="Sakkal Majalla" w:hint="cs"/>
                    <w:b w:val="0"/>
                    <w:bCs w:val="0"/>
                    <w:color w:val="000000" w:themeColor="text1"/>
                    <w:sz w:val="24"/>
                    <w:szCs w:val="24"/>
                    <w:highlight w:val="green"/>
                    <w:rtl/>
                  </w:rPr>
                </w:rPrChange>
              </w:rPr>
              <w:t xml:space="preserve">في حال </w:t>
            </w:r>
            <w:del w:id="90" w:author="Abdullah Khalaf" w:date="2020-01-14T17:41:00Z">
              <w:r w:rsidRPr="00845216" w:rsidDel="006B57E8">
                <w:rPr>
                  <w:rFonts w:ascii="Sakkal Majalla" w:hAnsi="Sakkal Majalla" w:cs="Sakkal Majalla" w:hint="cs"/>
                  <w:b w:val="0"/>
                  <w:bCs w:val="0"/>
                  <w:color w:val="000000" w:themeColor="text1"/>
                  <w:sz w:val="24"/>
                  <w:szCs w:val="24"/>
                  <w:rtl/>
                  <w:rPrChange w:id="91" w:author="Abdullah Khalaf [2]" w:date="2020-01-15T11:56:00Z">
                    <w:rPr>
                      <w:rFonts w:ascii="Sakkal Majalla" w:hAnsi="Sakkal Majalla" w:cs="Sakkal Majalla" w:hint="cs"/>
                      <w:b w:val="0"/>
                      <w:bCs w:val="0"/>
                      <w:color w:val="000000" w:themeColor="text1"/>
                      <w:sz w:val="24"/>
                      <w:szCs w:val="24"/>
                      <w:highlight w:val="green"/>
                      <w:rtl/>
                    </w:rPr>
                  </w:rPrChange>
                </w:rPr>
                <w:delText xml:space="preserve">عدم </w:delText>
              </w:r>
            </w:del>
            <w:r w:rsidRPr="00845216">
              <w:rPr>
                <w:rFonts w:ascii="Sakkal Majalla" w:hAnsi="Sakkal Majalla" w:cs="Sakkal Majalla" w:hint="cs"/>
                <w:b w:val="0"/>
                <w:bCs w:val="0"/>
                <w:color w:val="000000" w:themeColor="text1"/>
                <w:sz w:val="24"/>
                <w:szCs w:val="24"/>
                <w:rtl/>
                <w:rPrChange w:id="92" w:author="Abdullah Khalaf [2]" w:date="2020-01-15T11:56:00Z">
                  <w:rPr>
                    <w:rFonts w:ascii="Sakkal Majalla" w:hAnsi="Sakkal Majalla" w:cs="Sakkal Majalla" w:hint="cs"/>
                    <w:b w:val="0"/>
                    <w:bCs w:val="0"/>
                    <w:color w:val="000000" w:themeColor="text1"/>
                    <w:sz w:val="24"/>
                    <w:szCs w:val="24"/>
                    <w:highlight w:val="green"/>
                    <w:rtl/>
                  </w:rPr>
                </w:rPrChange>
              </w:rPr>
              <w:t>وجود خطأ في نمط " تاريخ الحكم"</w:t>
            </w:r>
            <w:commentRangeEnd w:id="87"/>
            <w:r w:rsidR="0036352F" w:rsidRPr="00845216">
              <w:rPr>
                <w:rStyle w:val="CommentReference"/>
                <w:rFonts w:ascii="Times New Roman" w:eastAsia="Times New Roman" w:hAnsi="Times New Roman" w:cs="Times New Roman"/>
                <w:b w:val="0"/>
                <w:bCs w:val="0"/>
                <w:rPrChange w:id="93" w:author="Abdullah Khalaf [2]" w:date="2020-01-15T11:56:00Z">
                  <w:rPr>
                    <w:rStyle w:val="CommentReference"/>
                    <w:rFonts w:ascii="Times New Roman" w:eastAsia="Times New Roman" w:hAnsi="Times New Roman" w:cs="Times New Roman"/>
                    <w:b w:val="0"/>
                    <w:bCs w:val="0"/>
                  </w:rPr>
                </w:rPrChange>
              </w:rPr>
              <w:commentReference w:id="87"/>
            </w:r>
            <w:commentRangeEnd w:id="88"/>
            <w:r w:rsidR="006B57E8" w:rsidRPr="00845216">
              <w:rPr>
                <w:rStyle w:val="CommentReference"/>
                <w:rFonts w:ascii="Times New Roman" w:eastAsia="Times New Roman" w:hAnsi="Times New Roman" w:cs="Times New Roman"/>
                <w:b w:val="0"/>
                <w:bCs w:val="0"/>
                <w:rtl/>
                <w:rPrChange w:id="94" w:author="Abdullah Khalaf [2]" w:date="2020-01-15T11:56:00Z">
                  <w:rPr>
                    <w:rStyle w:val="CommentReference"/>
                    <w:rFonts w:ascii="Times New Roman" w:eastAsia="Times New Roman" w:hAnsi="Times New Roman" w:cs="Times New Roman"/>
                    <w:b w:val="0"/>
                    <w:bCs w:val="0"/>
                    <w:rtl/>
                  </w:rPr>
                </w:rPrChange>
              </w:rPr>
              <w:commentReference w:id="88"/>
            </w:r>
          </w:p>
        </w:tc>
        <w:tc>
          <w:tcPr>
            <w:tcW w:w="1080" w:type="dxa"/>
          </w:tcPr>
          <w:p w14:paraId="58CC7F0D" w14:textId="6B40CAC0" w:rsidR="009A27A4" w:rsidRPr="00845216" w:rsidRDefault="00F732A4" w:rsidP="005703B2">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Change w:id="95" w:author="Abdullah Khalaf [2]" w:date="2020-01-15T11:56:00Z">
                  <w:rPr>
                    <w:rFonts w:ascii="Sakkal Majalla" w:hAnsi="Sakkal Majalla" w:cs="Sakkal Majalla"/>
                    <w:sz w:val="24"/>
                    <w:szCs w:val="24"/>
                    <w:highlight w:val="green"/>
                    <w:rtl/>
                  </w:rPr>
                </w:rPrChange>
              </w:rPr>
            </w:pPr>
            <w:r w:rsidRPr="00845216">
              <w:rPr>
                <w:rFonts w:cstheme="minorHAnsi"/>
                <w:sz w:val="20"/>
                <w:szCs w:val="20"/>
                <w:rPrChange w:id="96" w:author="Abdullah Khalaf [2]" w:date="2020-01-15T11:56:00Z">
                  <w:rPr>
                    <w:rFonts w:cstheme="minorHAnsi"/>
                    <w:sz w:val="20"/>
                    <w:szCs w:val="20"/>
                    <w:highlight w:val="magenta"/>
                  </w:rPr>
                </w:rPrChange>
              </w:rPr>
              <w:t>E9810004</w:t>
            </w:r>
          </w:p>
        </w:tc>
      </w:tr>
      <w:tr w:rsidR="009A27A4" w:rsidRPr="006A7D0F" w14:paraId="41E3E6F6" w14:textId="77777777" w:rsidTr="0057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1417A4C2" w14:textId="45D24DF1" w:rsidR="009A27A4" w:rsidRPr="00845216" w:rsidRDefault="009A27A4" w:rsidP="009A27A4">
            <w:pPr>
              <w:bidi/>
              <w:rPr>
                <w:rFonts w:ascii="Sakkal Majalla" w:hAnsi="Sakkal Majalla" w:cs="Sakkal Majalla"/>
                <w:sz w:val="24"/>
                <w:szCs w:val="24"/>
                <w:rtl/>
                <w:rPrChange w:id="97" w:author="Abdullah Khalaf [2]" w:date="2020-01-15T11:56:00Z">
                  <w:rPr>
                    <w:rFonts w:ascii="Sakkal Majalla" w:hAnsi="Sakkal Majalla" w:cs="Sakkal Majalla"/>
                    <w:sz w:val="24"/>
                    <w:szCs w:val="24"/>
                    <w:highlight w:val="green"/>
                    <w:rtl/>
                  </w:rPr>
                </w:rPrChange>
              </w:rPr>
            </w:pPr>
            <w:r w:rsidRPr="00845216">
              <w:rPr>
                <w:rFonts w:ascii="Sakkal Majalla" w:hAnsi="Sakkal Majalla" w:cs="Sakkal Majalla" w:hint="cs"/>
                <w:b w:val="0"/>
                <w:bCs w:val="0"/>
                <w:sz w:val="24"/>
                <w:szCs w:val="24"/>
                <w:rtl/>
                <w:rPrChange w:id="98" w:author="Abdullah Khalaf [2]" w:date="2020-01-15T11:56:00Z">
                  <w:rPr>
                    <w:rFonts w:ascii="Sakkal Majalla" w:hAnsi="Sakkal Majalla" w:cs="Sakkal Majalla" w:hint="cs"/>
                    <w:b w:val="0"/>
                    <w:bCs w:val="0"/>
                    <w:sz w:val="24"/>
                    <w:szCs w:val="24"/>
                    <w:highlight w:val="green"/>
                    <w:rtl/>
                  </w:rPr>
                </w:rPrChange>
              </w:rPr>
              <w:t>في حال كان "تاريخ الحكم" اكبر من تاريخ الطلب</w:t>
            </w:r>
          </w:p>
        </w:tc>
        <w:tc>
          <w:tcPr>
            <w:tcW w:w="1080" w:type="dxa"/>
          </w:tcPr>
          <w:p w14:paraId="6A1850E2" w14:textId="507D0690" w:rsidR="009A27A4" w:rsidRPr="00845216" w:rsidRDefault="00F732A4" w:rsidP="005703B2">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Change w:id="99" w:author="Abdullah Khalaf [2]" w:date="2020-01-15T11:56:00Z">
                  <w:rPr>
                    <w:rFonts w:ascii="Sakkal Majalla" w:hAnsi="Sakkal Majalla" w:cs="Sakkal Majalla"/>
                    <w:sz w:val="24"/>
                    <w:szCs w:val="24"/>
                    <w:highlight w:val="green"/>
                    <w:rtl/>
                  </w:rPr>
                </w:rPrChange>
              </w:rPr>
            </w:pPr>
            <w:r w:rsidRPr="00845216">
              <w:rPr>
                <w:rFonts w:ascii="Sakkal Majalla" w:hAnsi="Sakkal Majalla" w:cs="Sakkal Majalla"/>
                <w:sz w:val="24"/>
                <w:szCs w:val="24"/>
                <w:rPrChange w:id="100" w:author="Abdullah Khalaf [2]" w:date="2020-01-15T11:56:00Z">
                  <w:rPr>
                    <w:rFonts w:ascii="Sakkal Majalla" w:hAnsi="Sakkal Majalla" w:cs="Sakkal Majalla"/>
                    <w:sz w:val="24"/>
                    <w:szCs w:val="24"/>
                    <w:highlight w:val="magenta"/>
                  </w:rPr>
                </w:rPrChange>
              </w:rPr>
              <w:t>E1020044</w:t>
            </w:r>
          </w:p>
        </w:tc>
      </w:tr>
      <w:tr w:rsidR="009A27A4" w:rsidRPr="006A7D0F" w14:paraId="00E11F42" w14:textId="77777777" w:rsidTr="005703B2">
        <w:tc>
          <w:tcPr>
            <w:cnfStyle w:val="001000000000" w:firstRow="0" w:lastRow="0" w:firstColumn="1" w:lastColumn="0" w:oddVBand="0" w:evenVBand="0" w:oddHBand="0" w:evenHBand="0" w:firstRowFirstColumn="0" w:firstRowLastColumn="0" w:lastRowFirstColumn="0" w:lastRowLastColumn="0"/>
            <w:tcW w:w="9018" w:type="dxa"/>
          </w:tcPr>
          <w:p w14:paraId="5F2044AE" w14:textId="73ADD1C9" w:rsidR="009A27A4" w:rsidRPr="00845216" w:rsidRDefault="009A27A4" w:rsidP="009A27A4">
            <w:pPr>
              <w:bidi/>
              <w:rPr>
                <w:rFonts w:ascii="Sakkal Majalla" w:hAnsi="Sakkal Majalla" w:cs="Sakkal Majalla"/>
                <w:sz w:val="24"/>
                <w:szCs w:val="24"/>
                <w:rtl/>
                <w:rPrChange w:id="101" w:author="Abdullah Khalaf [2]" w:date="2020-01-15T11:56:00Z">
                  <w:rPr>
                    <w:rFonts w:ascii="Sakkal Majalla" w:hAnsi="Sakkal Majalla" w:cs="Sakkal Majalla"/>
                    <w:sz w:val="24"/>
                    <w:szCs w:val="24"/>
                    <w:highlight w:val="green"/>
                    <w:rtl/>
                  </w:rPr>
                </w:rPrChange>
              </w:rPr>
            </w:pPr>
            <w:r w:rsidRPr="00845216">
              <w:rPr>
                <w:rFonts w:ascii="Sakkal Majalla" w:hAnsi="Sakkal Majalla" w:cs="Sakkal Majalla" w:hint="cs"/>
                <w:b w:val="0"/>
                <w:bCs w:val="0"/>
                <w:color w:val="000000" w:themeColor="text1"/>
                <w:sz w:val="24"/>
                <w:szCs w:val="24"/>
                <w:rtl/>
                <w:rPrChange w:id="102" w:author="Abdullah Khalaf [2]" w:date="2020-01-15T11:56:00Z">
                  <w:rPr>
                    <w:rFonts w:ascii="Sakkal Majalla" w:hAnsi="Sakkal Majalla" w:cs="Sakkal Majalla" w:hint="cs"/>
                    <w:b w:val="0"/>
                    <w:bCs w:val="0"/>
                    <w:color w:val="000000" w:themeColor="text1"/>
                    <w:sz w:val="24"/>
                    <w:szCs w:val="24"/>
                    <w:highlight w:val="green"/>
                    <w:rtl/>
                  </w:rPr>
                </w:rPrChange>
              </w:rPr>
              <w:t>في حالة كان تاريخ الحكم ليس ميلادي</w:t>
            </w:r>
          </w:p>
        </w:tc>
        <w:tc>
          <w:tcPr>
            <w:tcW w:w="1080" w:type="dxa"/>
          </w:tcPr>
          <w:p w14:paraId="73F7B4D4" w14:textId="5AB88337" w:rsidR="009A27A4" w:rsidRPr="00845216" w:rsidRDefault="00F732A4" w:rsidP="005703B2">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Change w:id="103" w:author="Abdullah Khalaf [2]" w:date="2020-01-15T11:56:00Z">
                  <w:rPr>
                    <w:rFonts w:ascii="Sakkal Majalla" w:hAnsi="Sakkal Majalla" w:cs="Sakkal Majalla"/>
                    <w:sz w:val="24"/>
                    <w:szCs w:val="24"/>
                    <w:highlight w:val="green"/>
                    <w:rtl/>
                  </w:rPr>
                </w:rPrChange>
              </w:rPr>
            </w:pPr>
            <w:r w:rsidRPr="00845216">
              <w:rPr>
                <w:rFonts w:ascii="Sakkal Majalla" w:hAnsi="Sakkal Majalla" w:cs="Sakkal Majalla"/>
                <w:sz w:val="24"/>
                <w:szCs w:val="24"/>
                <w:rPrChange w:id="104" w:author="Abdullah Khalaf [2]" w:date="2020-01-15T11:56:00Z">
                  <w:rPr>
                    <w:rFonts w:ascii="Sakkal Majalla" w:hAnsi="Sakkal Majalla" w:cs="Sakkal Majalla"/>
                    <w:sz w:val="24"/>
                    <w:szCs w:val="24"/>
                    <w:highlight w:val="magenta"/>
                  </w:rPr>
                </w:rPrChange>
              </w:rPr>
              <w:t>E1020043</w:t>
            </w:r>
          </w:p>
        </w:tc>
      </w:tr>
      <w:tr w:rsidR="003D63E9" w:rsidRPr="00FD2074" w14:paraId="38DCDFCE" w14:textId="77777777" w:rsidTr="003D6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500DB4C6" w14:textId="60A506EE" w:rsidR="003D63E9" w:rsidRPr="00845216" w:rsidRDefault="007D6D22" w:rsidP="007D6D22">
            <w:pPr>
              <w:bidi/>
              <w:rPr>
                <w:rFonts w:ascii="Sakkal Majalla" w:hAnsi="Sakkal Majalla" w:cs="Sakkal Majalla"/>
                <w:color w:val="FFFFFF" w:themeColor="background1"/>
                <w:sz w:val="28"/>
                <w:szCs w:val="28"/>
                <w:rtl/>
                <w:rPrChange w:id="105" w:author="Abdullah Khalaf [2]" w:date="2020-01-15T11:56:00Z">
                  <w:rPr>
                    <w:rFonts w:ascii="Sakkal Majalla" w:hAnsi="Sakkal Majalla" w:cs="Sakkal Majalla"/>
                    <w:color w:val="FFFFFF" w:themeColor="background1"/>
                    <w:sz w:val="28"/>
                    <w:szCs w:val="28"/>
                    <w:highlight w:val="green"/>
                    <w:rtl/>
                  </w:rPr>
                </w:rPrChange>
              </w:rPr>
            </w:pPr>
            <w:r w:rsidRPr="00845216">
              <w:rPr>
                <w:rFonts w:ascii="Sakkal Majalla" w:hAnsi="Sakkal Majalla" w:cs="Sakkal Majalla" w:hint="cs"/>
                <w:color w:val="FFFFFF" w:themeColor="background1"/>
                <w:sz w:val="26"/>
                <w:szCs w:val="26"/>
                <w:rtl/>
                <w:rPrChange w:id="106" w:author="Abdullah Khalaf [2]" w:date="2020-01-15T11:56:00Z">
                  <w:rPr>
                    <w:rFonts w:ascii="Sakkal Majalla" w:hAnsi="Sakkal Majalla" w:cs="Sakkal Majalla" w:hint="cs"/>
                    <w:color w:val="FFFFFF" w:themeColor="background1"/>
                    <w:sz w:val="26"/>
                    <w:szCs w:val="26"/>
                    <w:highlight w:val="green"/>
                    <w:rtl/>
                  </w:rPr>
                </w:rPrChange>
              </w:rPr>
              <w:t xml:space="preserve">جهة اصدار الحكم </w:t>
            </w:r>
          </w:p>
        </w:tc>
      </w:tr>
      <w:tr w:rsidR="003D63E9" w:rsidRPr="00593808" w14:paraId="3BD9097B" w14:textId="77777777" w:rsidTr="003D63E9">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0C82AD71" w14:textId="77777777" w:rsidR="003D63E9" w:rsidRPr="00845216" w:rsidRDefault="003D63E9" w:rsidP="003D63E9">
            <w:pPr>
              <w:bidi/>
              <w:rPr>
                <w:rFonts w:ascii="Sakkal Majalla" w:hAnsi="Sakkal Majalla" w:cs="Sakkal Majalla"/>
                <w:b w:val="0"/>
                <w:bCs w:val="0"/>
                <w:sz w:val="26"/>
                <w:szCs w:val="26"/>
                <w:rtl/>
                <w:rPrChange w:id="107" w:author="Abdullah Khalaf [2]" w:date="2020-01-15T11:56:00Z">
                  <w:rPr>
                    <w:rFonts w:ascii="Sakkal Majalla" w:hAnsi="Sakkal Majalla" w:cs="Sakkal Majalla"/>
                    <w:b w:val="0"/>
                    <w:bCs w:val="0"/>
                    <w:sz w:val="26"/>
                    <w:szCs w:val="26"/>
                    <w:highlight w:val="green"/>
                    <w:rtl/>
                  </w:rPr>
                </w:rPrChange>
              </w:rPr>
            </w:pPr>
            <w:r w:rsidRPr="00845216">
              <w:rPr>
                <w:rFonts w:ascii="Sakkal Majalla" w:hAnsi="Sakkal Majalla" w:cs="Sakkal Majalla" w:hint="cs"/>
                <w:color w:val="FFFFFF" w:themeColor="background1"/>
                <w:sz w:val="26"/>
                <w:szCs w:val="26"/>
                <w:rtl/>
                <w:rPrChange w:id="108" w:author="Abdullah Khalaf [2]" w:date="2020-01-15T11:56:00Z">
                  <w:rPr>
                    <w:rFonts w:ascii="Sakkal Majalla" w:hAnsi="Sakkal Majalla" w:cs="Sakkal Majalla" w:hint="cs"/>
                    <w:color w:val="FFFFFF" w:themeColor="background1"/>
                    <w:sz w:val="26"/>
                    <w:szCs w:val="26"/>
                    <w:highlight w:val="green"/>
                    <w:rtl/>
                  </w:rPr>
                </w:rPrChange>
              </w:rPr>
              <w:t>وصف الخطأ</w:t>
            </w:r>
          </w:p>
        </w:tc>
        <w:tc>
          <w:tcPr>
            <w:tcW w:w="1080" w:type="dxa"/>
            <w:shd w:val="clear" w:color="auto" w:fill="4F81BD" w:themeFill="accent1"/>
          </w:tcPr>
          <w:p w14:paraId="0C448618" w14:textId="77777777" w:rsidR="003D63E9" w:rsidRPr="00845216" w:rsidRDefault="003D63E9" w:rsidP="003D63E9">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6"/>
                <w:szCs w:val="26"/>
                <w:rtl/>
                <w:rPrChange w:id="109" w:author="Abdullah Khalaf [2]" w:date="2020-01-15T11:56:00Z">
                  <w:rPr>
                    <w:rFonts w:ascii="Sakkal Majalla" w:hAnsi="Sakkal Majalla" w:cs="Sakkal Majalla"/>
                    <w:sz w:val="26"/>
                    <w:szCs w:val="26"/>
                    <w:highlight w:val="green"/>
                    <w:rtl/>
                  </w:rPr>
                </w:rPrChange>
              </w:rPr>
            </w:pPr>
            <w:r w:rsidRPr="00845216">
              <w:rPr>
                <w:rFonts w:ascii="Sakkal Majalla" w:hAnsi="Sakkal Majalla" w:cs="Sakkal Majalla" w:hint="cs"/>
                <w:b/>
                <w:bCs/>
                <w:color w:val="FFFFFF" w:themeColor="background1"/>
                <w:sz w:val="26"/>
                <w:szCs w:val="26"/>
                <w:rtl/>
                <w:rPrChange w:id="110" w:author="Abdullah Khalaf [2]" w:date="2020-01-15T11:56:00Z">
                  <w:rPr>
                    <w:rFonts w:ascii="Sakkal Majalla" w:hAnsi="Sakkal Majalla" w:cs="Sakkal Majalla" w:hint="cs"/>
                    <w:b/>
                    <w:bCs/>
                    <w:color w:val="FFFFFF" w:themeColor="background1"/>
                    <w:sz w:val="26"/>
                    <w:szCs w:val="26"/>
                    <w:highlight w:val="green"/>
                    <w:rtl/>
                  </w:rPr>
                </w:rPrChange>
              </w:rPr>
              <w:t>رمز الخطأ</w:t>
            </w:r>
          </w:p>
        </w:tc>
      </w:tr>
      <w:tr w:rsidR="00D60629" w:rsidRPr="00FD2074" w14:paraId="35DB07D2" w14:textId="77777777" w:rsidTr="0057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65FAB934" w14:textId="704D155E" w:rsidR="00D60629" w:rsidRPr="00845216" w:rsidRDefault="00D60629" w:rsidP="00D60629">
            <w:pPr>
              <w:bidi/>
              <w:rPr>
                <w:rFonts w:ascii="Sakkal Majalla" w:hAnsi="Sakkal Majalla" w:cs="Sakkal Majalla"/>
                <w:b w:val="0"/>
                <w:bCs w:val="0"/>
                <w:color w:val="000000" w:themeColor="text1"/>
                <w:sz w:val="24"/>
                <w:szCs w:val="24"/>
                <w:rtl/>
                <w:rPrChange w:id="111" w:author="Abdullah Khalaf [2]" w:date="2020-01-15T11:56:00Z">
                  <w:rPr>
                    <w:rFonts w:ascii="Sakkal Majalla" w:hAnsi="Sakkal Majalla" w:cs="Sakkal Majalla"/>
                    <w:b w:val="0"/>
                    <w:bCs w:val="0"/>
                    <w:color w:val="000000" w:themeColor="text1"/>
                    <w:sz w:val="24"/>
                    <w:szCs w:val="24"/>
                    <w:highlight w:val="green"/>
                    <w:rtl/>
                  </w:rPr>
                </w:rPrChange>
              </w:rPr>
            </w:pPr>
            <w:r w:rsidRPr="00845216">
              <w:rPr>
                <w:rFonts w:ascii="Sakkal Majalla" w:hAnsi="Sakkal Majalla" w:cs="Sakkal Majalla" w:hint="cs"/>
                <w:b w:val="0"/>
                <w:bCs w:val="0"/>
                <w:color w:val="000000" w:themeColor="text1"/>
                <w:sz w:val="24"/>
                <w:szCs w:val="24"/>
                <w:rtl/>
                <w:rPrChange w:id="112" w:author="Abdullah Khalaf [2]" w:date="2020-01-15T11:56:00Z">
                  <w:rPr>
                    <w:rFonts w:ascii="Sakkal Majalla" w:hAnsi="Sakkal Majalla" w:cs="Sakkal Majalla" w:hint="cs"/>
                    <w:b w:val="0"/>
                    <w:bCs w:val="0"/>
                    <w:color w:val="000000" w:themeColor="text1"/>
                    <w:sz w:val="24"/>
                    <w:szCs w:val="24"/>
                    <w:highlight w:val="green"/>
                    <w:rtl/>
                  </w:rPr>
                </w:rPrChange>
              </w:rPr>
              <w:t>في حال عدم ارسال  "</w:t>
            </w:r>
            <w:r w:rsidRPr="00845216">
              <w:rPr>
                <w:rFonts w:ascii="Sakkal Majalla" w:hAnsi="Sakkal Majalla" w:cs="Sakkal Majalla"/>
                <w:b w:val="0"/>
                <w:bCs w:val="0"/>
                <w:color w:val="000000" w:themeColor="text1"/>
                <w:sz w:val="24"/>
                <w:szCs w:val="24"/>
                <w:rtl/>
                <w:rPrChange w:id="113" w:author="Abdullah Khalaf [2]" w:date="2020-01-15T11:56:00Z">
                  <w:rPr>
                    <w:rFonts w:ascii="Sakkal Majalla" w:hAnsi="Sakkal Majalla" w:cs="Sakkal Majalla"/>
                    <w:b w:val="0"/>
                    <w:bCs w:val="0"/>
                    <w:color w:val="000000" w:themeColor="text1"/>
                    <w:sz w:val="24"/>
                    <w:szCs w:val="24"/>
                    <w:highlight w:val="green"/>
                    <w:rtl/>
                  </w:rPr>
                </w:rPrChange>
              </w:rPr>
              <w:t>جهة اصدار الحكم</w:t>
            </w:r>
            <w:r w:rsidRPr="00845216">
              <w:rPr>
                <w:rFonts w:ascii="Sakkal Majalla" w:hAnsi="Sakkal Majalla" w:cs="Sakkal Majalla" w:hint="cs"/>
                <w:b w:val="0"/>
                <w:bCs w:val="0"/>
                <w:color w:val="000000" w:themeColor="text1"/>
                <w:sz w:val="24"/>
                <w:szCs w:val="24"/>
                <w:rtl/>
                <w:rPrChange w:id="114" w:author="Abdullah Khalaf [2]" w:date="2020-01-15T11:56:00Z">
                  <w:rPr>
                    <w:rFonts w:ascii="Sakkal Majalla" w:hAnsi="Sakkal Majalla" w:cs="Sakkal Majalla" w:hint="cs"/>
                    <w:b w:val="0"/>
                    <w:bCs w:val="0"/>
                    <w:color w:val="000000" w:themeColor="text1"/>
                    <w:sz w:val="24"/>
                    <w:szCs w:val="24"/>
                    <w:highlight w:val="green"/>
                    <w:rtl/>
                  </w:rPr>
                </w:rPrChange>
              </w:rPr>
              <w:t>"</w:t>
            </w:r>
          </w:p>
        </w:tc>
        <w:tc>
          <w:tcPr>
            <w:tcW w:w="1080" w:type="dxa"/>
          </w:tcPr>
          <w:p w14:paraId="5E9FDC80" w14:textId="7DE7BA65" w:rsidR="00D60629" w:rsidRPr="00845216" w:rsidRDefault="00193D40" w:rsidP="005703B2">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Change w:id="115" w:author="Abdullah Khalaf [2]" w:date="2020-01-15T11:56:00Z">
                  <w:rPr>
                    <w:rFonts w:ascii="Sakkal Majalla" w:hAnsi="Sakkal Majalla" w:cs="Sakkal Majalla"/>
                    <w:sz w:val="24"/>
                    <w:szCs w:val="24"/>
                    <w:highlight w:val="green"/>
                    <w:rtl/>
                  </w:rPr>
                </w:rPrChange>
              </w:rPr>
            </w:pPr>
            <w:r w:rsidRPr="00845216">
              <w:rPr>
                <w:rFonts w:cstheme="minorHAnsi"/>
                <w:sz w:val="20"/>
                <w:szCs w:val="20"/>
                <w:rPrChange w:id="116" w:author="Abdullah Khalaf [2]" w:date="2020-01-15T11:56:00Z">
                  <w:rPr>
                    <w:rFonts w:cstheme="minorHAnsi"/>
                    <w:sz w:val="20"/>
                    <w:szCs w:val="20"/>
                    <w:highlight w:val="magenta"/>
                  </w:rPr>
                </w:rPrChange>
              </w:rPr>
              <w:t>E9810004</w:t>
            </w:r>
          </w:p>
        </w:tc>
      </w:tr>
      <w:tr w:rsidR="00D60629" w:rsidRPr="00FD2074" w14:paraId="438E6E05" w14:textId="77777777" w:rsidTr="005703B2">
        <w:tc>
          <w:tcPr>
            <w:cnfStyle w:val="001000000000" w:firstRow="0" w:lastRow="0" w:firstColumn="1" w:lastColumn="0" w:oddVBand="0" w:evenVBand="0" w:oddHBand="0" w:evenHBand="0" w:firstRowFirstColumn="0" w:firstRowLastColumn="0" w:lastRowFirstColumn="0" w:lastRowLastColumn="0"/>
            <w:tcW w:w="9018" w:type="dxa"/>
          </w:tcPr>
          <w:p w14:paraId="2EC7DDA7" w14:textId="1A684D91" w:rsidR="00D60629" w:rsidRPr="00845216" w:rsidRDefault="00D60629" w:rsidP="00D60629">
            <w:pPr>
              <w:bidi/>
              <w:rPr>
                <w:rFonts w:ascii="Sakkal Majalla" w:hAnsi="Sakkal Majalla" w:cs="Sakkal Majalla"/>
                <w:b w:val="0"/>
                <w:bCs w:val="0"/>
                <w:color w:val="000000" w:themeColor="text1"/>
                <w:sz w:val="24"/>
                <w:szCs w:val="24"/>
                <w:rtl/>
                <w:rPrChange w:id="117" w:author="Abdullah Khalaf [2]" w:date="2020-01-15T11:56:00Z">
                  <w:rPr>
                    <w:rFonts w:ascii="Sakkal Majalla" w:hAnsi="Sakkal Majalla" w:cs="Sakkal Majalla"/>
                    <w:b w:val="0"/>
                    <w:bCs w:val="0"/>
                    <w:color w:val="000000" w:themeColor="text1"/>
                    <w:sz w:val="24"/>
                    <w:szCs w:val="24"/>
                    <w:highlight w:val="green"/>
                    <w:rtl/>
                  </w:rPr>
                </w:rPrChange>
              </w:rPr>
            </w:pPr>
            <w:r w:rsidRPr="00845216">
              <w:rPr>
                <w:rFonts w:ascii="Sakkal Majalla" w:hAnsi="Sakkal Majalla" w:cs="Sakkal Majalla" w:hint="cs"/>
                <w:b w:val="0"/>
                <w:bCs w:val="0"/>
                <w:sz w:val="24"/>
                <w:szCs w:val="24"/>
                <w:rtl/>
                <w:rPrChange w:id="118" w:author="Abdullah Khalaf [2]" w:date="2020-01-15T11:56:00Z">
                  <w:rPr>
                    <w:rFonts w:ascii="Sakkal Majalla" w:hAnsi="Sakkal Majalla" w:cs="Sakkal Majalla" w:hint="cs"/>
                    <w:b w:val="0"/>
                    <w:bCs w:val="0"/>
                    <w:sz w:val="24"/>
                    <w:szCs w:val="24"/>
                    <w:highlight w:val="green"/>
                    <w:rtl/>
                  </w:rPr>
                </w:rPrChange>
              </w:rPr>
              <w:t>في حال وجود خطأ في نمط "</w:t>
            </w:r>
            <w:r w:rsidRPr="00845216">
              <w:rPr>
                <w:rFonts w:ascii="Sakkal Majalla" w:hAnsi="Sakkal Majalla" w:cs="Sakkal Majalla"/>
                <w:b w:val="0"/>
                <w:bCs w:val="0"/>
                <w:color w:val="000000" w:themeColor="text1"/>
                <w:sz w:val="24"/>
                <w:szCs w:val="24"/>
                <w:rtl/>
                <w:rPrChange w:id="119" w:author="Abdullah Khalaf [2]" w:date="2020-01-15T11:56:00Z">
                  <w:rPr>
                    <w:rFonts w:ascii="Sakkal Majalla" w:hAnsi="Sakkal Majalla" w:cs="Sakkal Majalla"/>
                    <w:b w:val="0"/>
                    <w:bCs w:val="0"/>
                    <w:color w:val="000000" w:themeColor="text1"/>
                    <w:sz w:val="24"/>
                    <w:szCs w:val="24"/>
                    <w:highlight w:val="green"/>
                    <w:rtl/>
                  </w:rPr>
                </w:rPrChange>
              </w:rPr>
              <w:t>جهة اصدار الحكم</w:t>
            </w:r>
            <w:r w:rsidRPr="00845216">
              <w:rPr>
                <w:rFonts w:ascii="Sakkal Majalla" w:hAnsi="Sakkal Majalla" w:cs="Sakkal Majalla" w:hint="cs"/>
                <w:b w:val="0"/>
                <w:bCs w:val="0"/>
                <w:sz w:val="24"/>
                <w:szCs w:val="24"/>
                <w:rtl/>
                <w:rPrChange w:id="120" w:author="Abdullah Khalaf [2]" w:date="2020-01-15T11:56:00Z">
                  <w:rPr>
                    <w:rFonts w:ascii="Sakkal Majalla" w:hAnsi="Sakkal Majalla" w:cs="Sakkal Majalla" w:hint="cs"/>
                    <w:b w:val="0"/>
                    <w:bCs w:val="0"/>
                    <w:sz w:val="24"/>
                    <w:szCs w:val="24"/>
                    <w:highlight w:val="green"/>
                    <w:rtl/>
                  </w:rPr>
                </w:rPrChange>
              </w:rPr>
              <w:t>"</w:t>
            </w:r>
          </w:p>
        </w:tc>
        <w:tc>
          <w:tcPr>
            <w:tcW w:w="1080" w:type="dxa"/>
          </w:tcPr>
          <w:p w14:paraId="448F2BC1" w14:textId="3DE6A276" w:rsidR="00D60629" w:rsidRPr="00845216" w:rsidRDefault="00193D40" w:rsidP="005703B2">
            <w:pP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Change w:id="121" w:author="Abdullah Khalaf [2]" w:date="2020-01-15T11:56:00Z">
                  <w:rPr>
                    <w:rFonts w:ascii="Sakkal Majalla" w:hAnsi="Sakkal Majalla" w:cs="Sakkal Majalla"/>
                    <w:sz w:val="24"/>
                    <w:szCs w:val="24"/>
                    <w:highlight w:val="green"/>
                    <w:rtl/>
                  </w:rPr>
                </w:rPrChange>
              </w:rPr>
            </w:pPr>
            <w:r w:rsidRPr="00845216">
              <w:rPr>
                <w:rFonts w:cstheme="minorHAnsi"/>
                <w:sz w:val="20"/>
                <w:szCs w:val="20"/>
                <w:rPrChange w:id="122" w:author="Abdullah Khalaf [2]" w:date="2020-01-15T11:56:00Z">
                  <w:rPr>
                    <w:rFonts w:cstheme="minorHAnsi"/>
                    <w:sz w:val="20"/>
                    <w:szCs w:val="20"/>
                    <w:highlight w:val="magenta"/>
                  </w:rPr>
                </w:rPrChange>
              </w:rPr>
              <w:t>E9810004</w:t>
            </w:r>
          </w:p>
        </w:tc>
      </w:tr>
      <w:tr w:rsidR="003D63E9" w:rsidRPr="00FD2074" w14:paraId="0E719E36" w14:textId="77777777" w:rsidTr="003D6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208E4ECC" w14:textId="072F882D" w:rsidR="003D63E9" w:rsidRPr="00845216" w:rsidRDefault="007D6D22" w:rsidP="003D63E9">
            <w:pPr>
              <w:bidi/>
              <w:rPr>
                <w:rFonts w:ascii="Sakkal Majalla" w:hAnsi="Sakkal Majalla" w:cs="Sakkal Majalla"/>
                <w:color w:val="FFFFFF" w:themeColor="background1"/>
                <w:sz w:val="28"/>
                <w:szCs w:val="28"/>
                <w:rtl/>
                <w:rPrChange w:id="123" w:author="Abdullah Khalaf [2]" w:date="2020-01-15T11:56:00Z">
                  <w:rPr>
                    <w:rFonts w:ascii="Sakkal Majalla" w:hAnsi="Sakkal Majalla" w:cs="Sakkal Majalla"/>
                    <w:color w:val="FFFFFF" w:themeColor="background1"/>
                    <w:sz w:val="28"/>
                    <w:szCs w:val="28"/>
                    <w:highlight w:val="green"/>
                    <w:rtl/>
                  </w:rPr>
                </w:rPrChange>
              </w:rPr>
            </w:pPr>
            <w:r w:rsidRPr="00845216">
              <w:rPr>
                <w:rFonts w:ascii="Sakkal Majalla" w:hAnsi="Sakkal Majalla" w:cs="Sakkal Majalla" w:hint="cs"/>
                <w:color w:val="FFFFFF" w:themeColor="background1"/>
                <w:sz w:val="26"/>
                <w:szCs w:val="26"/>
                <w:rtl/>
                <w:rPrChange w:id="124" w:author="Abdullah Khalaf [2]" w:date="2020-01-15T11:56:00Z">
                  <w:rPr>
                    <w:rFonts w:ascii="Sakkal Majalla" w:hAnsi="Sakkal Majalla" w:cs="Sakkal Majalla" w:hint="cs"/>
                    <w:color w:val="FFFFFF" w:themeColor="background1"/>
                    <w:sz w:val="26"/>
                    <w:szCs w:val="26"/>
                    <w:highlight w:val="green"/>
                    <w:rtl/>
                  </w:rPr>
                </w:rPrChange>
              </w:rPr>
              <w:t>اقرار الحكم نهائي</w:t>
            </w:r>
          </w:p>
        </w:tc>
      </w:tr>
      <w:tr w:rsidR="003D63E9" w:rsidRPr="00593808" w14:paraId="18036CA1" w14:textId="77777777" w:rsidTr="003D63E9">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37CF36A3" w14:textId="77777777" w:rsidR="003D63E9" w:rsidRPr="00845216" w:rsidRDefault="003D63E9" w:rsidP="003D63E9">
            <w:pPr>
              <w:bidi/>
              <w:rPr>
                <w:rFonts w:ascii="Sakkal Majalla" w:hAnsi="Sakkal Majalla" w:cs="Sakkal Majalla"/>
                <w:b w:val="0"/>
                <w:bCs w:val="0"/>
                <w:sz w:val="26"/>
                <w:szCs w:val="26"/>
                <w:rtl/>
                <w:rPrChange w:id="125" w:author="Abdullah Khalaf [2]" w:date="2020-01-15T11:56:00Z">
                  <w:rPr>
                    <w:rFonts w:ascii="Sakkal Majalla" w:hAnsi="Sakkal Majalla" w:cs="Sakkal Majalla"/>
                    <w:b w:val="0"/>
                    <w:bCs w:val="0"/>
                    <w:sz w:val="26"/>
                    <w:szCs w:val="26"/>
                    <w:highlight w:val="green"/>
                    <w:rtl/>
                  </w:rPr>
                </w:rPrChange>
              </w:rPr>
            </w:pPr>
            <w:r w:rsidRPr="00845216">
              <w:rPr>
                <w:rFonts w:ascii="Sakkal Majalla" w:hAnsi="Sakkal Majalla" w:cs="Sakkal Majalla" w:hint="cs"/>
                <w:color w:val="FFFFFF" w:themeColor="background1"/>
                <w:sz w:val="26"/>
                <w:szCs w:val="26"/>
                <w:rtl/>
                <w:rPrChange w:id="126" w:author="Abdullah Khalaf [2]" w:date="2020-01-15T11:56:00Z">
                  <w:rPr>
                    <w:rFonts w:ascii="Sakkal Majalla" w:hAnsi="Sakkal Majalla" w:cs="Sakkal Majalla" w:hint="cs"/>
                    <w:color w:val="FFFFFF" w:themeColor="background1"/>
                    <w:sz w:val="26"/>
                    <w:szCs w:val="26"/>
                    <w:highlight w:val="green"/>
                    <w:rtl/>
                  </w:rPr>
                </w:rPrChange>
              </w:rPr>
              <w:t>وصف الخطأ</w:t>
            </w:r>
          </w:p>
        </w:tc>
        <w:tc>
          <w:tcPr>
            <w:tcW w:w="1080" w:type="dxa"/>
            <w:shd w:val="clear" w:color="auto" w:fill="4F81BD" w:themeFill="accent1"/>
          </w:tcPr>
          <w:p w14:paraId="236FEDD3" w14:textId="77777777" w:rsidR="003D63E9" w:rsidRPr="00845216" w:rsidRDefault="003D63E9" w:rsidP="003D63E9">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6"/>
                <w:szCs w:val="26"/>
                <w:rtl/>
                <w:rPrChange w:id="127" w:author="Abdullah Khalaf [2]" w:date="2020-01-15T11:56:00Z">
                  <w:rPr>
                    <w:rFonts w:ascii="Sakkal Majalla" w:hAnsi="Sakkal Majalla" w:cs="Sakkal Majalla"/>
                    <w:sz w:val="26"/>
                    <w:szCs w:val="26"/>
                    <w:highlight w:val="green"/>
                    <w:rtl/>
                  </w:rPr>
                </w:rPrChange>
              </w:rPr>
            </w:pPr>
            <w:r w:rsidRPr="00845216">
              <w:rPr>
                <w:rFonts w:ascii="Sakkal Majalla" w:hAnsi="Sakkal Majalla" w:cs="Sakkal Majalla" w:hint="cs"/>
                <w:b/>
                <w:bCs/>
                <w:color w:val="FFFFFF" w:themeColor="background1"/>
                <w:sz w:val="26"/>
                <w:szCs w:val="26"/>
                <w:rtl/>
                <w:rPrChange w:id="128" w:author="Abdullah Khalaf [2]" w:date="2020-01-15T11:56:00Z">
                  <w:rPr>
                    <w:rFonts w:ascii="Sakkal Majalla" w:hAnsi="Sakkal Majalla" w:cs="Sakkal Majalla" w:hint="cs"/>
                    <w:b/>
                    <w:bCs/>
                    <w:color w:val="FFFFFF" w:themeColor="background1"/>
                    <w:sz w:val="26"/>
                    <w:szCs w:val="26"/>
                    <w:highlight w:val="green"/>
                    <w:rtl/>
                  </w:rPr>
                </w:rPrChange>
              </w:rPr>
              <w:t>رمز الخطأ</w:t>
            </w:r>
          </w:p>
        </w:tc>
      </w:tr>
      <w:tr w:rsidR="00770838" w:rsidRPr="00FD2074" w14:paraId="61698953" w14:textId="77777777" w:rsidTr="00570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6A6E806A" w14:textId="4C081B18" w:rsidR="00770838" w:rsidRPr="00845216" w:rsidRDefault="00770838" w:rsidP="00770838">
            <w:pPr>
              <w:bidi/>
              <w:rPr>
                <w:rFonts w:ascii="Sakkal Majalla" w:hAnsi="Sakkal Majalla" w:cs="Sakkal Majalla"/>
                <w:b w:val="0"/>
                <w:bCs w:val="0"/>
                <w:color w:val="000000" w:themeColor="text1"/>
                <w:sz w:val="24"/>
                <w:szCs w:val="24"/>
                <w:rtl/>
                <w:rPrChange w:id="129" w:author="Abdullah Khalaf [2]" w:date="2020-01-15T11:56:00Z">
                  <w:rPr>
                    <w:rFonts w:ascii="Sakkal Majalla" w:hAnsi="Sakkal Majalla" w:cs="Sakkal Majalla"/>
                    <w:b w:val="0"/>
                    <w:bCs w:val="0"/>
                    <w:color w:val="000000" w:themeColor="text1"/>
                    <w:sz w:val="24"/>
                    <w:szCs w:val="24"/>
                    <w:highlight w:val="green"/>
                    <w:rtl/>
                  </w:rPr>
                </w:rPrChange>
              </w:rPr>
            </w:pPr>
            <w:r w:rsidRPr="00845216">
              <w:rPr>
                <w:rFonts w:ascii="Sakkal Majalla" w:hAnsi="Sakkal Majalla" w:cs="Sakkal Majalla" w:hint="cs"/>
                <w:b w:val="0"/>
                <w:bCs w:val="0"/>
                <w:color w:val="000000" w:themeColor="text1"/>
                <w:sz w:val="24"/>
                <w:szCs w:val="24"/>
                <w:rtl/>
                <w:rPrChange w:id="130" w:author="Abdullah Khalaf [2]" w:date="2020-01-15T11:56:00Z">
                  <w:rPr>
                    <w:rFonts w:ascii="Sakkal Majalla" w:hAnsi="Sakkal Majalla" w:cs="Sakkal Majalla" w:hint="cs"/>
                    <w:b w:val="0"/>
                    <w:bCs w:val="0"/>
                    <w:color w:val="000000" w:themeColor="text1"/>
                    <w:sz w:val="24"/>
                    <w:szCs w:val="24"/>
                    <w:highlight w:val="green"/>
                    <w:rtl/>
                  </w:rPr>
                </w:rPrChange>
              </w:rPr>
              <w:t>في حال عدم ارسال  "</w:t>
            </w:r>
            <w:r w:rsidRPr="00845216">
              <w:rPr>
                <w:rFonts w:ascii="Sakkal Majalla" w:hAnsi="Sakkal Majalla" w:cs="Sakkal Majalla"/>
                <w:b w:val="0"/>
                <w:bCs w:val="0"/>
                <w:color w:val="000000" w:themeColor="text1"/>
                <w:sz w:val="24"/>
                <w:szCs w:val="24"/>
                <w:rtl/>
                <w:rPrChange w:id="131" w:author="Abdullah Khalaf [2]" w:date="2020-01-15T11:56:00Z">
                  <w:rPr>
                    <w:rFonts w:ascii="Sakkal Majalla" w:hAnsi="Sakkal Majalla" w:cs="Sakkal Majalla"/>
                    <w:b w:val="0"/>
                    <w:bCs w:val="0"/>
                    <w:color w:val="000000" w:themeColor="text1"/>
                    <w:sz w:val="24"/>
                    <w:szCs w:val="24"/>
                    <w:highlight w:val="green"/>
                    <w:rtl/>
                  </w:rPr>
                </w:rPrChange>
              </w:rPr>
              <w:t>اقرار الحكم نهائي</w:t>
            </w:r>
            <w:r w:rsidRPr="00845216">
              <w:rPr>
                <w:rFonts w:ascii="Sakkal Majalla" w:hAnsi="Sakkal Majalla" w:cs="Sakkal Majalla" w:hint="cs"/>
                <w:b w:val="0"/>
                <w:bCs w:val="0"/>
                <w:color w:val="000000" w:themeColor="text1"/>
                <w:sz w:val="24"/>
                <w:szCs w:val="24"/>
                <w:rtl/>
                <w:rPrChange w:id="132" w:author="Abdullah Khalaf [2]" w:date="2020-01-15T11:56:00Z">
                  <w:rPr>
                    <w:rFonts w:ascii="Sakkal Majalla" w:hAnsi="Sakkal Majalla" w:cs="Sakkal Majalla" w:hint="cs"/>
                    <w:b w:val="0"/>
                    <w:bCs w:val="0"/>
                    <w:color w:val="000000" w:themeColor="text1"/>
                    <w:sz w:val="24"/>
                    <w:szCs w:val="24"/>
                    <w:highlight w:val="green"/>
                    <w:rtl/>
                  </w:rPr>
                </w:rPrChange>
              </w:rPr>
              <w:t>"</w:t>
            </w:r>
          </w:p>
        </w:tc>
        <w:tc>
          <w:tcPr>
            <w:tcW w:w="1080" w:type="dxa"/>
          </w:tcPr>
          <w:p w14:paraId="2C415513" w14:textId="2F0769EB" w:rsidR="00770838" w:rsidRPr="00845216" w:rsidRDefault="003517AE" w:rsidP="005703B2">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Change w:id="133" w:author="Abdullah Khalaf [2]" w:date="2020-01-15T11:56:00Z">
                  <w:rPr>
                    <w:rFonts w:ascii="Sakkal Majalla" w:hAnsi="Sakkal Majalla" w:cs="Sakkal Majalla"/>
                    <w:sz w:val="24"/>
                    <w:szCs w:val="24"/>
                    <w:highlight w:val="green"/>
                    <w:rtl/>
                  </w:rPr>
                </w:rPrChange>
              </w:rPr>
            </w:pPr>
            <w:r w:rsidRPr="00845216">
              <w:rPr>
                <w:rFonts w:cstheme="minorHAnsi"/>
                <w:sz w:val="20"/>
                <w:szCs w:val="20"/>
                <w:rPrChange w:id="134" w:author="Abdullah Khalaf [2]" w:date="2020-01-15T11:56:00Z">
                  <w:rPr>
                    <w:rFonts w:cstheme="minorHAnsi"/>
                    <w:sz w:val="20"/>
                    <w:szCs w:val="20"/>
                    <w:highlight w:val="magenta"/>
                  </w:rPr>
                </w:rPrChange>
              </w:rPr>
              <w:t>E9810004</w:t>
            </w:r>
          </w:p>
        </w:tc>
      </w:tr>
      <w:tr w:rsidR="00770838" w:rsidRPr="00FD2074" w14:paraId="1BD40221" w14:textId="77777777" w:rsidTr="005703B2">
        <w:tc>
          <w:tcPr>
            <w:cnfStyle w:val="001000000000" w:firstRow="0" w:lastRow="0" w:firstColumn="1" w:lastColumn="0" w:oddVBand="0" w:evenVBand="0" w:oddHBand="0" w:evenHBand="0" w:firstRowFirstColumn="0" w:firstRowLastColumn="0" w:lastRowFirstColumn="0" w:lastRowLastColumn="0"/>
            <w:tcW w:w="9018" w:type="dxa"/>
          </w:tcPr>
          <w:p w14:paraId="28C623AC" w14:textId="6E0452F0" w:rsidR="00770838" w:rsidRPr="00845216" w:rsidRDefault="00770838" w:rsidP="00770838">
            <w:pPr>
              <w:bidi/>
              <w:rPr>
                <w:rFonts w:ascii="Sakkal Majalla" w:hAnsi="Sakkal Majalla" w:cs="Sakkal Majalla"/>
                <w:b w:val="0"/>
                <w:bCs w:val="0"/>
                <w:color w:val="000000" w:themeColor="text1"/>
                <w:sz w:val="24"/>
                <w:szCs w:val="24"/>
                <w:rtl/>
                <w:rPrChange w:id="135" w:author="Abdullah Khalaf [2]" w:date="2020-01-15T11:56:00Z">
                  <w:rPr>
                    <w:rFonts w:ascii="Sakkal Majalla" w:hAnsi="Sakkal Majalla" w:cs="Sakkal Majalla"/>
                    <w:b w:val="0"/>
                    <w:bCs w:val="0"/>
                    <w:color w:val="000000" w:themeColor="text1"/>
                    <w:sz w:val="24"/>
                    <w:szCs w:val="24"/>
                    <w:highlight w:val="green"/>
                    <w:rtl/>
                  </w:rPr>
                </w:rPrChange>
              </w:rPr>
            </w:pPr>
            <w:r w:rsidRPr="00845216">
              <w:rPr>
                <w:rFonts w:ascii="Sakkal Majalla" w:hAnsi="Sakkal Majalla" w:cs="Sakkal Majalla" w:hint="cs"/>
                <w:b w:val="0"/>
                <w:bCs w:val="0"/>
                <w:sz w:val="24"/>
                <w:szCs w:val="24"/>
                <w:rtl/>
                <w:rPrChange w:id="136" w:author="Abdullah Khalaf [2]" w:date="2020-01-15T11:56:00Z">
                  <w:rPr>
                    <w:rFonts w:ascii="Sakkal Majalla" w:hAnsi="Sakkal Majalla" w:cs="Sakkal Majalla" w:hint="cs"/>
                    <w:b w:val="0"/>
                    <w:bCs w:val="0"/>
                    <w:sz w:val="24"/>
                    <w:szCs w:val="24"/>
                    <w:highlight w:val="green"/>
                    <w:rtl/>
                  </w:rPr>
                </w:rPrChange>
              </w:rPr>
              <w:t>في حال وجود خطأ في نمط "</w:t>
            </w:r>
            <w:r w:rsidRPr="00845216">
              <w:rPr>
                <w:rFonts w:ascii="Sakkal Majalla" w:hAnsi="Sakkal Majalla" w:cs="Sakkal Majalla"/>
                <w:b w:val="0"/>
                <w:bCs w:val="0"/>
                <w:color w:val="000000" w:themeColor="text1"/>
                <w:sz w:val="24"/>
                <w:szCs w:val="24"/>
                <w:rtl/>
                <w:rPrChange w:id="137" w:author="Abdullah Khalaf [2]" w:date="2020-01-15T11:56:00Z">
                  <w:rPr>
                    <w:rFonts w:ascii="Sakkal Majalla" w:hAnsi="Sakkal Majalla" w:cs="Sakkal Majalla"/>
                    <w:b w:val="0"/>
                    <w:bCs w:val="0"/>
                    <w:color w:val="000000" w:themeColor="text1"/>
                    <w:sz w:val="24"/>
                    <w:szCs w:val="24"/>
                    <w:highlight w:val="green"/>
                    <w:rtl/>
                  </w:rPr>
                </w:rPrChange>
              </w:rPr>
              <w:t>اقرار الحكم نهائي</w:t>
            </w:r>
            <w:r w:rsidRPr="00845216">
              <w:rPr>
                <w:rFonts w:ascii="Sakkal Majalla" w:hAnsi="Sakkal Majalla" w:cs="Sakkal Majalla" w:hint="cs"/>
                <w:b w:val="0"/>
                <w:bCs w:val="0"/>
                <w:sz w:val="24"/>
                <w:szCs w:val="24"/>
                <w:rtl/>
                <w:rPrChange w:id="138" w:author="Abdullah Khalaf [2]" w:date="2020-01-15T11:56:00Z">
                  <w:rPr>
                    <w:rFonts w:ascii="Sakkal Majalla" w:hAnsi="Sakkal Majalla" w:cs="Sakkal Majalla" w:hint="cs"/>
                    <w:b w:val="0"/>
                    <w:bCs w:val="0"/>
                    <w:sz w:val="24"/>
                    <w:szCs w:val="24"/>
                    <w:highlight w:val="green"/>
                    <w:rtl/>
                  </w:rPr>
                </w:rPrChange>
              </w:rPr>
              <w:t>"</w:t>
            </w:r>
          </w:p>
        </w:tc>
        <w:tc>
          <w:tcPr>
            <w:tcW w:w="1080" w:type="dxa"/>
          </w:tcPr>
          <w:p w14:paraId="54535440" w14:textId="4A7719E3" w:rsidR="00770838" w:rsidRPr="00845216" w:rsidRDefault="003517AE" w:rsidP="005703B2">
            <w:pP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Change w:id="139" w:author="Abdullah Khalaf [2]" w:date="2020-01-15T11:56:00Z">
                  <w:rPr>
                    <w:rFonts w:ascii="Sakkal Majalla" w:hAnsi="Sakkal Majalla" w:cs="Sakkal Majalla"/>
                    <w:sz w:val="24"/>
                    <w:szCs w:val="24"/>
                    <w:highlight w:val="green"/>
                    <w:rtl/>
                  </w:rPr>
                </w:rPrChange>
              </w:rPr>
            </w:pPr>
            <w:r w:rsidRPr="00845216">
              <w:rPr>
                <w:rFonts w:cstheme="minorHAnsi"/>
                <w:sz w:val="20"/>
                <w:szCs w:val="20"/>
                <w:rPrChange w:id="140" w:author="Abdullah Khalaf [2]" w:date="2020-01-15T11:56:00Z">
                  <w:rPr>
                    <w:rFonts w:cstheme="minorHAnsi"/>
                    <w:sz w:val="20"/>
                    <w:szCs w:val="20"/>
                    <w:highlight w:val="magenta"/>
                  </w:rPr>
                </w:rPrChange>
              </w:rPr>
              <w:t>E9810004</w:t>
            </w:r>
          </w:p>
        </w:tc>
      </w:tr>
      <w:tr w:rsidR="00625AE6" w:rsidRPr="00FD2074" w14:paraId="5894C85F" w14:textId="77777777" w:rsidTr="005D5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70967F0B" w14:textId="42EFCA42" w:rsidR="00625AE6" w:rsidRPr="00FD2074" w:rsidRDefault="00625AE6" w:rsidP="00625AE6">
            <w:pPr>
              <w:bidi/>
              <w:jc w:val="center"/>
              <w:rPr>
                <w:rFonts w:ascii="Sakkal Majalla" w:hAnsi="Sakkal Majalla" w:cs="Sakkal Majalla"/>
                <w:sz w:val="24"/>
                <w:szCs w:val="24"/>
                <w:rtl/>
              </w:rPr>
            </w:pPr>
            <w:r>
              <w:rPr>
                <w:rFonts w:ascii="Sakkal Majalla" w:hAnsi="Sakkal Majalla" w:cs="Sakkal Majalla" w:hint="cs"/>
                <w:color w:val="FFFFFF" w:themeColor="background1"/>
                <w:sz w:val="32"/>
                <w:szCs w:val="32"/>
                <w:rtl/>
              </w:rPr>
              <w:lastRenderedPageBreak/>
              <w:t>التحقق الخاص ب</w:t>
            </w:r>
            <w:r w:rsidRPr="00F67A83">
              <w:rPr>
                <w:rFonts w:ascii="Sakkal Majalla" w:hAnsi="Sakkal Majalla" w:cs="Sakkal Majalla" w:hint="cs"/>
                <w:color w:val="FFFFFF" w:themeColor="background1"/>
                <w:sz w:val="32"/>
                <w:szCs w:val="32"/>
                <w:rtl/>
              </w:rPr>
              <w:t>خدمة مصادرة الاموال</w:t>
            </w:r>
            <w:r>
              <w:rPr>
                <w:rFonts w:ascii="Sakkal Majalla" w:hAnsi="Sakkal Majalla" w:cs="Sakkal Majalla" w:hint="cs"/>
                <w:color w:val="FFFFFF" w:themeColor="background1"/>
                <w:sz w:val="32"/>
                <w:szCs w:val="32"/>
                <w:rtl/>
              </w:rPr>
              <w:t xml:space="preserve"> برقم مرجعي و خدمة </w:t>
            </w:r>
            <w:r w:rsidRPr="005D5458">
              <w:rPr>
                <w:rFonts w:ascii="Sakkal Majalla" w:hAnsi="Sakkal Majalla" w:cs="Sakkal Majalla" w:hint="cs"/>
                <w:color w:val="FFFFFF" w:themeColor="background1"/>
                <w:sz w:val="32"/>
                <w:szCs w:val="32"/>
                <w:rtl/>
              </w:rPr>
              <w:t>تحويل الاموال المحجوزة</w:t>
            </w:r>
          </w:p>
        </w:tc>
      </w:tr>
      <w:tr w:rsidR="00625AE6" w:rsidRPr="00FD2074" w14:paraId="5064606B" w14:textId="77777777" w:rsidTr="0061759E">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6884F97F" w14:textId="1FEDB3AC" w:rsidR="00625AE6" w:rsidRPr="00FD2074" w:rsidRDefault="00625AE6" w:rsidP="00625AE6">
            <w:pPr>
              <w:bidi/>
              <w:rPr>
                <w:rFonts w:ascii="Sakkal Majalla" w:hAnsi="Sakkal Majalla" w:cs="Sakkal Majalla"/>
                <w:color w:val="FFFFFF" w:themeColor="background1"/>
                <w:sz w:val="28"/>
                <w:szCs w:val="28"/>
                <w:rtl/>
              </w:rPr>
            </w:pPr>
            <w:r w:rsidRPr="00DE4730">
              <w:rPr>
                <w:rFonts w:ascii="Sakkal Majalla" w:hAnsi="Sakkal Majalla" w:cs="Sakkal Majalla" w:hint="cs"/>
                <w:color w:val="FFFFFF" w:themeColor="background1"/>
                <w:sz w:val="26"/>
                <w:szCs w:val="26"/>
                <w:rtl/>
              </w:rPr>
              <w:t>بيانات الرقم المرجعي للحجز</w:t>
            </w:r>
          </w:p>
        </w:tc>
      </w:tr>
      <w:tr w:rsidR="00625AE6" w:rsidRPr="00FD2074" w14:paraId="346100AA"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53B3B808" w14:textId="77777777" w:rsidR="00625AE6" w:rsidRPr="00FD2074" w:rsidRDefault="00625AE6" w:rsidP="00625AE6">
            <w:pPr>
              <w:bidi/>
              <w:rPr>
                <w:rFonts w:ascii="Sakkal Majalla" w:hAnsi="Sakkal Majalla" w:cs="Sakkal Majalla"/>
                <w:b w:val="0"/>
                <w:bCs w:val="0"/>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30A7E74B" w14:textId="77777777" w:rsidR="00625AE6" w:rsidRPr="00FD2074" w:rsidRDefault="00625AE6" w:rsidP="00625AE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FD2074">
              <w:rPr>
                <w:rFonts w:ascii="Sakkal Majalla" w:hAnsi="Sakkal Majalla" w:cs="Sakkal Majalla" w:hint="cs"/>
                <w:b/>
                <w:bCs/>
                <w:color w:val="FFFFFF" w:themeColor="background1"/>
                <w:sz w:val="28"/>
                <w:szCs w:val="28"/>
                <w:rtl/>
              </w:rPr>
              <w:t>رمز الخطأ</w:t>
            </w:r>
          </w:p>
        </w:tc>
      </w:tr>
      <w:tr w:rsidR="00D95525" w:rsidRPr="00FD2074" w14:paraId="272B822E" w14:textId="77777777" w:rsidTr="0061759E">
        <w:tc>
          <w:tcPr>
            <w:cnfStyle w:val="001000000000" w:firstRow="0" w:lastRow="0" w:firstColumn="1" w:lastColumn="0" w:oddVBand="0" w:evenVBand="0" w:oddHBand="0" w:evenHBand="0" w:firstRowFirstColumn="0" w:firstRowLastColumn="0" w:lastRowFirstColumn="0" w:lastRowLastColumn="0"/>
            <w:tcW w:w="9018" w:type="dxa"/>
          </w:tcPr>
          <w:p w14:paraId="08633A20" w14:textId="1F48AE0D" w:rsidR="00625AE6" w:rsidRPr="00FD2074" w:rsidRDefault="00625AE6" w:rsidP="00CD256B">
            <w:pPr>
              <w:bidi/>
              <w:rPr>
                <w:rFonts w:ascii="Sakkal Majalla" w:hAnsi="Sakkal Majalla" w:cs="Sakkal Majalla"/>
                <w:b w:val="0"/>
                <w:bCs w:val="0"/>
                <w:sz w:val="24"/>
                <w:szCs w:val="24"/>
                <w:rtl/>
              </w:rPr>
            </w:pPr>
            <w:r>
              <w:rPr>
                <w:rFonts w:ascii="Sakkal Majalla" w:hAnsi="Sakkal Majalla" w:cs="Sakkal Majalla" w:hint="cs"/>
                <w:b w:val="0"/>
                <w:bCs w:val="0"/>
                <w:color w:val="000000" w:themeColor="text1"/>
                <w:sz w:val="24"/>
                <w:szCs w:val="24"/>
                <w:rtl/>
              </w:rPr>
              <w:t>في حال ارسال رقم مرجعي للحجز المعني وكان الحجز قد تم رفعه</w:t>
            </w:r>
            <w:del w:id="141" w:author="Abdullah Khalaf" w:date="2020-01-14T16:33:00Z">
              <w:r w:rsidDel="00CD256B">
                <w:rPr>
                  <w:rFonts w:ascii="Sakkal Majalla" w:hAnsi="Sakkal Majalla" w:cs="Sakkal Majalla" w:hint="cs"/>
                  <w:b w:val="0"/>
                  <w:bCs w:val="0"/>
                  <w:color w:val="000000" w:themeColor="text1"/>
                  <w:sz w:val="24"/>
                  <w:szCs w:val="24"/>
                  <w:rtl/>
                </w:rPr>
                <w:delText xml:space="preserve"> او غير قائم</w:delText>
              </w:r>
            </w:del>
          </w:p>
        </w:tc>
        <w:tc>
          <w:tcPr>
            <w:tcW w:w="1080" w:type="dxa"/>
          </w:tcPr>
          <w:p w14:paraId="61B99239" w14:textId="2B84C3C3" w:rsidR="00625AE6" w:rsidRPr="00FD2074" w:rsidRDefault="00625AE6" w:rsidP="00625AE6">
            <w:pP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DF3864">
              <w:rPr>
                <w:rFonts w:cstheme="minorHAnsi"/>
                <w:sz w:val="20"/>
                <w:szCs w:val="20"/>
              </w:rPr>
              <w:t>E1010059</w:t>
            </w:r>
          </w:p>
        </w:tc>
      </w:tr>
      <w:tr w:rsidR="00D95525" w:rsidRPr="00FD2074" w14:paraId="15E1D976"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4B2DE0A6" w14:textId="3099A5D7" w:rsidR="00625AE6" w:rsidRPr="00FD2074" w:rsidRDefault="00625AE6" w:rsidP="00625AE6">
            <w:pPr>
              <w:bidi/>
              <w:rPr>
                <w:rFonts w:ascii="Sakkal Majalla" w:hAnsi="Sakkal Majalla" w:cs="Sakkal Majalla"/>
                <w:b w:val="0"/>
                <w:bCs w:val="0"/>
                <w:sz w:val="24"/>
                <w:szCs w:val="24"/>
                <w:rtl/>
              </w:rPr>
            </w:pPr>
            <w:r>
              <w:rPr>
                <w:rFonts w:ascii="Sakkal Majalla" w:hAnsi="Sakkal Majalla" w:cs="Sakkal Majalla" w:hint="cs"/>
                <w:b w:val="0"/>
                <w:bCs w:val="0"/>
                <w:color w:val="000000"/>
                <w:sz w:val="24"/>
                <w:szCs w:val="24"/>
                <w:rtl/>
              </w:rPr>
              <w:t>في حال ارسال الرقم المرجعي الخاص بالحجز و الخاص بتنفيذ مع (رقم الحجز الخاص ب ساما نت و\او رقم الخطاب)</w:t>
            </w:r>
          </w:p>
        </w:tc>
        <w:tc>
          <w:tcPr>
            <w:tcW w:w="1080" w:type="dxa"/>
          </w:tcPr>
          <w:p w14:paraId="3A101426" w14:textId="67388FEB" w:rsidR="00625AE6" w:rsidRPr="00FD2074" w:rsidRDefault="00625AE6" w:rsidP="00625AE6">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625AE6" w:rsidRPr="00FD2074" w14:paraId="3EDB3C63" w14:textId="77777777" w:rsidTr="0061759E">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14604DAD" w14:textId="2F184776" w:rsidR="00625AE6" w:rsidRPr="003710ED" w:rsidRDefault="00625AE6" w:rsidP="00625AE6">
            <w:pPr>
              <w:bidi/>
              <w:rPr>
                <w:rFonts w:ascii="Sakkal Majalla" w:hAnsi="Sakkal Majalla" w:cs="Sakkal Majalla"/>
                <w:color w:val="000000" w:themeColor="text1"/>
                <w:sz w:val="24"/>
                <w:szCs w:val="24"/>
                <w:rtl/>
              </w:rPr>
            </w:pPr>
            <w:commentRangeStart w:id="142"/>
            <w:commentRangeStart w:id="143"/>
            <w:r w:rsidRPr="003710ED">
              <w:rPr>
                <w:rFonts w:ascii="Sakkal Majalla" w:hAnsi="Sakkal Majalla" w:cs="Sakkal Majalla" w:hint="cs"/>
                <w:bCs w:val="0"/>
                <w:sz w:val="24"/>
                <w:szCs w:val="24"/>
                <w:rtl/>
              </w:rPr>
              <w:t xml:space="preserve">في حال ارسال رقم مرجعي غير تابع للحجز </w:t>
            </w:r>
            <w:commentRangeEnd w:id="142"/>
            <w:r w:rsidR="00C369F8">
              <w:rPr>
                <w:rStyle w:val="CommentReference"/>
                <w:rFonts w:ascii="Times New Roman" w:eastAsia="Times New Roman" w:hAnsi="Times New Roman" w:cs="Times New Roman"/>
                <w:b w:val="0"/>
                <w:bCs w:val="0"/>
                <w:rtl/>
              </w:rPr>
              <w:commentReference w:id="142"/>
            </w:r>
            <w:commentRangeEnd w:id="143"/>
            <w:r w:rsidR="006B57E8">
              <w:rPr>
                <w:rStyle w:val="CommentReference"/>
                <w:rFonts w:ascii="Times New Roman" w:eastAsia="Times New Roman" w:hAnsi="Times New Roman" w:cs="Times New Roman"/>
                <w:b w:val="0"/>
                <w:bCs w:val="0"/>
                <w:rtl/>
              </w:rPr>
              <w:commentReference w:id="143"/>
            </w:r>
          </w:p>
        </w:tc>
        <w:tc>
          <w:tcPr>
            <w:tcW w:w="1080" w:type="dxa"/>
            <w:shd w:val="clear" w:color="auto" w:fill="FFFFFF" w:themeFill="background1"/>
          </w:tcPr>
          <w:p w14:paraId="4D90961A" w14:textId="1AA1E9E5" w:rsidR="00625AE6" w:rsidRPr="00682F9A" w:rsidRDefault="00625AE6" w:rsidP="00625AE6">
            <w:pPr>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4"/>
                <w:szCs w:val="24"/>
                <w:rtl/>
              </w:rPr>
            </w:pPr>
            <w:r>
              <w:rPr>
                <w:rFonts w:cstheme="minorHAnsi"/>
                <w:sz w:val="20"/>
                <w:szCs w:val="20"/>
              </w:rPr>
              <w:t>E1020071</w:t>
            </w:r>
          </w:p>
        </w:tc>
      </w:tr>
      <w:tr w:rsidR="00625AE6" w:rsidRPr="00FD2074" w14:paraId="328B2BA3"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14168EC9" w14:textId="3F8660E9" w:rsidR="00625AE6" w:rsidRPr="003710ED" w:rsidRDefault="00625AE6" w:rsidP="00625AE6">
            <w:pPr>
              <w:bidi/>
              <w:rPr>
                <w:rFonts w:ascii="Sakkal Majalla" w:hAnsi="Sakkal Majalla" w:cs="Sakkal Majalla"/>
                <w:bCs w:val="0"/>
                <w:sz w:val="24"/>
                <w:szCs w:val="24"/>
                <w:rtl/>
              </w:rPr>
            </w:pPr>
            <w:r w:rsidRPr="003710ED">
              <w:rPr>
                <w:rFonts w:ascii="Sakkal Majalla" w:hAnsi="Sakkal Majalla" w:cs="Sakkal Majalla" w:hint="cs"/>
                <w:bCs w:val="0"/>
                <w:sz w:val="24"/>
                <w:szCs w:val="24"/>
                <w:rtl/>
              </w:rPr>
              <w:t>في حال ارسال رقم مرجعي غير تابع الى الجهة المُرسلة</w:t>
            </w:r>
          </w:p>
        </w:tc>
        <w:tc>
          <w:tcPr>
            <w:tcW w:w="1080" w:type="dxa"/>
            <w:shd w:val="clear" w:color="auto" w:fill="FFFFFF" w:themeFill="background1"/>
          </w:tcPr>
          <w:p w14:paraId="407062CD" w14:textId="0B87B4FE" w:rsidR="00625AE6" w:rsidRPr="00DF3864" w:rsidRDefault="00625AE6" w:rsidP="00625AE6">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Pr>
                <w:rFonts w:cstheme="minorHAnsi"/>
                <w:sz w:val="20"/>
                <w:szCs w:val="20"/>
              </w:rPr>
              <w:t>E1020070</w:t>
            </w:r>
          </w:p>
        </w:tc>
      </w:tr>
      <w:tr w:rsidR="00D95525" w:rsidRPr="00FD2074" w14:paraId="0BA69DEF" w14:textId="77777777" w:rsidTr="0061759E">
        <w:tc>
          <w:tcPr>
            <w:cnfStyle w:val="001000000000" w:firstRow="0" w:lastRow="0" w:firstColumn="1" w:lastColumn="0" w:oddVBand="0" w:evenVBand="0" w:oddHBand="0" w:evenHBand="0" w:firstRowFirstColumn="0" w:firstRowLastColumn="0" w:lastRowFirstColumn="0" w:lastRowLastColumn="0"/>
            <w:tcW w:w="9018" w:type="dxa"/>
          </w:tcPr>
          <w:p w14:paraId="13C336A9" w14:textId="28750AA2" w:rsidR="00625AE6" w:rsidRPr="003710ED" w:rsidRDefault="00625AE6" w:rsidP="00CD256B">
            <w:pPr>
              <w:bidi/>
              <w:rPr>
                <w:rFonts w:ascii="Sakkal Majalla" w:hAnsi="Sakkal Majalla" w:cs="Sakkal Majalla"/>
                <w:b w:val="0"/>
                <w:bCs w:val="0"/>
                <w:sz w:val="24"/>
                <w:szCs w:val="24"/>
                <w:rtl/>
              </w:rPr>
            </w:pPr>
            <w:r w:rsidRPr="003710ED">
              <w:rPr>
                <w:rFonts w:ascii="Sakkal Majalla" w:hAnsi="Sakkal Majalla" w:cs="Sakkal Majalla" w:hint="cs"/>
                <w:b w:val="0"/>
                <w:bCs w:val="0"/>
                <w:sz w:val="24"/>
                <w:szCs w:val="24"/>
                <w:rtl/>
              </w:rPr>
              <w:t xml:space="preserve">في حال ارسال رقم مرجعي </w:t>
            </w:r>
            <w:r w:rsidRPr="003710ED">
              <w:rPr>
                <w:rFonts w:ascii="Sakkal Majalla" w:hAnsi="Sakkal Majalla" w:cs="Sakkal Majalla"/>
                <w:b w:val="0"/>
                <w:bCs w:val="0"/>
                <w:sz w:val="24"/>
                <w:szCs w:val="24"/>
              </w:rPr>
              <w:t xml:space="preserve"> </w:t>
            </w:r>
            <w:r w:rsidRPr="003710ED">
              <w:rPr>
                <w:rFonts w:ascii="Sakkal Majalla" w:hAnsi="Sakkal Majalla" w:cs="Sakkal Majalla" w:hint="cs"/>
                <w:bCs w:val="0"/>
                <w:sz w:val="24"/>
                <w:szCs w:val="24"/>
                <w:rtl/>
              </w:rPr>
              <w:t xml:space="preserve">غير موجود بالنظام </w:t>
            </w:r>
            <w:r w:rsidRPr="003710ED">
              <w:rPr>
                <w:rFonts w:ascii="Sakkal Majalla" w:hAnsi="Sakkal Majalla" w:cs="Sakkal Majalla"/>
                <w:bCs w:val="0"/>
                <w:sz w:val="24"/>
                <w:szCs w:val="24"/>
              </w:rPr>
              <w:t>/</w:t>
            </w:r>
            <w:r w:rsidRPr="003710ED">
              <w:rPr>
                <w:rFonts w:ascii="Sakkal Majalla" w:hAnsi="Sakkal Majalla" w:cs="Sakkal Majalla" w:hint="cs"/>
                <w:b w:val="0"/>
                <w:bCs w:val="0"/>
                <w:sz w:val="24"/>
                <w:szCs w:val="24"/>
                <w:rtl/>
              </w:rPr>
              <w:t>لحجز تحت التنفيذ</w:t>
            </w:r>
            <w:ins w:id="144" w:author="Abdullah Khalaf" w:date="2020-01-14T16:33:00Z">
              <w:r w:rsidR="00CD256B">
                <w:rPr>
                  <w:rFonts w:ascii="Sakkal Majalla" w:hAnsi="Sakkal Majalla" w:cs="Sakkal Majalla"/>
                  <w:b w:val="0"/>
                  <w:bCs w:val="0"/>
                  <w:sz w:val="24"/>
                  <w:szCs w:val="24"/>
                </w:rPr>
                <w:t>\</w:t>
              </w:r>
              <w:r w:rsidR="00CD256B">
                <w:rPr>
                  <w:rFonts w:ascii="Sakkal Majalla" w:hAnsi="Sakkal Majalla" w:cs="Sakkal Majalla" w:hint="cs"/>
                  <w:b w:val="0"/>
                  <w:bCs w:val="0"/>
                  <w:color w:val="000000" w:themeColor="text1"/>
                  <w:sz w:val="24"/>
                  <w:szCs w:val="24"/>
                  <w:rtl/>
                </w:rPr>
                <w:t xml:space="preserve"> غير قائم</w:t>
              </w:r>
            </w:ins>
          </w:p>
        </w:tc>
        <w:tc>
          <w:tcPr>
            <w:tcW w:w="1080" w:type="dxa"/>
          </w:tcPr>
          <w:p w14:paraId="4314AFBC" w14:textId="5E1EC97A" w:rsidR="00625AE6" w:rsidRPr="00FD2074" w:rsidRDefault="00625AE6" w:rsidP="00625AE6">
            <w:pP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DF3864">
              <w:rPr>
                <w:rFonts w:cstheme="minorHAnsi"/>
                <w:sz w:val="20"/>
                <w:szCs w:val="20"/>
              </w:rPr>
              <w:t>E1010062</w:t>
            </w:r>
          </w:p>
        </w:tc>
      </w:tr>
      <w:tr w:rsidR="00D95525" w:rsidRPr="00FD2074" w14:paraId="577CF214"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2471837F" w14:textId="7DDAE798" w:rsidR="00625AE6" w:rsidRDefault="00625AE6" w:rsidP="00625AE6">
            <w:pPr>
              <w:bidi/>
              <w:rPr>
                <w:rFonts w:ascii="Sakkal Majalla" w:hAnsi="Sakkal Majalla" w:cs="Sakkal Majalla"/>
                <w:bCs w:val="0"/>
                <w:sz w:val="24"/>
                <w:szCs w:val="24"/>
                <w:rtl/>
              </w:rPr>
            </w:pPr>
            <w:r>
              <w:rPr>
                <w:rFonts w:ascii="Sakkal Majalla" w:hAnsi="Sakkal Majalla" w:cs="Sakkal Majalla" w:hint="cs"/>
                <w:bCs w:val="0"/>
                <w:sz w:val="24"/>
                <w:szCs w:val="24"/>
                <w:rtl/>
              </w:rPr>
              <w:t xml:space="preserve">في </w:t>
            </w:r>
            <w:commentRangeStart w:id="145"/>
            <w:r>
              <w:rPr>
                <w:rFonts w:ascii="Sakkal Majalla" w:hAnsi="Sakkal Majalla" w:cs="Sakkal Majalla" w:hint="cs"/>
                <w:bCs w:val="0"/>
                <w:sz w:val="24"/>
                <w:szCs w:val="24"/>
                <w:rtl/>
              </w:rPr>
              <w:t>حال</w:t>
            </w:r>
            <w:commentRangeEnd w:id="145"/>
            <w:r>
              <w:rPr>
                <w:rStyle w:val="CommentReference"/>
                <w:rFonts w:ascii="Times New Roman" w:eastAsia="Times New Roman" w:hAnsi="Times New Roman" w:cs="Times New Roman"/>
                <w:b w:val="0"/>
                <w:bCs w:val="0"/>
                <w:rtl/>
              </w:rPr>
              <w:commentReference w:id="145"/>
            </w:r>
            <w:r>
              <w:rPr>
                <w:rFonts w:ascii="Sakkal Majalla" w:hAnsi="Sakkal Majalla" w:cs="Sakkal Majalla" w:hint="cs"/>
                <w:bCs w:val="0"/>
                <w:sz w:val="24"/>
                <w:szCs w:val="24"/>
                <w:rtl/>
              </w:rPr>
              <w:t xml:space="preserve"> ارسال رقم مرجعي لطلب حجز كان قد تم ارسال </w:t>
            </w:r>
            <w:commentRangeStart w:id="146"/>
            <w:commentRangeStart w:id="147"/>
            <w:commentRangeStart w:id="148"/>
            <w:commentRangeStart w:id="149"/>
            <w:r>
              <w:rPr>
                <w:rFonts w:ascii="Sakkal Majalla" w:hAnsi="Sakkal Majalla" w:cs="Sakkal Majalla" w:hint="cs"/>
                <w:bCs w:val="0"/>
                <w:sz w:val="24"/>
                <w:szCs w:val="24"/>
                <w:rtl/>
              </w:rPr>
              <w:t>طلب تحويل اخر تحت التنفيذ</w:t>
            </w:r>
            <w:commentRangeEnd w:id="146"/>
            <w:r>
              <w:rPr>
                <w:rStyle w:val="CommentReference"/>
                <w:rFonts w:ascii="Times New Roman" w:eastAsia="Times New Roman" w:hAnsi="Times New Roman" w:cs="Times New Roman"/>
                <w:b w:val="0"/>
                <w:bCs w:val="0"/>
                <w:rtl/>
              </w:rPr>
              <w:commentReference w:id="146"/>
            </w:r>
            <w:commentRangeEnd w:id="147"/>
            <w:r>
              <w:rPr>
                <w:rStyle w:val="CommentReference"/>
                <w:rFonts w:ascii="Times New Roman" w:eastAsia="Times New Roman" w:hAnsi="Times New Roman" w:cs="Times New Roman"/>
                <w:b w:val="0"/>
                <w:bCs w:val="0"/>
                <w:rtl/>
              </w:rPr>
              <w:commentReference w:id="147"/>
            </w:r>
            <w:commentRangeEnd w:id="148"/>
            <w:r w:rsidR="00C369F8">
              <w:rPr>
                <w:rStyle w:val="CommentReference"/>
                <w:rFonts w:ascii="Times New Roman" w:eastAsia="Times New Roman" w:hAnsi="Times New Roman" w:cs="Times New Roman"/>
                <w:b w:val="0"/>
                <w:bCs w:val="0"/>
                <w:rtl/>
              </w:rPr>
              <w:commentReference w:id="148"/>
            </w:r>
            <w:commentRangeEnd w:id="149"/>
            <w:r w:rsidR="00991D4D">
              <w:rPr>
                <w:rStyle w:val="CommentReference"/>
                <w:rFonts w:ascii="Times New Roman" w:eastAsia="Times New Roman" w:hAnsi="Times New Roman" w:cs="Times New Roman"/>
                <w:b w:val="0"/>
                <w:bCs w:val="0"/>
                <w:rtl/>
              </w:rPr>
              <w:commentReference w:id="149"/>
            </w:r>
          </w:p>
        </w:tc>
        <w:tc>
          <w:tcPr>
            <w:tcW w:w="1080" w:type="dxa"/>
          </w:tcPr>
          <w:p w14:paraId="31CE6EC9" w14:textId="07CF2396" w:rsidR="00625AE6" w:rsidRPr="00FD2074" w:rsidRDefault="00625AE6" w:rsidP="00625AE6">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Pr>
                <w:rFonts w:cstheme="minorHAnsi"/>
                <w:sz w:val="20"/>
                <w:szCs w:val="20"/>
              </w:rPr>
              <w:t>E1010071</w:t>
            </w:r>
          </w:p>
        </w:tc>
      </w:tr>
      <w:tr w:rsidR="00D95525" w:rsidRPr="00FD2074" w14:paraId="7A23E3A6" w14:textId="77777777" w:rsidTr="0061759E">
        <w:tc>
          <w:tcPr>
            <w:cnfStyle w:val="001000000000" w:firstRow="0" w:lastRow="0" w:firstColumn="1" w:lastColumn="0" w:oddVBand="0" w:evenVBand="0" w:oddHBand="0" w:evenHBand="0" w:firstRowFirstColumn="0" w:firstRowLastColumn="0" w:lastRowFirstColumn="0" w:lastRowLastColumn="0"/>
            <w:tcW w:w="9018" w:type="dxa"/>
          </w:tcPr>
          <w:p w14:paraId="635F3E9D" w14:textId="48C3C85D" w:rsidR="00625AE6" w:rsidRDefault="00625AE6" w:rsidP="00625AE6">
            <w:pPr>
              <w:bidi/>
              <w:rPr>
                <w:rFonts w:ascii="Sakkal Majalla" w:hAnsi="Sakkal Majalla" w:cs="Sakkal Majalla"/>
                <w:bCs w:val="0"/>
                <w:sz w:val="24"/>
                <w:szCs w:val="24"/>
                <w:rtl/>
              </w:rPr>
            </w:pPr>
            <w:r>
              <w:rPr>
                <w:rFonts w:ascii="Sakkal Majalla" w:hAnsi="Sakkal Majalla" w:cs="Sakkal Majalla" w:hint="cs"/>
                <w:bCs w:val="0"/>
                <w:sz w:val="24"/>
                <w:szCs w:val="24"/>
                <w:rtl/>
              </w:rPr>
              <w:t>في حال ارسال رقم مرجعي خاص بالحجز تحفظي و كانت الجهة لا تملك صلاحية التحويل على الحجز التحفظي</w:t>
            </w:r>
          </w:p>
        </w:tc>
        <w:tc>
          <w:tcPr>
            <w:tcW w:w="1080" w:type="dxa"/>
          </w:tcPr>
          <w:p w14:paraId="57F2012C" w14:textId="1AB57F4F" w:rsidR="00625AE6" w:rsidRPr="00FD2074" w:rsidRDefault="00625AE6" w:rsidP="00625AE6">
            <w:pP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Pr>
                <w:rFonts w:cstheme="minorHAnsi"/>
                <w:sz w:val="20"/>
                <w:szCs w:val="20"/>
              </w:rPr>
              <w:t>E1010072</w:t>
            </w:r>
          </w:p>
        </w:tc>
      </w:tr>
      <w:tr w:rsidR="00D95525" w:rsidRPr="00FD2074" w14:paraId="01DC0A57"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233D3618" w14:textId="108C4F82" w:rsidR="00625AE6" w:rsidRDefault="00625AE6" w:rsidP="00625AE6">
            <w:pPr>
              <w:bidi/>
              <w:rPr>
                <w:rFonts w:ascii="Sakkal Majalla" w:hAnsi="Sakkal Majalla" w:cs="Sakkal Majalla"/>
                <w:bCs w:val="0"/>
                <w:sz w:val="24"/>
                <w:szCs w:val="24"/>
                <w:rtl/>
              </w:rPr>
            </w:pPr>
            <w:r>
              <w:rPr>
                <w:rFonts w:ascii="Sakkal Majalla" w:hAnsi="Sakkal Majalla" w:cs="Sakkal Majalla" w:hint="cs"/>
                <w:bCs w:val="0"/>
                <w:sz w:val="24"/>
                <w:szCs w:val="24"/>
                <w:rtl/>
              </w:rPr>
              <w:t>في حال ارسال رقم مرجعي و كانت الجهة تملك صلاحية التحويل على الحجز التحفظي وكانت القضية غير مُعرفة لصلاحية التحويل</w:t>
            </w:r>
          </w:p>
        </w:tc>
        <w:tc>
          <w:tcPr>
            <w:tcW w:w="1080" w:type="dxa"/>
          </w:tcPr>
          <w:p w14:paraId="7E50EE89" w14:textId="147C0524" w:rsidR="00625AE6" w:rsidRPr="00FD2074" w:rsidRDefault="00625AE6" w:rsidP="00625AE6">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Pr>
                <w:rFonts w:cstheme="minorHAnsi"/>
                <w:sz w:val="20"/>
                <w:szCs w:val="20"/>
              </w:rPr>
              <w:t>E1010072</w:t>
            </w:r>
          </w:p>
        </w:tc>
      </w:tr>
      <w:tr w:rsidR="00D95525" w:rsidRPr="00FD2074" w14:paraId="401B0D1E" w14:textId="77777777" w:rsidTr="0061759E">
        <w:tc>
          <w:tcPr>
            <w:cnfStyle w:val="001000000000" w:firstRow="0" w:lastRow="0" w:firstColumn="1" w:lastColumn="0" w:oddVBand="0" w:evenVBand="0" w:oddHBand="0" w:evenHBand="0" w:firstRowFirstColumn="0" w:firstRowLastColumn="0" w:lastRowFirstColumn="0" w:lastRowLastColumn="0"/>
            <w:tcW w:w="9018" w:type="dxa"/>
          </w:tcPr>
          <w:p w14:paraId="6181B4EB" w14:textId="23E23FB2" w:rsidR="00625AE6" w:rsidRDefault="00625AE6" w:rsidP="00625AE6">
            <w:pPr>
              <w:bidi/>
              <w:rPr>
                <w:rFonts w:ascii="Sakkal Majalla" w:hAnsi="Sakkal Majalla" w:cs="Sakkal Majalla"/>
                <w:bCs w:val="0"/>
                <w:sz w:val="24"/>
                <w:szCs w:val="24"/>
              </w:rPr>
            </w:pPr>
            <w:commentRangeStart w:id="150"/>
            <w:commentRangeStart w:id="151"/>
            <w:r>
              <w:rPr>
                <w:rFonts w:ascii="Sakkal Majalla" w:hAnsi="Sakkal Majalla" w:cs="Sakkal Majalla" w:hint="cs"/>
                <w:bCs w:val="0"/>
                <w:sz w:val="24"/>
                <w:szCs w:val="24"/>
                <w:rtl/>
              </w:rPr>
              <w:t>في حال ارسال رقم مرجعي لطلب حجز وكانت هنالك اجراءات تنفيذية اخرى على الكيان المُرسل او الحساب المُستهدف (في حالة الحجز التحفظي على حساب فقط) غير مُعرفة في قواعد العمل</w:t>
            </w:r>
            <w:commentRangeEnd w:id="150"/>
            <w:r w:rsidR="00C369F8">
              <w:rPr>
                <w:rStyle w:val="CommentReference"/>
                <w:rFonts w:ascii="Times New Roman" w:eastAsia="Times New Roman" w:hAnsi="Times New Roman" w:cs="Times New Roman"/>
                <w:b w:val="0"/>
                <w:bCs w:val="0"/>
                <w:rtl/>
              </w:rPr>
              <w:commentReference w:id="150"/>
            </w:r>
            <w:commentRangeEnd w:id="151"/>
            <w:r w:rsidR="00C64A94">
              <w:rPr>
                <w:rStyle w:val="CommentReference"/>
                <w:rFonts w:ascii="Times New Roman" w:eastAsia="Times New Roman" w:hAnsi="Times New Roman" w:cs="Times New Roman"/>
                <w:b w:val="0"/>
                <w:bCs w:val="0"/>
                <w:rtl/>
              </w:rPr>
              <w:commentReference w:id="151"/>
            </w:r>
          </w:p>
        </w:tc>
        <w:tc>
          <w:tcPr>
            <w:tcW w:w="1080" w:type="dxa"/>
          </w:tcPr>
          <w:p w14:paraId="480698A7" w14:textId="4D6BAA1A" w:rsidR="00625AE6" w:rsidRPr="00FD2074" w:rsidRDefault="00625AE6" w:rsidP="00625AE6">
            <w:pP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Pr>
                <w:rFonts w:cstheme="minorHAnsi"/>
                <w:sz w:val="20"/>
                <w:szCs w:val="20"/>
              </w:rPr>
              <w:t>E1010073</w:t>
            </w:r>
          </w:p>
        </w:tc>
      </w:tr>
      <w:tr w:rsidR="00D95525" w:rsidRPr="00FD2074" w14:paraId="1F1E1CD8"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1F1F4D50" w14:textId="057AE26D" w:rsidR="00625AE6" w:rsidRPr="00711E72" w:rsidRDefault="00625AE6" w:rsidP="00625AE6">
            <w:pPr>
              <w:bidi/>
              <w:rPr>
                <w:rFonts w:ascii="Sakkal Majalla" w:hAnsi="Sakkal Majalla" w:cs="Sakkal Majalla"/>
                <w:sz w:val="24"/>
                <w:szCs w:val="24"/>
                <w:rtl/>
              </w:rPr>
            </w:pPr>
            <w:r>
              <w:rPr>
                <w:rFonts w:ascii="Sakkal Majalla" w:hAnsi="Sakkal Majalla" w:cs="Sakkal Majalla" w:hint="cs"/>
                <w:b w:val="0"/>
                <w:bCs w:val="0"/>
                <w:color w:val="000000" w:themeColor="text1"/>
                <w:sz w:val="24"/>
                <w:szCs w:val="24"/>
                <w:rtl/>
              </w:rPr>
              <w:t>في حال ارسال بيانات الكيان وكانت هذه البيانات لا تتبع الرقم المرجعي المُرسل في طلب الحجز</w:t>
            </w:r>
          </w:p>
        </w:tc>
        <w:tc>
          <w:tcPr>
            <w:tcW w:w="1080" w:type="dxa"/>
          </w:tcPr>
          <w:p w14:paraId="0EE5C0B2" w14:textId="4D0A98CD" w:rsidR="00625AE6" w:rsidRPr="00FD2074" w:rsidRDefault="00625AE6" w:rsidP="00625AE6">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DF3864">
              <w:rPr>
                <w:rFonts w:cstheme="minorHAnsi"/>
                <w:sz w:val="20"/>
                <w:szCs w:val="20"/>
              </w:rPr>
              <w:t>E1010063</w:t>
            </w:r>
          </w:p>
        </w:tc>
      </w:tr>
      <w:tr w:rsidR="00D95525" w:rsidRPr="00FD2074" w14:paraId="19AE4157" w14:textId="77777777" w:rsidTr="0061759E">
        <w:tc>
          <w:tcPr>
            <w:cnfStyle w:val="001000000000" w:firstRow="0" w:lastRow="0" w:firstColumn="1" w:lastColumn="0" w:oddVBand="0" w:evenVBand="0" w:oddHBand="0" w:evenHBand="0" w:firstRowFirstColumn="0" w:firstRowLastColumn="0" w:lastRowFirstColumn="0" w:lastRowLastColumn="0"/>
            <w:tcW w:w="9018" w:type="dxa"/>
          </w:tcPr>
          <w:p w14:paraId="22A233BF" w14:textId="5D7078D4" w:rsidR="00625AE6" w:rsidRPr="00711E72" w:rsidRDefault="00625AE6" w:rsidP="00625AE6">
            <w:pPr>
              <w:bidi/>
              <w:rPr>
                <w:rFonts w:ascii="Sakkal Majalla" w:hAnsi="Sakkal Majalla" w:cs="Sakkal Majalla"/>
                <w:sz w:val="24"/>
                <w:szCs w:val="24"/>
                <w:rtl/>
              </w:rPr>
            </w:pPr>
            <w:commentRangeStart w:id="152"/>
            <w:commentRangeStart w:id="153"/>
            <w:r>
              <w:rPr>
                <w:rFonts w:ascii="Sakkal Majalla" w:hAnsi="Sakkal Majalla" w:cs="Sakkal Majalla" w:hint="cs"/>
                <w:b w:val="0"/>
                <w:bCs w:val="0"/>
                <w:color w:val="000000" w:themeColor="text1"/>
                <w:sz w:val="24"/>
                <w:szCs w:val="24"/>
                <w:rtl/>
              </w:rPr>
              <w:t xml:space="preserve">في حال ارسال بيانات </w:t>
            </w:r>
            <w:ins w:id="154" w:author="Abdullah Khalaf" w:date="2020-01-14T17:45:00Z">
              <w:r w:rsidR="00574E6C">
                <w:rPr>
                  <w:rFonts w:ascii="Sakkal Majalla" w:hAnsi="Sakkal Majalla" w:cs="Sakkal Majalla" w:hint="cs"/>
                  <w:b w:val="0"/>
                  <w:bCs w:val="0"/>
                  <w:color w:val="000000" w:themeColor="text1"/>
                  <w:sz w:val="24"/>
                  <w:szCs w:val="24"/>
                  <w:rtl/>
                </w:rPr>
                <w:t>هوية</w:t>
              </w:r>
            </w:ins>
            <w:del w:id="155" w:author="Abdullah Khalaf" w:date="2020-01-14T17:45:00Z">
              <w:r w:rsidDel="00574E6C">
                <w:rPr>
                  <w:rFonts w:ascii="Sakkal Majalla" w:hAnsi="Sakkal Majalla" w:cs="Sakkal Majalla" w:hint="cs"/>
                  <w:b w:val="0"/>
                  <w:bCs w:val="0"/>
                  <w:color w:val="000000" w:themeColor="text1"/>
                  <w:sz w:val="24"/>
                  <w:szCs w:val="24"/>
                  <w:rtl/>
                </w:rPr>
                <w:delText>الكيان</w:delText>
              </w:r>
            </w:del>
            <w:r>
              <w:rPr>
                <w:rFonts w:ascii="Sakkal Majalla" w:hAnsi="Sakkal Majalla" w:cs="Sakkal Majalla" w:hint="cs"/>
                <w:b w:val="0"/>
                <w:bCs w:val="0"/>
                <w:color w:val="000000" w:themeColor="text1"/>
                <w:sz w:val="24"/>
                <w:szCs w:val="24"/>
                <w:rtl/>
              </w:rPr>
              <w:t xml:space="preserve"> و كان الرقم المرجعي خاص بحجز تحفظي على حساب فقط</w:t>
            </w:r>
            <w:commentRangeEnd w:id="152"/>
            <w:r w:rsidR="00C369F8">
              <w:rPr>
                <w:rStyle w:val="CommentReference"/>
                <w:rFonts w:ascii="Times New Roman" w:eastAsia="Times New Roman" w:hAnsi="Times New Roman" w:cs="Times New Roman"/>
                <w:b w:val="0"/>
                <w:bCs w:val="0"/>
                <w:rtl/>
              </w:rPr>
              <w:commentReference w:id="152"/>
            </w:r>
            <w:commentRangeEnd w:id="153"/>
            <w:r w:rsidR="0088331C">
              <w:rPr>
                <w:rStyle w:val="CommentReference"/>
                <w:rFonts w:ascii="Times New Roman" w:eastAsia="Times New Roman" w:hAnsi="Times New Roman" w:cs="Times New Roman"/>
                <w:b w:val="0"/>
                <w:bCs w:val="0"/>
                <w:rtl/>
              </w:rPr>
              <w:commentReference w:id="153"/>
            </w:r>
          </w:p>
        </w:tc>
        <w:tc>
          <w:tcPr>
            <w:tcW w:w="1080" w:type="dxa"/>
          </w:tcPr>
          <w:p w14:paraId="43A7DBF6" w14:textId="0FCF6388" w:rsidR="00625AE6" w:rsidRPr="00FD2074" w:rsidRDefault="00625AE6" w:rsidP="00625AE6">
            <w:pP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Pr>
                <w:rFonts w:cstheme="minorHAnsi"/>
                <w:sz w:val="20"/>
                <w:szCs w:val="20"/>
              </w:rPr>
              <w:t>E1010074</w:t>
            </w:r>
          </w:p>
        </w:tc>
      </w:tr>
      <w:tr w:rsidR="00D95525" w:rsidRPr="00FD2074" w14:paraId="6A50E327"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00BCA576" w14:textId="327EC783" w:rsidR="00625AE6" w:rsidRPr="003710ED" w:rsidRDefault="00625AE6" w:rsidP="00625AE6">
            <w:pPr>
              <w:bidi/>
              <w:rPr>
                <w:rFonts w:ascii="Sakkal Majalla" w:hAnsi="Sakkal Majalla" w:cs="Sakkal Majalla"/>
                <w:sz w:val="24"/>
                <w:szCs w:val="24"/>
                <w:rtl/>
              </w:rPr>
            </w:pPr>
            <w:r w:rsidRPr="003710ED">
              <w:rPr>
                <w:rFonts w:ascii="Sakkal Majalla" w:hAnsi="Sakkal Majalla" w:cs="Sakkal Majalla" w:hint="eastAsia"/>
                <w:sz w:val="24"/>
                <w:szCs w:val="24"/>
                <w:rtl/>
              </w:rPr>
              <w:t>في</w:t>
            </w:r>
            <w:r w:rsidRPr="003710ED">
              <w:rPr>
                <w:rFonts w:ascii="Sakkal Majalla" w:hAnsi="Sakkal Majalla" w:cs="Sakkal Majalla"/>
                <w:sz w:val="24"/>
                <w:szCs w:val="24"/>
                <w:rtl/>
              </w:rPr>
              <w:t xml:space="preserve"> </w:t>
            </w:r>
            <w:r w:rsidRPr="003710ED">
              <w:rPr>
                <w:rFonts w:ascii="Sakkal Majalla" w:hAnsi="Sakkal Majalla" w:cs="Sakkal Majalla" w:hint="eastAsia"/>
                <w:sz w:val="24"/>
                <w:szCs w:val="24"/>
                <w:rtl/>
              </w:rPr>
              <w:t>حال</w:t>
            </w:r>
            <w:r w:rsidRPr="003710ED">
              <w:rPr>
                <w:rFonts w:ascii="Sakkal Majalla" w:hAnsi="Sakkal Majalla" w:cs="Sakkal Majalla"/>
                <w:sz w:val="24"/>
                <w:szCs w:val="24"/>
                <w:rtl/>
              </w:rPr>
              <w:t xml:space="preserve"> </w:t>
            </w:r>
            <w:r w:rsidRPr="003710ED">
              <w:rPr>
                <w:rFonts w:ascii="Sakkal Majalla" w:hAnsi="Sakkal Majalla" w:cs="Sakkal Majalla" w:hint="eastAsia"/>
                <w:sz w:val="24"/>
                <w:szCs w:val="24"/>
                <w:rtl/>
              </w:rPr>
              <w:t>كانت</w:t>
            </w:r>
            <w:r w:rsidRPr="003710ED">
              <w:rPr>
                <w:rFonts w:ascii="Sakkal Majalla" w:hAnsi="Sakkal Majalla" w:cs="Sakkal Majalla"/>
                <w:sz w:val="24"/>
                <w:szCs w:val="24"/>
                <w:rtl/>
              </w:rPr>
              <w:t xml:space="preserve"> </w:t>
            </w:r>
            <w:r w:rsidRPr="003710ED">
              <w:rPr>
                <w:rFonts w:ascii="Sakkal Majalla" w:hAnsi="Sakkal Majalla" w:cs="Sakkal Majalla" w:hint="eastAsia"/>
                <w:sz w:val="24"/>
                <w:szCs w:val="24"/>
                <w:rtl/>
              </w:rPr>
              <w:t>بيانات</w:t>
            </w:r>
            <w:r w:rsidRPr="003710ED">
              <w:rPr>
                <w:rFonts w:ascii="Sakkal Majalla" w:hAnsi="Sakkal Majalla" w:cs="Sakkal Majalla"/>
                <w:sz w:val="24"/>
                <w:szCs w:val="24"/>
                <w:rtl/>
              </w:rPr>
              <w:t xml:space="preserve"> </w:t>
            </w:r>
            <w:r w:rsidRPr="003710ED">
              <w:rPr>
                <w:rFonts w:ascii="Sakkal Majalla" w:hAnsi="Sakkal Majalla" w:cs="Sakkal Majalla" w:hint="eastAsia"/>
                <w:sz w:val="24"/>
                <w:szCs w:val="24"/>
                <w:rtl/>
              </w:rPr>
              <w:t>الطلب</w:t>
            </w:r>
            <w:r w:rsidRPr="003710ED">
              <w:rPr>
                <w:rFonts w:ascii="Sakkal Majalla" w:hAnsi="Sakkal Majalla" w:cs="Sakkal Majalla"/>
                <w:sz w:val="24"/>
                <w:szCs w:val="24"/>
                <w:rtl/>
              </w:rPr>
              <w:t xml:space="preserve"> </w:t>
            </w:r>
            <w:r w:rsidRPr="003710ED">
              <w:rPr>
                <w:rFonts w:ascii="Sakkal Majalla" w:hAnsi="Sakkal Majalla" w:cs="Sakkal Majalla" w:hint="eastAsia"/>
                <w:sz w:val="24"/>
                <w:szCs w:val="24"/>
                <w:rtl/>
              </w:rPr>
              <w:t>غير</w:t>
            </w:r>
            <w:r w:rsidRPr="003710ED">
              <w:rPr>
                <w:rFonts w:ascii="Sakkal Majalla" w:hAnsi="Sakkal Majalla" w:cs="Sakkal Majalla"/>
                <w:sz w:val="24"/>
                <w:szCs w:val="24"/>
                <w:rtl/>
              </w:rPr>
              <w:t xml:space="preserve"> </w:t>
            </w:r>
            <w:r w:rsidRPr="003710ED">
              <w:rPr>
                <w:rFonts w:ascii="Sakkal Majalla" w:hAnsi="Sakkal Majalla" w:cs="Sakkal Majalla" w:hint="eastAsia"/>
                <w:sz w:val="24"/>
                <w:szCs w:val="24"/>
                <w:rtl/>
              </w:rPr>
              <w:t>صحيحة</w:t>
            </w:r>
            <w:r w:rsidRPr="003710ED">
              <w:rPr>
                <w:rFonts w:ascii="Sakkal Majalla" w:hAnsi="Sakkal Majalla" w:cs="Sakkal Majalla"/>
                <w:sz w:val="24"/>
                <w:szCs w:val="24"/>
                <w:rtl/>
              </w:rPr>
              <w:t xml:space="preserve"> </w:t>
            </w:r>
            <w:r w:rsidRPr="003710ED">
              <w:rPr>
                <w:rFonts w:ascii="Sakkal Majalla" w:hAnsi="Sakkal Majalla" w:cs="Sakkal Majalla" w:hint="cs"/>
                <w:sz w:val="24"/>
                <w:szCs w:val="24"/>
                <w:rtl/>
              </w:rPr>
              <w:t xml:space="preserve">ولا يوجد رمز خطاء معرف سلفا </w:t>
            </w:r>
          </w:p>
        </w:tc>
        <w:tc>
          <w:tcPr>
            <w:tcW w:w="1080" w:type="dxa"/>
          </w:tcPr>
          <w:p w14:paraId="602443FB" w14:textId="700B5A58" w:rsidR="00625AE6" w:rsidRPr="003710ED" w:rsidRDefault="00625AE6" w:rsidP="00625AE6">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3710ED">
              <w:rPr>
                <w:rFonts w:cstheme="minorHAnsi"/>
                <w:sz w:val="20"/>
                <w:szCs w:val="20"/>
              </w:rPr>
              <w:t>E1020000</w:t>
            </w:r>
          </w:p>
        </w:tc>
      </w:tr>
      <w:tr w:rsidR="00D95525" w:rsidRPr="00FD2074" w14:paraId="665183A1" w14:textId="77777777" w:rsidTr="0061759E">
        <w:tc>
          <w:tcPr>
            <w:cnfStyle w:val="001000000000" w:firstRow="0" w:lastRow="0" w:firstColumn="1" w:lastColumn="0" w:oddVBand="0" w:evenVBand="0" w:oddHBand="0" w:evenHBand="0" w:firstRowFirstColumn="0" w:firstRowLastColumn="0" w:lastRowFirstColumn="0" w:lastRowLastColumn="0"/>
            <w:tcW w:w="9018" w:type="dxa"/>
          </w:tcPr>
          <w:p w14:paraId="2BCD942C" w14:textId="5D04F3C6" w:rsidR="00625AE6" w:rsidRPr="00711E72" w:rsidRDefault="00625AE6" w:rsidP="00625AE6">
            <w:pPr>
              <w:bidi/>
              <w:rPr>
                <w:rFonts w:ascii="Sakkal Majalla" w:hAnsi="Sakkal Majalla" w:cs="Sakkal Majalla"/>
                <w:sz w:val="24"/>
                <w:szCs w:val="24"/>
                <w:rtl/>
              </w:rPr>
            </w:pPr>
            <w:r>
              <w:rPr>
                <w:rFonts w:ascii="Sakkal Majalla" w:hAnsi="Sakkal Majalla" w:cs="Sakkal Majalla" w:hint="cs"/>
                <w:b w:val="0"/>
                <w:bCs w:val="0"/>
                <w:color w:val="000000" w:themeColor="text1"/>
                <w:sz w:val="24"/>
                <w:szCs w:val="24"/>
                <w:rtl/>
              </w:rPr>
              <w:t>في حال ارسال بيانات الحساب وكانت هذه البيانات لا تتبع الرقم المرجعي المُرسل</w:t>
            </w:r>
            <w:ins w:id="156" w:author="Abdullah Khalaf" w:date="2020-01-14T17:55:00Z">
              <w:r w:rsidR="00033E1C">
                <w:rPr>
                  <w:rFonts w:ascii="Sakkal Majalla" w:hAnsi="Sakkal Majalla" w:cs="Sakkal Majalla" w:hint="cs"/>
                  <w:b w:val="0"/>
                  <w:bCs w:val="0"/>
                  <w:color w:val="000000" w:themeColor="text1"/>
                  <w:sz w:val="24"/>
                  <w:szCs w:val="24"/>
                  <w:rtl/>
                </w:rPr>
                <w:t xml:space="preserve"> سابقاً</w:t>
              </w:r>
            </w:ins>
            <w:r>
              <w:rPr>
                <w:rFonts w:ascii="Sakkal Majalla" w:hAnsi="Sakkal Majalla" w:cs="Sakkal Majalla" w:hint="cs"/>
                <w:b w:val="0"/>
                <w:bCs w:val="0"/>
                <w:color w:val="000000" w:themeColor="text1"/>
                <w:sz w:val="24"/>
                <w:szCs w:val="24"/>
                <w:rtl/>
              </w:rPr>
              <w:t xml:space="preserve"> في طلب </w:t>
            </w:r>
            <w:commentRangeStart w:id="157"/>
            <w:commentRangeStart w:id="158"/>
            <w:r>
              <w:rPr>
                <w:rFonts w:ascii="Sakkal Majalla" w:hAnsi="Sakkal Majalla" w:cs="Sakkal Majalla" w:hint="cs"/>
                <w:b w:val="0"/>
                <w:bCs w:val="0"/>
                <w:color w:val="000000" w:themeColor="text1"/>
                <w:sz w:val="24"/>
                <w:szCs w:val="24"/>
                <w:rtl/>
              </w:rPr>
              <w:t>الحجز</w:t>
            </w:r>
            <w:commentRangeEnd w:id="157"/>
            <w:r w:rsidR="00C369F8">
              <w:rPr>
                <w:rStyle w:val="CommentReference"/>
                <w:rFonts w:ascii="Times New Roman" w:eastAsia="Times New Roman" w:hAnsi="Times New Roman" w:cs="Times New Roman"/>
                <w:b w:val="0"/>
                <w:bCs w:val="0"/>
                <w:rtl/>
              </w:rPr>
              <w:commentReference w:id="157"/>
            </w:r>
            <w:commentRangeEnd w:id="158"/>
            <w:r w:rsidR="00033E1C">
              <w:rPr>
                <w:rStyle w:val="CommentReference"/>
                <w:rFonts w:ascii="Times New Roman" w:eastAsia="Times New Roman" w:hAnsi="Times New Roman" w:cs="Times New Roman"/>
                <w:b w:val="0"/>
                <w:bCs w:val="0"/>
                <w:rtl/>
              </w:rPr>
              <w:commentReference w:id="158"/>
            </w:r>
          </w:p>
        </w:tc>
        <w:tc>
          <w:tcPr>
            <w:tcW w:w="1080" w:type="dxa"/>
          </w:tcPr>
          <w:p w14:paraId="08BA18AE" w14:textId="107DB01A" w:rsidR="00625AE6" w:rsidRPr="00FD2074" w:rsidRDefault="00625AE6" w:rsidP="00625AE6">
            <w:pP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DF3864">
              <w:rPr>
                <w:rFonts w:cstheme="minorHAnsi"/>
                <w:sz w:val="20"/>
                <w:szCs w:val="20"/>
              </w:rPr>
              <w:t>E1010064</w:t>
            </w:r>
          </w:p>
        </w:tc>
      </w:tr>
      <w:tr w:rsidR="00D95525" w:rsidRPr="00FD2074" w14:paraId="1A546C1D"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0A35DAC2" w14:textId="4FC27474" w:rsidR="00625AE6" w:rsidRDefault="00625AE6" w:rsidP="00625AE6">
            <w:pPr>
              <w:bidi/>
              <w:rPr>
                <w:rFonts w:ascii="Sakkal Majalla" w:hAnsi="Sakkal Majalla" w:cs="Sakkal Majalla"/>
                <w:color w:val="000000" w:themeColor="text1"/>
                <w:sz w:val="24"/>
                <w:szCs w:val="24"/>
                <w:rtl/>
              </w:rPr>
            </w:pPr>
            <w:r>
              <w:rPr>
                <w:rFonts w:ascii="Sakkal Majalla" w:hAnsi="Sakkal Majalla" w:cs="Sakkal Majalla" w:hint="cs"/>
                <w:b w:val="0"/>
                <w:bCs w:val="0"/>
                <w:sz w:val="24"/>
                <w:szCs w:val="24"/>
                <w:rtl/>
              </w:rPr>
              <w:t>في حال ارسال حساب لم يكن من ضمن الحسابات التي تم عليها الحجز للرقم المرجعي المُرسل</w:t>
            </w:r>
          </w:p>
        </w:tc>
        <w:tc>
          <w:tcPr>
            <w:tcW w:w="1080" w:type="dxa"/>
          </w:tcPr>
          <w:p w14:paraId="4F1601EB" w14:textId="5894A020" w:rsidR="00625AE6" w:rsidRPr="00FD2074" w:rsidRDefault="00625AE6" w:rsidP="00625AE6">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DF3864">
              <w:rPr>
                <w:rFonts w:cstheme="minorHAnsi"/>
                <w:sz w:val="20"/>
                <w:szCs w:val="20"/>
              </w:rPr>
              <w:t>E1010064</w:t>
            </w:r>
          </w:p>
        </w:tc>
      </w:tr>
      <w:tr w:rsidR="00D95525" w:rsidRPr="00FD2074" w14:paraId="5E1F3C4A" w14:textId="77777777" w:rsidTr="0061759E">
        <w:tc>
          <w:tcPr>
            <w:cnfStyle w:val="001000000000" w:firstRow="0" w:lastRow="0" w:firstColumn="1" w:lastColumn="0" w:oddVBand="0" w:evenVBand="0" w:oddHBand="0" w:evenHBand="0" w:firstRowFirstColumn="0" w:firstRowLastColumn="0" w:lastRowFirstColumn="0" w:lastRowLastColumn="0"/>
            <w:tcW w:w="9018" w:type="dxa"/>
          </w:tcPr>
          <w:p w14:paraId="7D70AC17" w14:textId="1CB8C1B8" w:rsidR="00625AE6" w:rsidRDefault="00625AE6" w:rsidP="00625AE6">
            <w:pPr>
              <w:bidi/>
              <w:rPr>
                <w:rFonts w:ascii="Sakkal Majalla" w:hAnsi="Sakkal Majalla" w:cs="Sakkal Majalla"/>
                <w:sz w:val="24"/>
                <w:szCs w:val="24"/>
                <w:rtl/>
              </w:rPr>
            </w:pPr>
            <w:r w:rsidRPr="00EA1C0D">
              <w:rPr>
                <w:rFonts w:ascii="Sakkal Majalla" w:hAnsi="Sakkal Majalla" w:cs="Sakkal Majalla" w:hint="cs"/>
                <w:b w:val="0"/>
                <w:bCs w:val="0"/>
                <w:sz w:val="24"/>
                <w:szCs w:val="24"/>
                <w:rtl/>
              </w:rPr>
              <w:t>في حال ارسال حساب لا يتبع الجهة المُنفذة المُرسلة</w:t>
            </w:r>
          </w:p>
        </w:tc>
        <w:tc>
          <w:tcPr>
            <w:tcW w:w="1080" w:type="dxa"/>
          </w:tcPr>
          <w:p w14:paraId="6686D827" w14:textId="61479D0F" w:rsidR="00625AE6" w:rsidRPr="00FD2074" w:rsidRDefault="00625AE6" w:rsidP="00625AE6">
            <w:pPr>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FB66C9">
              <w:rPr>
                <w:rFonts w:cstheme="minorHAnsi"/>
                <w:sz w:val="20"/>
                <w:szCs w:val="20"/>
              </w:rPr>
              <w:t>E1010077</w:t>
            </w:r>
          </w:p>
        </w:tc>
      </w:tr>
      <w:tr w:rsidR="00D95525" w:rsidRPr="00FD2074" w14:paraId="33A02263"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7CC0A624" w14:textId="5C1F509D" w:rsidR="00625AE6" w:rsidRDefault="00625AE6" w:rsidP="00625AE6">
            <w:pPr>
              <w:bidi/>
              <w:rPr>
                <w:rFonts w:ascii="Sakkal Majalla" w:hAnsi="Sakkal Majalla" w:cs="Sakkal Majalla"/>
                <w:sz w:val="24"/>
                <w:szCs w:val="24"/>
                <w:rtl/>
              </w:rPr>
            </w:pPr>
            <w:r>
              <w:rPr>
                <w:rFonts w:ascii="Sakkal Majalla" w:hAnsi="Sakkal Majalla" w:cs="Sakkal Majalla" w:hint="cs"/>
                <w:b w:val="0"/>
                <w:bCs w:val="0"/>
                <w:sz w:val="24"/>
                <w:szCs w:val="24"/>
                <w:rtl/>
              </w:rPr>
              <w:t>في حال تحويل الاموال المحجوزة وعند ارسال عملة تختلف عن عملة الحجز يستثنى من هذا التحقق حالة الحجز التحفظي بدون مبلغ</w:t>
            </w:r>
          </w:p>
        </w:tc>
        <w:tc>
          <w:tcPr>
            <w:tcW w:w="1080" w:type="dxa"/>
          </w:tcPr>
          <w:p w14:paraId="05B2B396" w14:textId="3688055F" w:rsidR="00625AE6" w:rsidRPr="00FD2074" w:rsidRDefault="00625AE6" w:rsidP="00625AE6">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Pr>
                <w:rFonts w:cstheme="minorHAnsi"/>
                <w:sz w:val="20"/>
                <w:szCs w:val="20"/>
              </w:rPr>
              <w:t>E1010075</w:t>
            </w:r>
          </w:p>
        </w:tc>
      </w:tr>
      <w:tr w:rsidR="00D95525" w:rsidRPr="00FD2074" w14:paraId="25124DCE" w14:textId="77777777" w:rsidTr="0061759E">
        <w:tc>
          <w:tcPr>
            <w:cnfStyle w:val="001000000000" w:firstRow="0" w:lastRow="0" w:firstColumn="1" w:lastColumn="0" w:oddVBand="0" w:evenVBand="0" w:oddHBand="0" w:evenHBand="0" w:firstRowFirstColumn="0" w:firstRowLastColumn="0" w:lastRowFirstColumn="0" w:lastRowLastColumn="0"/>
            <w:tcW w:w="9018" w:type="dxa"/>
          </w:tcPr>
          <w:p w14:paraId="182A5229" w14:textId="484ACEDB" w:rsidR="00625AE6" w:rsidRDefault="00625AE6" w:rsidP="00625AE6">
            <w:pPr>
              <w:bidi/>
              <w:rPr>
                <w:rFonts w:ascii="Sakkal Majalla" w:hAnsi="Sakkal Majalla" w:cs="Sakkal Majalla"/>
                <w:sz w:val="24"/>
                <w:szCs w:val="24"/>
                <w:rtl/>
              </w:rPr>
            </w:pPr>
            <w:r>
              <w:rPr>
                <w:rFonts w:ascii="Sakkal Majalla" w:hAnsi="Sakkal Majalla" w:cs="Sakkal Majalla" w:hint="cs"/>
                <w:b w:val="0"/>
                <w:bCs w:val="0"/>
                <w:sz w:val="24"/>
                <w:szCs w:val="24"/>
                <w:rtl/>
              </w:rPr>
              <w:t>في حالة تحويل الاموال المحجوزة في حالة ارسال مبلغ اكبر من مبلغ الحجز او اكبر من مبلغ مسموح تحويله (في حال ارسال طلب\طلبات مُعالجة سابقة) يستثنى من هذا التحقق حالة الحجز التحفظي بدون مبلغ</w:t>
            </w:r>
          </w:p>
        </w:tc>
        <w:tc>
          <w:tcPr>
            <w:tcW w:w="1080" w:type="dxa"/>
          </w:tcPr>
          <w:p w14:paraId="2A9EB1A8" w14:textId="46495D91" w:rsidR="00625AE6" w:rsidRPr="0081098E" w:rsidRDefault="00625AE6" w:rsidP="00625AE6">
            <w:pPr>
              <w:cnfStyle w:val="000000000000" w:firstRow="0" w:lastRow="0" w:firstColumn="0" w:lastColumn="0" w:oddVBand="0" w:evenVBand="0" w:oddHBand="0" w:evenHBand="0" w:firstRowFirstColumn="0" w:firstRowLastColumn="0" w:lastRowFirstColumn="0" w:lastRowLastColumn="0"/>
              <w:rPr>
                <w:rFonts w:cstheme="minorHAnsi"/>
                <w:sz w:val="24"/>
                <w:szCs w:val="24"/>
                <w:rtl/>
              </w:rPr>
            </w:pPr>
            <w:r w:rsidRPr="00DF3864">
              <w:rPr>
                <w:rFonts w:cstheme="minorHAnsi"/>
                <w:sz w:val="20"/>
                <w:szCs w:val="20"/>
              </w:rPr>
              <w:t>E1010066</w:t>
            </w:r>
          </w:p>
        </w:tc>
      </w:tr>
      <w:tr w:rsidR="00D95525" w:rsidRPr="00FD2074" w14:paraId="6420D400"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0C0862AA" w14:textId="66A90D23" w:rsidR="00625AE6" w:rsidRPr="000A17E7" w:rsidRDefault="00625AE6" w:rsidP="00625AE6">
            <w:pPr>
              <w:bidi/>
              <w:rPr>
                <w:rFonts w:ascii="Sakkal Majalla" w:hAnsi="Sakkal Majalla" w:cs="Sakkal Majalla"/>
                <w:sz w:val="24"/>
                <w:szCs w:val="24"/>
                <w:highlight w:val="green"/>
                <w:rtl/>
              </w:rPr>
            </w:pPr>
            <w:r w:rsidRPr="007A087E">
              <w:rPr>
                <w:rFonts w:ascii="Sakkal Majalla" w:hAnsi="Sakkal Majalla" w:cs="Sakkal Majalla" w:hint="cs"/>
                <w:b w:val="0"/>
                <w:bCs w:val="0"/>
                <w:sz w:val="24"/>
                <w:szCs w:val="24"/>
                <w:rtl/>
              </w:rPr>
              <w:t>في حالة ارسال رقم مرجعي خاص بالحجز التنفيذي في خدمة المصادرة</w:t>
            </w:r>
          </w:p>
        </w:tc>
        <w:tc>
          <w:tcPr>
            <w:tcW w:w="1080" w:type="dxa"/>
          </w:tcPr>
          <w:p w14:paraId="38BDCAFB" w14:textId="195A89BF" w:rsidR="00625AE6" w:rsidRPr="00FD2074" w:rsidRDefault="00625AE6" w:rsidP="00625AE6">
            <w:pPr>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BD4131">
              <w:rPr>
                <w:rFonts w:cstheme="minorHAnsi"/>
                <w:sz w:val="20"/>
                <w:szCs w:val="20"/>
              </w:rPr>
              <w:t>E10200</w:t>
            </w:r>
            <w:r>
              <w:rPr>
                <w:rFonts w:cstheme="minorHAnsi"/>
                <w:sz w:val="20"/>
                <w:szCs w:val="20"/>
              </w:rPr>
              <w:t>71</w:t>
            </w:r>
          </w:p>
        </w:tc>
      </w:tr>
      <w:tr w:rsidR="00053B72" w:rsidRPr="00FD2074" w14:paraId="3C9387E6" w14:textId="77777777" w:rsidTr="0061759E">
        <w:trPr>
          <w:ins w:id="159" w:author="Abdullah Khalaf [2]" w:date="2020-01-15T12:04:00Z"/>
        </w:trPr>
        <w:tc>
          <w:tcPr>
            <w:cnfStyle w:val="001000000000" w:firstRow="0" w:lastRow="0" w:firstColumn="1" w:lastColumn="0" w:oddVBand="0" w:evenVBand="0" w:oddHBand="0" w:evenHBand="0" w:firstRowFirstColumn="0" w:firstRowLastColumn="0" w:lastRowFirstColumn="0" w:lastRowLastColumn="0"/>
            <w:tcW w:w="9018" w:type="dxa"/>
          </w:tcPr>
          <w:p w14:paraId="3EACC4F1" w14:textId="64B07602" w:rsidR="00053B72" w:rsidRPr="007A087E" w:rsidRDefault="00053B72" w:rsidP="00625AE6">
            <w:pPr>
              <w:bidi/>
              <w:rPr>
                <w:ins w:id="160" w:author="Abdullah Khalaf [2]" w:date="2020-01-15T12:04:00Z"/>
                <w:rFonts w:ascii="Sakkal Majalla" w:hAnsi="Sakkal Majalla" w:cs="Sakkal Majalla" w:hint="cs"/>
                <w:sz w:val="24"/>
                <w:szCs w:val="24"/>
                <w:rtl/>
              </w:rPr>
            </w:pPr>
            <w:ins w:id="161" w:author="Abdullah Khalaf [2]" w:date="2020-01-15T12:04:00Z">
              <w:r w:rsidRPr="00053B72">
                <w:rPr>
                  <w:rFonts w:ascii="Sakkal Majalla" w:hAnsi="Sakkal Majalla" w:cs="Sakkal Majalla" w:hint="cs"/>
                  <w:b w:val="0"/>
                  <w:bCs w:val="0"/>
                  <w:sz w:val="24"/>
                  <w:szCs w:val="24"/>
                  <w:highlight w:val="green"/>
                  <w:rtl/>
                  <w:rPrChange w:id="162" w:author="Abdullah Khalaf [2]" w:date="2020-01-15T12:04:00Z">
                    <w:rPr>
                      <w:rFonts w:ascii="Sakkal Majalla" w:hAnsi="Sakkal Majalla" w:cs="Sakkal Majalla" w:hint="cs"/>
                      <w:b w:val="0"/>
                      <w:bCs w:val="0"/>
                      <w:sz w:val="24"/>
                      <w:szCs w:val="24"/>
                      <w:rtl/>
                    </w:rPr>
                  </w:rPrChange>
                </w:rPr>
                <w:t xml:space="preserve">في حال </w:t>
              </w:r>
              <w:r w:rsidRPr="00053B72">
                <w:rPr>
                  <w:rFonts w:ascii="Sakkal Majalla" w:hAnsi="Sakkal Majalla" w:cs="Sakkal Majalla" w:hint="cs"/>
                  <w:b w:val="0"/>
                  <w:bCs w:val="0"/>
                  <w:sz w:val="24"/>
                  <w:szCs w:val="24"/>
                  <w:highlight w:val="green"/>
                  <w:rtl/>
                  <w:rPrChange w:id="163" w:author="Abdullah Khalaf [2]" w:date="2020-01-15T12:04:00Z">
                    <w:rPr>
                      <w:rFonts w:ascii="Sakkal Majalla" w:hAnsi="Sakkal Majalla" w:cs="Sakkal Majalla" w:hint="cs"/>
                      <w:b w:val="0"/>
                      <w:bCs w:val="0"/>
                      <w:sz w:val="24"/>
                      <w:szCs w:val="24"/>
                      <w:rtl/>
                    </w:rPr>
                  </w:rPrChange>
                </w:rPr>
                <w:t xml:space="preserve">ارسال بيانات الهوية </w:t>
              </w:r>
              <w:r w:rsidRPr="00053B72">
                <w:rPr>
                  <w:rFonts w:ascii="Sakkal Majalla" w:hAnsi="Sakkal Majalla" w:cs="Sakkal Majalla"/>
                  <w:b w:val="0"/>
                  <w:bCs w:val="0"/>
                  <w:sz w:val="24"/>
                  <w:szCs w:val="24"/>
                  <w:highlight w:val="green"/>
                  <w:rtl/>
                  <w:rPrChange w:id="164" w:author="Abdullah Khalaf [2]" w:date="2020-01-15T12:04:00Z">
                    <w:rPr>
                      <w:rFonts w:ascii="Sakkal Majalla" w:hAnsi="Sakkal Majalla" w:cs="Sakkal Majalla"/>
                      <w:b w:val="0"/>
                      <w:bCs w:val="0"/>
                      <w:sz w:val="24"/>
                      <w:szCs w:val="24"/>
                      <w:rtl/>
                    </w:rPr>
                  </w:rPrChange>
                </w:rPr>
                <w:t xml:space="preserve"> </w:t>
              </w:r>
              <w:r w:rsidRPr="00053B72">
                <w:rPr>
                  <w:rFonts w:ascii="Sakkal Majalla" w:hAnsi="Sakkal Majalla" w:cs="Sakkal Majalla" w:hint="cs"/>
                  <w:b w:val="0"/>
                  <w:bCs w:val="0"/>
                  <w:sz w:val="24"/>
                  <w:szCs w:val="24"/>
                  <w:highlight w:val="green"/>
                  <w:rtl/>
                  <w:rPrChange w:id="165" w:author="Abdullah Khalaf [2]" w:date="2020-01-15T12:04:00Z">
                    <w:rPr>
                      <w:rFonts w:ascii="Sakkal Majalla" w:hAnsi="Sakkal Majalla" w:cs="Sakkal Majalla" w:hint="cs"/>
                      <w:b w:val="0"/>
                      <w:bCs w:val="0"/>
                      <w:sz w:val="24"/>
                      <w:szCs w:val="24"/>
                      <w:rtl/>
                    </w:rPr>
                  </w:rPrChange>
                </w:rPr>
                <w:t xml:space="preserve">فقط وكان </w:t>
              </w:r>
              <w:r w:rsidRPr="00053B72">
                <w:rPr>
                  <w:rFonts w:ascii="Sakkal Majalla" w:hAnsi="Sakkal Majalla" w:cs="Sakkal Majalla"/>
                  <w:b w:val="0"/>
                  <w:bCs w:val="0"/>
                  <w:sz w:val="24"/>
                  <w:szCs w:val="24"/>
                  <w:highlight w:val="green"/>
                  <w:rtl/>
                  <w:rPrChange w:id="166" w:author="Abdullah Khalaf [2]" w:date="2020-01-15T12:04:00Z">
                    <w:rPr>
                      <w:rFonts w:ascii="Sakkal Majalla" w:hAnsi="Sakkal Majalla" w:cs="Sakkal Majalla"/>
                      <w:b w:val="0"/>
                      <w:bCs w:val="0"/>
                      <w:sz w:val="24"/>
                      <w:szCs w:val="24"/>
                      <w:rtl/>
                    </w:rPr>
                  </w:rPrChange>
                </w:rPr>
                <w:t>طلب الحجز الاساسي بموجب بيانات الهوية و بيانات الحساب</w:t>
              </w:r>
            </w:ins>
          </w:p>
        </w:tc>
        <w:tc>
          <w:tcPr>
            <w:tcW w:w="1080" w:type="dxa"/>
          </w:tcPr>
          <w:p w14:paraId="050C1BCF" w14:textId="493F6AF2" w:rsidR="00053B72" w:rsidRPr="00BD4131" w:rsidRDefault="00053B72" w:rsidP="00625AE6">
            <w:pPr>
              <w:cnfStyle w:val="000000000000" w:firstRow="0" w:lastRow="0" w:firstColumn="0" w:lastColumn="0" w:oddVBand="0" w:evenVBand="0" w:oddHBand="0" w:evenHBand="0" w:firstRowFirstColumn="0" w:firstRowLastColumn="0" w:lastRowFirstColumn="0" w:lastRowLastColumn="0"/>
              <w:rPr>
                <w:ins w:id="167" w:author="Abdullah Khalaf [2]" w:date="2020-01-15T12:04:00Z"/>
                <w:rFonts w:cstheme="minorHAnsi"/>
                <w:sz w:val="20"/>
                <w:szCs w:val="20"/>
              </w:rPr>
            </w:pPr>
            <w:ins w:id="168" w:author="Abdullah Khalaf [2]" w:date="2020-01-15T12:04:00Z">
              <w:r w:rsidRPr="00695107">
                <w:rPr>
                  <w:rFonts w:cstheme="minorHAnsi"/>
                  <w:sz w:val="20"/>
                  <w:szCs w:val="20"/>
                  <w:highlight w:val="green"/>
                </w:rPr>
                <w:t>E1020000</w:t>
              </w:r>
            </w:ins>
          </w:p>
        </w:tc>
      </w:tr>
      <w:tr w:rsidR="00677630" w:rsidRPr="00FD2074" w14:paraId="7C5EA7F5" w14:textId="77777777" w:rsidTr="0061759E">
        <w:trPr>
          <w:cnfStyle w:val="000000100000" w:firstRow="0" w:lastRow="0" w:firstColumn="0" w:lastColumn="0" w:oddVBand="0" w:evenVBand="0" w:oddHBand="1" w:evenHBand="0" w:firstRowFirstColumn="0" w:firstRowLastColumn="0" w:lastRowFirstColumn="0" w:lastRowLastColumn="0"/>
          <w:ins w:id="169" w:author="Abdullah Khalaf [2]" w:date="2020-01-15T12:03:00Z"/>
        </w:trPr>
        <w:tc>
          <w:tcPr>
            <w:cnfStyle w:val="001000000000" w:firstRow="0" w:lastRow="0" w:firstColumn="1" w:lastColumn="0" w:oddVBand="0" w:evenVBand="0" w:oddHBand="0" w:evenHBand="0" w:firstRowFirstColumn="0" w:firstRowLastColumn="0" w:lastRowFirstColumn="0" w:lastRowLastColumn="0"/>
            <w:tcW w:w="9018" w:type="dxa"/>
          </w:tcPr>
          <w:p w14:paraId="0DB3C3BB" w14:textId="565E5BD6" w:rsidR="00677630" w:rsidRPr="009E6B7D" w:rsidRDefault="00677630" w:rsidP="00677630">
            <w:pPr>
              <w:bidi/>
              <w:rPr>
                <w:ins w:id="170" w:author="Abdullah Khalaf [2]" w:date="2020-01-15T12:03:00Z"/>
                <w:rFonts w:ascii="Sakkal Majalla" w:hAnsi="Sakkal Majalla" w:cs="Sakkal Majalla" w:hint="cs"/>
                <w:sz w:val="24"/>
                <w:szCs w:val="24"/>
                <w:highlight w:val="green"/>
                <w:rtl/>
                <w:rPrChange w:id="171" w:author="Abdullah Khalaf [2]" w:date="2020-01-15T12:03:00Z">
                  <w:rPr>
                    <w:ins w:id="172" w:author="Abdullah Khalaf [2]" w:date="2020-01-15T12:03:00Z"/>
                    <w:rFonts w:ascii="Sakkal Majalla" w:hAnsi="Sakkal Majalla" w:cs="Sakkal Majalla" w:hint="cs"/>
                    <w:sz w:val="24"/>
                    <w:szCs w:val="24"/>
                    <w:rtl/>
                  </w:rPr>
                </w:rPrChange>
              </w:rPr>
            </w:pPr>
            <w:ins w:id="173" w:author="Abdullah Khalaf [2]" w:date="2020-01-15T12:03:00Z">
              <w:r w:rsidRPr="009E6B7D">
                <w:rPr>
                  <w:rFonts w:ascii="Sakkal Majalla" w:hAnsi="Sakkal Majalla" w:cs="Sakkal Majalla"/>
                  <w:b w:val="0"/>
                  <w:bCs w:val="0"/>
                  <w:color w:val="000000" w:themeColor="text1"/>
                  <w:sz w:val="24"/>
                  <w:szCs w:val="24"/>
                  <w:highlight w:val="green"/>
                  <w:rtl/>
                  <w:rPrChange w:id="174" w:author="Abdullah Khalaf [2]" w:date="2020-01-15T12:03:00Z">
                    <w:rPr>
                      <w:rFonts w:ascii="Sakkal Majalla" w:hAnsi="Sakkal Majalla" w:cs="Sakkal Majalla"/>
                      <w:b w:val="0"/>
                      <w:bCs w:val="0"/>
                      <w:color w:val="000000" w:themeColor="text1"/>
                      <w:sz w:val="24"/>
                      <w:szCs w:val="24"/>
                      <w:rtl/>
                    </w:rPr>
                  </w:rPrChange>
                </w:rPr>
                <w:t>جهات المُنفذة لم تكن ضمن الجهات المُنفذة في طلب الحجز الاساسي</w:t>
              </w:r>
            </w:ins>
          </w:p>
        </w:tc>
        <w:tc>
          <w:tcPr>
            <w:tcW w:w="1080" w:type="dxa"/>
          </w:tcPr>
          <w:p w14:paraId="44689D13" w14:textId="2E9B7108" w:rsidR="00677630" w:rsidRPr="009E6B7D" w:rsidRDefault="00677630" w:rsidP="00677630">
            <w:pPr>
              <w:cnfStyle w:val="000000100000" w:firstRow="0" w:lastRow="0" w:firstColumn="0" w:lastColumn="0" w:oddVBand="0" w:evenVBand="0" w:oddHBand="1" w:evenHBand="0" w:firstRowFirstColumn="0" w:firstRowLastColumn="0" w:lastRowFirstColumn="0" w:lastRowLastColumn="0"/>
              <w:rPr>
                <w:ins w:id="175" w:author="Abdullah Khalaf [2]" w:date="2020-01-15T12:03:00Z"/>
                <w:rFonts w:cstheme="minorHAnsi"/>
                <w:sz w:val="20"/>
                <w:szCs w:val="20"/>
                <w:highlight w:val="green"/>
                <w:rPrChange w:id="176" w:author="Abdullah Khalaf [2]" w:date="2020-01-15T12:03:00Z">
                  <w:rPr>
                    <w:ins w:id="177" w:author="Abdullah Khalaf [2]" w:date="2020-01-15T12:03:00Z"/>
                    <w:rFonts w:cstheme="minorHAnsi"/>
                    <w:sz w:val="20"/>
                    <w:szCs w:val="20"/>
                  </w:rPr>
                </w:rPrChange>
              </w:rPr>
            </w:pPr>
            <w:ins w:id="178" w:author="Abdullah Khalaf [2]" w:date="2020-01-15T12:03:00Z">
              <w:r w:rsidRPr="009E6B7D">
                <w:rPr>
                  <w:rFonts w:cstheme="minorHAnsi"/>
                  <w:sz w:val="20"/>
                  <w:szCs w:val="20"/>
                  <w:highlight w:val="green"/>
                  <w:rPrChange w:id="179" w:author="Abdullah Khalaf [2]" w:date="2020-01-15T12:03:00Z">
                    <w:rPr>
                      <w:rFonts w:cstheme="minorHAnsi"/>
                      <w:sz w:val="20"/>
                      <w:szCs w:val="20"/>
                    </w:rPr>
                  </w:rPrChange>
                </w:rPr>
                <w:t>E1020000</w:t>
              </w:r>
            </w:ins>
          </w:p>
        </w:tc>
      </w:tr>
      <w:tr w:rsidR="00677630" w:rsidRPr="00FD2074" w14:paraId="1AF93D9B" w14:textId="77777777" w:rsidTr="0061759E">
        <w:trPr>
          <w:ins w:id="180" w:author="Abdullah Khalaf [2]" w:date="2020-01-15T12:02:00Z"/>
        </w:trPr>
        <w:tc>
          <w:tcPr>
            <w:cnfStyle w:val="001000000000" w:firstRow="0" w:lastRow="0" w:firstColumn="1" w:lastColumn="0" w:oddVBand="0" w:evenVBand="0" w:oddHBand="0" w:evenHBand="0" w:firstRowFirstColumn="0" w:firstRowLastColumn="0" w:lastRowFirstColumn="0" w:lastRowLastColumn="0"/>
            <w:tcW w:w="9018" w:type="dxa"/>
          </w:tcPr>
          <w:p w14:paraId="205036C4" w14:textId="19F2DD76" w:rsidR="00677630" w:rsidRPr="009E6B7D" w:rsidRDefault="00677630" w:rsidP="00677630">
            <w:pPr>
              <w:bidi/>
              <w:rPr>
                <w:ins w:id="181" w:author="Abdullah Khalaf [2]" w:date="2020-01-15T12:02:00Z"/>
                <w:rFonts w:ascii="Sakkal Majalla" w:hAnsi="Sakkal Majalla" w:cs="Sakkal Majalla" w:hint="cs"/>
                <w:sz w:val="24"/>
                <w:szCs w:val="24"/>
                <w:highlight w:val="green"/>
                <w:rtl/>
                <w:rPrChange w:id="182" w:author="Abdullah Khalaf [2]" w:date="2020-01-15T12:03:00Z">
                  <w:rPr>
                    <w:ins w:id="183" w:author="Abdullah Khalaf [2]" w:date="2020-01-15T12:02:00Z"/>
                    <w:rFonts w:ascii="Sakkal Majalla" w:hAnsi="Sakkal Majalla" w:cs="Sakkal Majalla" w:hint="cs"/>
                    <w:sz w:val="24"/>
                    <w:szCs w:val="24"/>
                    <w:rtl/>
                  </w:rPr>
                </w:rPrChange>
              </w:rPr>
            </w:pPr>
            <w:ins w:id="184" w:author="Abdullah Khalaf [2]" w:date="2020-01-15T12:02:00Z">
              <w:r w:rsidRPr="009E6B7D">
                <w:rPr>
                  <w:rFonts w:ascii="Sakkal Majalla" w:hAnsi="Sakkal Majalla" w:cs="Sakkal Majalla" w:hint="cs"/>
                  <w:b w:val="0"/>
                  <w:bCs w:val="0"/>
                  <w:color w:val="000000" w:themeColor="text1"/>
                  <w:sz w:val="24"/>
                  <w:szCs w:val="24"/>
                  <w:highlight w:val="green"/>
                  <w:rtl/>
                  <w:rPrChange w:id="185" w:author="Abdullah Khalaf [2]" w:date="2020-01-15T12:03:00Z">
                    <w:rPr>
                      <w:rFonts w:ascii="Sakkal Majalla" w:hAnsi="Sakkal Majalla" w:cs="Sakkal Majalla" w:hint="cs"/>
                      <w:b w:val="0"/>
                      <w:bCs w:val="0"/>
                      <w:color w:val="000000" w:themeColor="text1"/>
                      <w:sz w:val="24"/>
                      <w:szCs w:val="24"/>
                      <w:rtl/>
                    </w:rPr>
                  </w:rPrChange>
                </w:rPr>
                <w:t>في حالة ارسال جهة او مجموعة جهات كانت قد ردت بعدم وجود علاقة الحسابات الغير مشتركة</w:t>
              </w:r>
            </w:ins>
          </w:p>
        </w:tc>
        <w:tc>
          <w:tcPr>
            <w:tcW w:w="1080" w:type="dxa"/>
          </w:tcPr>
          <w:p w14:paraId="4051BE2B" w14:textId="1C4C0B10" w:rsidR="00677630" w:rsidRPr="009E6B7D" w:rsidRDefault="00677630" w:rsidP="00677630">
            <w:pPr>
              <w:cnfStyle w:val="000000000000" w:firstRow="0" w:lastRow="0" w:firstColumn="0" w:lastColumn="0" w:oddVBand="0" w:evenVBand="0" w:oddHBand="0" w:evenHBand="0" w:firstRowFirstColumn="0" w:firstRowLastColumn="0" w:lastRowFirstColumn="0" w:lastRowLastColumn="0"/>
              <w:rPr>
                <w:ins w:id="186" w:author="Abdullah Khalaf [2]" w:date="2020-01-15T12:02:00Z"/>
                <w:rFonts w:cstheme="minorHAnsi"/>
                <w:sz w:val="20"/>
                <w:szCs w:val="20"/>
                <w:highlight w:val="green"/>
                <w:rPrChange w:id="187" w:author="Abdullah Khalaf [2]" w:date="2020-01-15T12:03:00Z">
                  <w:rPr>
                    <w:ins w:id="188" w:author="Abdullah Khalaf [2]" w:date="2020-01-15T12:02:00Z"/>
                    <w:rFonts w:cstheme="minorHAnsi"/>
                    <w:sz w:val="20"/>
                    <w:szCs w:val="20"/>
                  </w:rPr>
                </w:rPrChange>
              </w:rPr>
            </w:pPr>
            <w:ins w:id="189" w:author="Abdullah Khalaf [2]" w:date="2020-01-15T12:03:00Z">
              <w:r w:rsidRPr="009E6B7D">
                <w:rPr>
                  <w:rFonts w:cstheme="minorHAnsi"/>
                  <w:sz w:val="20"/>
                  <w:szCs w:val="20"/>
                  <w:highlight w:val="green"/>
                  <w:rPrChange w:id="190" w:author="Abdullah Khalaf [2]" w:date="2020-01-15T12:03:00Z">
                    <w:rPr>
                      <w:rFonts w:cstheme="minorHAnsi"/>
                      <w:sz w:val="20"/>
                      <w:szCs w:val="20"/>
                    </w:rPr>
                  </w:rPrChange>
                </w:rPr>
                <w:t>E1020000</w:t>
              </w:r>
            </w:ins>
          </w:p>
        </w:tc>
      </w:tr>
      <w:tr w:rsidR="00677630" w:rsidRPr="00FD2074" w14:paraId="3C121BDA" w14:textId="77777777" w:rsidTr="0061759E">
        <w:trPr>
          <w:cnfStyle w:val="000000100000" w:firstRow="0" w:lastRow="0" w:firstColumn="0" w:lastColumn="0" w:oddVBand="0" w:evenVBand="0" w:oddHBand="1" w:evenHBand="0" w:firstRowFirstColumn="0" w:firstRowLastColumn="0" w:lastRowFirstColumn="0" w:lastRowLastColumn="0"/>
          <w:ins w:id="191" w:author="Abdullah Khalaf [2]" w:date="2020-01-15T12:01:00Z"/>
        </w:trPr>
        <w:tc>
          <w:tcPr>
            <w:cnfStyle w:val="001000000000" w:firstRow="0" w:lastRow="0" w:firstColumn="1" w:lastColumn="0" w:oddVBand="0" w:evenVBand="0" w:oddHBand="0" w:evenHBand="0" w:firstRowFirstColumn="0" w:firstRowLastColumn="0" w:lastRowFirstColumn="0" w:lastRowLastColumn="0"/>
            <w:tcW w:w="9018" w:type="dxa"/>
          </w:tcPr>
          <w:p w14:paraId="2475F8FC" w14:textId="07C8EF31" w:rsidR="00677630" w:rsidRPr="009E6B7D" w:rsidRDefault="00677630" w:rsidP="00677630">
            <w:pPr>
              <w:bidi/>
              <w:rPr>
                <w:ins w:id="192" w:author="Abdullah Khalaf [2]" w:date="2020-01-15T12:01:00Z"/>
                <w:rFonts w:ascii="Sakkal Majalla" w:hAnsi="Sakkal Majalla" w:cs="Sakkal Majalla" w:hint="cs"/>
                <w:sz w:val="24"/>
                <w:szCs w:val="24"/>
                <w:highlight w:val="green"/>
                <w:rtl/>
                <w:rPrChange w:id="193" w:author="Abdullah Khalaf [2]" w:date="2020-01-15T12:03:00Z">
                  <w:rPr>
                    <w:ins w:id="194" w:author="Abdullah Khalaf [2]" w:date="2020-01-15T12:01:00Z"/>
                    <w:rFonts w:ascii="Sakkal Majalla" w:hAnsi="Sakkal Majalla" w:cs="Sakkal Majalla" w:hint="cs"/>
                    <w:sz w:val="24"/>
                    <w:szCs w:val="24"/>
                    <w:rtl/>
                  </w:rPr>
                </w:rPrChange>
              </w:rPr>
            </w:pPr>
            <w:ins w:id="195" w:author="Abdullah Khalaf [2]" w:date="2020-01-15T12:02:00Z">
              <w:r w:rsidRPr="009E6B7D">
                <w:rPr>
                  <w:rFonts w:ascii="Sakkal Majalla" w:hAnsi="Sakkal Majalla" w:cs="Sakkal Majalla" w:hint="cs"/>
                  <w:b w:val="0"/>
                  <w:bCs w:val="0"/>
                  <w:color w:val="000000" w:themeColor="text1"/>
                  <w:sz w:val="24"/>
                  <w:szCs w:val="24"/>
                  <w:highlight w:val="green"/>
                  <w:rtl/>
                  <w:rPrChange w:id="196" w:author="Abdullah Khalaf [2]" w:date="2020-01-15T12:03:00Z">
                    <w:rPr>
                      <w:rFonts w:ascii="Sakkal Majalla" w:hAnsi="Sakkal Majalla" w:cs="Sakkal Majalla" w:hint="cs"/>
                      <w:b w:val="0"/>
                      <w:bCs w:val="0"/>
                      <w:color w:val="000000" w:themeColor="text1"/>
                      <w:sz w:val="24"/>
                      <w:szCs w:val="24"/>
                      <w:rtl/>
                    </w:rPr>
                  </w:rPrChange>
                </w:rPr>
                <w:t xml:space="preserve">في حالة </w:t>
              </w:r>
            </w:ins>
            <w:ins w:id="197" w:author="Abdullah Khalaf [2]" w:date="2020-01-15T12:01:00Z">
              <w:r w:rsidRPr="009E6B7D">
                <w:rPr>
                  <w:rFonts w:ascii="Sakkal Majalla" w:hAnsi="Sakkal Majalla" w:cs="Sakkal Majalla" w:hint="cs"/>
                  <w:b w:val="0"/>
                  <w:bCs w:val="0"/>
                  <w:color w:val="000000" w:themeColor="text1"/>
                  <w:sz w:val="24"/>
                  <w:szCs w:val="24"/>
                  <w:highlight w:val="green"/>
                  <w:rtl/>
                  <w:rPrChange w:id="198" w:author="Abdullah Khalaf [2]" w:date="2020-01-15T12:03:00Z">
                    <w:rPr>
                      <w:rFonts w:ascii="Sakkal Majalla" w:hAnsi="Sakkal Majalla" w:cs="Sakkal Majalla" w:hint="cs"/>
                      <w:b w:val="0"/>
                      <w:bCs w:val="0"/>
                      <w:color w:val="000000" w:themeColor="text1"/>
                      <w:sz w:val="24"/>
                      <w:szCs w:val="24"/>
                      <w:rtl/>
                    </w:rPr>
                  </w:rPrChange>
                </w:rPr>
                <w:t>ارسال جهة او مجموعة جهات كانت قد ردت بعدم وجود علاقة</w:t>
              </w:r>
            </w:ins>
          </w:p>
        </w:tc>
        <w:tc>
          <w:tcPr>
            <w:tcW w:w="1080" w:type="dxa"/>
          </w:tcPr>
          <w:p w14:paraId="5CDD97B6" w14:textId="2C511F68" w:rsidR="00677630" w:rsidRPr="009E6B7D" w:rsidRDefault="00677630" w:rsidP="00677630">
            <w:pPr>
              <w:cnfStyle w:val="000000100000" w:firstRow="0" w:lastRow="0" w:firstColumn="0" w:lastColumn="0" w:oddVBand="0" w:evenVBand="0" w:oddHBand="1" w:evenHBand="0" w:firstRowFirstColumn="0" w:firstRowLastColumn="0" w:lastRowFirstColumn="0" w:lastRowLastColumn="0"/>
              <w:rPr>
                <w:ins w:id="199" w:author="Abdullah Khalaf [2]" w:date="2020-01-15T12:01:00Z"/>
                <w:rFonts w:cstheme="minorHAnsi"/>
                <w:sz w:val="20"/>
                <w:szCs w:val="20"/>
                <w:highlight w:val="green"/>
                <w:rPrChange w:id="200" w:author="Abdullah Khalaf [2]" w:date="2020-01-15T12:03:00Z">
                  <w:rPr>
                    <w:ins w:id="201" w:author="Abdullah Khalaf [2]" w:date="2020-01-15T12:01:00Z"/>
                    <w:rFonts w:cstheme="minorHAnsi"/>
                    <w:sz w:val="20"/>
                    <w:szCs w:val="20"/>
                  </w:rPr>
                </w:rPrChange>
              </w:rPr>
            </w:pPr>
            <w:ins w:id="202" w:author="Abdullah Khalaf [2]" w:date="2020-01-15T12:03:00Z">
              <w:r w:rsidRPr="009E6B7D">
                <w:rPr>
                  <w:rFonts w:cstheme="minorHAnsi"/>
                  <w:sz w:val="20"/>
                  <w:szCs w:val="20"/>
                  <w:highlight w:val="green"/>
                  <w:rPrChange w:id="203" w:author="Abdullah Khalaf [2]" w:date="2020-01-15T12:03:00Z">
                    <w:rPr>
                      <w:rFonts w:cstheme="minorHAnsi"/>
                      <w:sz w:val="20"/>
                      <w:szCs w:val="20"/>
                    </w:rPr>
                  </w:rPrChange>
                </w:rPr>
                <w:t>E1020000</w:t>
              </w:r>
            </w:ins>
          </w:p>
        </w:tc>
      </w:tr>
      <w:tr w:rsidR="00625AE6" w:rsidRPr="00FD2074" w14:paraId="58E05039" w14:textId="77777777" w:rsidTr="0061759E">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5A6E69DE" w14:textId="1B7FCEC7" w:rsidR="00625AE6" w:rsidRPr="00FD2074" w:rsidRDefault="00625AE6" w:rsidP="00625AE6">
            <w:pPr>
              <w:bidi/>
              <w:rPr>
                <w:rFonts w:ascii="Sakkal Majalla" w:hAnsi="Sakkal Majalla" w:cs="Sakkal Majalla"/>
                <w:color w:val="FFFFFF" w:themeColor="background1"/>
                <w:sz w:val="28"/>
                <w:szCs w:val="28"/>
                <w:rtl/>
              </w:rPr>
            </w:pPr>
            <w:commentRangeStart w:id="204"/>
            <w:commentRangeStart w:id="205"/>
            <w:r w:rsidRPr="00751039">
              <w:rPr>
                <w:rFonts w:ascii="Sakkal Majalla" w:hAnsi="Sakkal Majalla" w:cs="Sakkal Majalla" w:hint="cs"/>
                <w:color w:val="FFFFFF" w:themeColor="background1"/>
                <w:sz w:val="26"/>
                <w:szCs w:val="26"/>
                <w:rtl/>
              </w:rPr>
              <w:t>الرقم المرجعي للحجز السابق</w:t>
            </w:r>
            <w:r>
              <w:rPr>
                <w:rFonts w:ascii="Sakkal Majalla" w:hAnsi="Sakkal Majalla" w:cs="Sakkal Majalla" w:hint="cs"/>
                <w:color w:val="FFFFFF" w:themeColor="background1"/>
                <w:sz w:val="26"/>
                <w:szCs w:val="26"/>
                <w:rtl/>
              </w:rPr>
              <w:t xml:space="preserve"> </w:t>
            </w:r>
            <w:r>
              <w:rPr>
                <w:rFonts w:ascii="Sakkal Majalla" w:hAnsi="Sakkal Majalla" w:cs="Sakkal Majalla"/>
                <w:color w:val="FFFFFF" w:themeColor="background1"/>
                <w:sz w:val="26"/>
                <w:szCs w:val="26"/>
                <w:rtl/>
              </w:rPr>
              <w:t>–</w:t>
            </w:r>
            <w:r>
              <w:rPr>
                <w:rFonts w:ascii="Sakkal Majalla" w:hAnsi="Sakkal Majalla" w:cs="Sakkal Majalla" w:hint="cs"/>
                <w:color w:val="FFFFFF" w:themeColor="background1"/>
                <w:sz w:val="26"/>
                <w:szCs w:val="26"/>
                <w:rtl/>
              </w:rPr>
              <w:t xml:space="preserve"> نظام تنفيذ</w:t>
            </w:r>
            <w:commentRangeEnd w:id="204"/>
            <w:r w:rsidR="00FE54D7">
              <w:rPr>
                <w:rStyle w:val="CommentReference"/>
                <w:rFonts w:ascii="Times New Roman" w:eastAsia="Times New Roman" w:hAnsi="Times New Roman" w:cs="Times New Roman"/>
                <w:b w:val="0"/>
                <w:bCs w:val="0"/>
                <w:rtl/>
              </w:rPr>
              <w:commentReference w:id="204"/>
            </w:r>
            <w:commentRangeEnd w:id="205"/>
            <w:r w:rsidR="004071F1">
              <w:rPr>
                <w:rStyle w:val="CommentReference"/>
                <w:rFonts w:ascii="Times New Roman" w:eastAsia="Times New Roman" w:hAnsi="Times New Roman" w:cs="Times New Roman"/>
                <w:b w:val="0"/>
                <w:bCs w:val="0"/>
                <w:rtl/>
              </w:rPr>
              <w:commentReference w:id="205"/>
            </w:r>
          </w:p>
        </w:tc>
      </w:tr>
      <w:tr w:rsidR="00625AE6" w:rsidRPr="00FD2074" w14:paraId="73FC7782"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30728E19" w14:textId="77777777" w:rsidR="00625AE6" w:rsidRPr="00FD2074" w:rsidRDefault="00625AE6" w:rsidP="00625AE6">
            <w:pPr>
              <w:bidi/>
              <w:rPr>
                <w:rFonts w:ascii="Sakkal Majalla" w:hAnsi="Sakkal Majalla" w:cs="Sakkal Majalla"/>
                <w:b w:val="0"/>
                <w:bCs w:val="0"/>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35C2246F" w14:textId="77777777" w:rsidR="00625AE6" w:rsidRPr="00FD2074" w:rsidRDefault="00625AE6" w:rsidP="00625AE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FD2074">
              <w:rPr>
                <w:rFonts w:ascii="Sakkal Majalla" w:hAnsi="Sakkal Majalla" w:cs="Sakkal Majalla" w:hint="cs"/>
                <w:b/>
                <w:bCs/>
                <w:color w:val="FFFFFF" w:themeColor="background1"/>
                <w:sz w:val="28"/>
                <w:szCs w:val="28"/>
                <w:rtl/>
              </w:rPr>
              <w:t>رمز الخطأ</w:t>
            </w:r>
          </w:p>
        </w:tc>
      </w:tr>
      <w:tr w:rsidR="00D95525" w:rsidRPr="00FD2074" w14:paraId="5DBC2E77" w14:textId="77777777" w:rsidTr="0061759E">
        <w:tc>
          <w:tcPr>
            <w:cnfStyle w:val="001000000000" w:firstRow="0" w:lastRow="0" w:firstColumn="1" w:lastColumn="0" w:oddVBand="0" w:evenVBand="0" w:oddHBand="0" w:evenHBand="0" w:firstRowFirstColumn="0" w:firstRowLastColumn="0" w:lastRowFirstColumn="0" w:lastRowLastColumn="0"/>
            <w:tcW w:w="9018" w:type="dxa"/>
          </w:tcPr>
          <w:p w14:paraId="489D2C60" w14:textId="265A53A5" w:rsidR="00625AE6" w:rsidRPr="00FD2074" w:rsidRDefault="00625AE6" w:rsidP="00625AE6">
            <w:pPr>
              <w:bidi/>
              <w:rPr>
                <w:rFonts w:ascii="Sakkal Majalla" w:hAnsi="Sakkal Majalla" w:cs="Sakkal Majalla"/>
                <w:b w:val="0"/>
                <w:bCs w:val="0"/>
                <w:sz w:val="24"/>
                <w:szCs w:val="24"/>
                <w:rtl/>
              </w:rPr>
            </w:pPr>
            <w:r w:rsidRPr="007B681D">
              <w:rPr>
                <w:rFonts w:ascii="Sakkal Majalla" w:hAnsi="Sakkal Majalla" w:cs="Sakkal Majalla" w:hint="cs"/>
                <w:b w:val="0"/>
                <w:bCs w:val="0"/>
                <w:sz w:val="24"/>
                <w:szCs w:val="24"/>
                <w:rtl/>
              </w:rPr>
              <w:t xml:space="preserve">في حال عدم وجود </w:t>
            </w:r>
            <w:r>
              <w:rPr>
                <w:rFonts w:ascii="Sakkal Majalla" w:hAnsi="Sakkal Majalla" w:cs="Sakkal Majalla" w:hint="cs"/>
                <w:b w:val="0"/>
                <w:bCs w:val="0"/>
                <w:sz w:val="24"/>
                <w:szCs w:val="24"/>
                <w:rtl/>
              </w:rPr>
              <w:t>"</w:t>
            </w:r>
            <w:r w:rsidRPr="00B274C9">
              <w:rPr>
                <w:rFonts w:ascii="Sakkal Majalla" w:hAnsi="Sakkal Majalla" w:cs="Sakkal Majalla" w:hint="cs"/>
                <w:b w:val="0"/>
                <w:bCs w:val="0"/>
                <w:sz w:val="24"/>
                <w:szCs w:val="24"/>
                <w:rtl/>
              </w:rPr>
              <w:t>الرقم المرجعي</w:t>
            </w:r>
            <w:r>
              <w:rPr>
                <w:rFonts w:ascii="Sakkal Majalla" w:hAnsi="Sakkal Majalla" w:cs="Sakkal Majalla" w:hint="cs"/>
                <w:b w:val="0"/>
                <w:bCs w:val="0"/>
                <w:sz w:val="24"/>
                <w:szCs w:val="24"/>
                <w:rtl/>
              </w:rPr>
              <w:t xml:space="preserve"> للحجز</w:t>
            </w:r>
            <w:r w:rsidRPr="00B274C9">
              <w:rPr>
                <w:rFonts w:ascii="Sakkal Majalla" w:hAnsi="Sakkal Majalla" w:cs="Sakkal Majalla" w:hint="cs"/>
                <w:b w:val="0"/>
                <w:bCs w:val="0"/>
                <w:sz w:val="24"/>
                <w:szCs w:val="24"/>
                <w:rtl/>
              </w:rPr>
              <w:t xml:space="preserve"> السابق </w:t>
            </w:r>
            <w:r w:rsidRPr="00B274C9">
              <w:rPr>
                <w:rFonts w:ascii="Sakkal Majalla" w:hAnsi="Sakkal Majalla" w:cs="Sakkal Majalla"/>
                <w:b w:val="0"/>
                <w:bCs w:val="0"/>
                <w:sz w:val="24"/>
                <w:szCs w:val="24"/>
                <w:rtl/>
              </w:rPr>
              <w:t>–</w:t>
            </w:r>
            <w:r>
              <w:rPr>
                <w:rFonts w:ascii="Sakkal Majalla" w:hAnsi="Sakkal Majalla" w:cs="Sakkal Majalla" w:hint="cs"/>
                <w:b w:val="0"/>
                <w:bCs w:val="0"/>
                <w:sz w:val="24"/>
                <w:szCs w:val="24"/>
                <w:rtl/>
              </w:rPr>
              <w:t xml:space="preserve"> نظام</w:t>
            </w:r>
            <w:r w:rsidRPr="00B274C9">
              <w:rPr>
                <w:rFonts w:ascii="Sakkal Majalla" w:hAnsi="Sakkal Majalla" w:cs="Sakkal Majalla" w:hint="cs"/>
                <w:b w:val="0"/>
                <w:bCs w:val="0"/>
                <w:sz w:val="24"/>
                <w:szCs w:val="24"/>
                <w:rtl/>
              </w:rPr>
              <w:t xml:space="preserve"> تنفيذ</w:t>
            </w:r>
            <w:r>
              <w:rPr>
                <w:rFonts w:ascii="Sakkal Majalla" w:hAnsi="Sakkal Majalla" w:cs="Sakkal Majalla" w:hint="cs"/>
                <w:b w:val="0"/>
                <w:bCs w:val="0"/>
                <w:sz w:val="24"/>
                <w:szCs w:val="24"/>
                <w:rtl/>
              </w:rPr>
              <w:t>"</w:t>
            </w:r>
          </w:p>
        </w:tc>
        <w:tc>
          <w:tcPr>
            <w:tcW w:w="1080" w:type="dxa"/>
          </w:tcPr>
          <w:p w14:paraId="50BC2AA0" w14:textId="2D7223A7" w:rsidR="00625AE6" w:rsidRPr="00FD2074"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D95525" w:rsidRPr="00FD2074" w14:paraId="7853D362"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4D1C5616" w14:textId="77777777" w:rsidR="00625AE6" w:rsidRPr="00FD2074" w:rsidRDefault="00625AE6" w:rsidP="00625AE6">
            <w:pPr>
              <w:bidi/>
              <w:rPr>
                <w:rFonts w:ascii="Sakkal Majalla" w:hAnsi="Sakkal Majalla" w:cs="Sakkal Majalla"/>
                <w:b w:val="0"/>
                <w:bCs w:val="0"/>
                <w:sz w:val="24"/>
                <w:szCs w:val="24"/>
                <w:rtl/>
              </w:rPr>
            </w:pPr>
            <w:r w:rsidRPr="00B274C9">
              <w:rPr>
                <w:rFonts w:ascii="Sakkal Majalla" w:hAnsi="Sakkal Majalla" w:cs="Sakkal Majalla" w:hint="cs"/>
                <w:b w:val="0"/>
                <w:bCs w:val="0"/>
                <w:sz w:val="24"/>
                <w:szCs w:val="24"/>
                <w:rtl/>
              </w:rPr>
              <w:t>في حال وجود خطأ في نمط "الرقم المرجعي</w:t>
            </w:r>
            <w:r>
              <w:rPr>
                <w:rFonts w:ascii="Sakkal Majalla" w:hAnsi="Sakkal Majalla" w:cs="Sakkal Majalla" w:hint="cs"/>
                <w:b w:val="0"/>
                <w:bCs w:val="0"/>
                <w:sz w:val="24"/>
                <w:szCs w:val="24"/>
                <w:rtl/>
              </w:rPr>
              <w:t xml:space="preserve"> للحجز</w:t>
            </w:r>
            <w:r w:rsidRPr="00B274C9">
              <w:rPr>
                <w:rFonts w:ascii="Sakkal Majalla" w:hAnsi="Sakkal Majalla" w:cs="Sakkal Majalla" w:hint="cs"/>
                <w:b w:val="0"/>
                <w:bCs w:val="0"/>
                <w:sz w:val="24"/>
                <w:szCs w:val="24"/>
                <w:rtl/>
              </w:rPr>
              <w:t xml:space="preserve"> السابق </w:t>
            </w:r>
            <w:r w:rsidRPr="00B274C9">
              <w:rPr>
                <w:rFonts w:ascii="Sakkal Majalla" w:hAnsi="Sakkal Majalla" w:cs="Sakkal Majalla"/>
                <w:b w:val="0"/>
                <w:bCs w:val="0"/>
                <w:sz w:val="24"/>
                <w:szCs w:val="24"/>
                <w:rtl/>
              </w:rPr>
              <w:t>–</w:t>
            </w:r>
            <w:r>
              <w:rPr>
                <w:rFonts w:ascii="Sakkal Majalla" w:hAnsi="Sakkal Majalla" w:cs="Sakkal Majalla" w:hint="cs"/>
                <w:b w:val="0"/>
                <w:bCs w:val="0"/>
                <w:sz w:val="24"/>
                <w:szCs w:val="24"/>
                <w:rtl/>
              </w:rPr>
              <w:t xml:space="preserve"> نظام</w:t>
            </w:r>
            <w:r w:rsidRPr="00B274C9">
              <w:rPr>
                <w:rFonts w:ascii="Sakkal Majalla" w:hAnsi="Sakkal Majalla" w:cs="Sakkal Majalla" w:hint="cs"/>
                <w:b w:val="0"/>
                <w:bCs w:val="0"/>
                <w:sz w:val="24"/>
                <w:szCs w:val="24"/>
                <w:rtl/>
              </w:rPr>
              <w:t xml:space="preserve"> تنفيذ"</w:t>
            </w:r>
          </w:p>
        </w:tc>
        <w:tc>
          <w:tcPr>
            <w:tcW w:w="1080" w:type="dxa"/>
          </w:tcPr>
          <w:p w14:paraId="531F718B" w14:textId="6F2FFF89" w:rsidR="00625AE6" w:rsidRPr="00FD2074" w:rsidRDefault="00625AE6" w:rsidP="00625AE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AE2B61" w:rsidRPr="00FD2074" w14:paraId="7EA4B9CE" w14:textId="77777777" w:rsidTr="00D41D1D">
        <w:trPr>
          <w:ins w:id="206" w:author="Abdullah Khalaf" w:date="2020-01-14T17:58:00Z"/>
        </w:trPr>
        <w:tc>
          <w:tcPr>
            <w:cnfStyle w:val="001000000000" w:firstRow="0" w:lastRow="0" w:firstColumn="1" w:lastColumn="0" w:oddVBand="0" w:evenVBand="0" w:oddHBand="0" w:evenHBand="0" w:firstRowFirstColumn="0" w:firstRowLastColumn="0" w:lastRowFirstColumn="0" w:lastRowLastColumn="0"/>
            <w:tcW w:w="9018" w:type="dxa"/>
          </w:tcPr>
          <w:p w14:paraId="5D50163C" w14:textId="6A2445F8" w:rsidR="00AE2B61" w:rsidRPr="00FD2074" w:rsidRDefault="00AE2B61" w:rsidP="00D41D1D">
            <w:pPr>
              <w:bidi/>
              <w:rPr>
                <w:ins w:id="207" w:author="Abdullah Khalaf" w:date="2020-01-14T17:58:00Z"/>
                <w:rFonts w:ascii="Sakkal Majalla" w:hAnsi="Sakkal Majalla" w:cs="Sakkal Majalla"/>
                <w:b w:val="0"/>
                <w:bCs w:val="0"/>
                <w:sz w:val="24"/>
                <w:szCs w:val="24"/>
                <w:rtl/>
              </w:rPr>
            </w:pPr>
            <w:ins w:id="208" w:author="Abdullah Khalaf" w:date="2020-01-14T17:58:00Z">
              <w:r w:rsidRPr="00B70166">
                <w:rPr>
                  <w:rFonts w:ascii="Sakkal Majalla" w:hAnsi="Sakkal Majalla" w:cs="Sakkal Majalla" w:hint="cs"/>
                  <w:color w:val="000000" w:themeColor="text1"/>
                  <w:sz w:val="24"/>
                  <w:szCs w:val="24"/>
                  <w:rtl/>
                </w:rPr>
                <w:t xml:space="preserve">في حال وجود الرقم المرجعي السابق الخاص بالمؤسسة </w:t>
              </w:r>
              <w:r w:rsidRPr="00B70166">
                <w:rPr>
                  <w:rFonts w:ascii="Sakkal Majalla" w:hAnsi="Sakkal Majalla" w:cs="Sakkal Majalla"/>
                  <w:color w:val="000000" w:themeColor="text1"/>
                  <w:sz w:val="24"/>
                  <w:szCs w:val="24"/>
                  <w:rtl/>
                </w:rPr>
                <w:t>–</w:t>
              </w:r>
              <w:r w:rsidRPr="00B70166">
                <w:rPr>
                  <w:rFonts w:ascii="Sakkal Majalla" w:hAnsi="Sakkal Majalla" w:cs="Sakkal Majalla" w:hint="cs"/>
                  <w:color w:val="000000" w:themeColor="text1"/>
                  <w:sz w:val="24"/>
                  <w:szCs w:val="24"/>
                  <w:rtl/>
                </w:rPr>
                <w:t xml:space="preserve"> تنفيذ مع الارقام المرجعية الاخرى</w:t>
              </w:r>
            </w:ins>
          </w:p>
        </w:tc>
        <w:tc>
          <w:tcPr>
            <w:tcW w:w="1080" w:type="dxa"/>
          </w:tcPr>
          <w:p w14:paraId="6471D928" w14:textId="77777777" w:rsidR="00AE2B61" w:rsidRPr="00FD2074" w:rsidRDefault="00AE2B61" w:rsidP="00D41D1D">
            <w:pPr>
              <w:bidi/>
              <w:cnfStyle w:val="000000000000" w:firstRow="0" w:lastRow="0" w:firstColumn="0" w:lastColumn="0" w:oddVBand="0" w:evenVBand="0" w:oddHBand="0" w:evenHBand="0" w:firstRowFirstColumn="0" w:firstRowLastColumn="0" w:lastRowFirstColumn="0" w:lastRowLastColumn="0"/>
              <w:rPr>
                <w:ins w:id="209" w:author="Abdullah Khalaf" w:date="2020-01-14T17:58:00Z"/>
                <w:rFonts w:ascii="Sakkal Majalla" w:hAnsi="Sakkal Majalla" w:cs="Sakkal Majalla"/>
                <w:sz w:val="24"/>
                <w:szCs w:val="24"/>
                <w:rtl/>
              </w:rPr>
            </w:pPr>
            <w:ins w:id="210" w:author="Abdullah Khalaf" w:date="2020-01-14T17:58:00Z">
              <w:r w:rsidRPr="0053458A">
                <w:rPr>
                  <w:rFonts w:cstheme="minorHAnsi"/>
                  <w:sz w:val="20"/>
                  <w:szCs w:val="20"/>
                </w:rPr>
                <w:t>E9810004</w:t>
              </w:r>
            </w:ins>
          </w:p>
        </w:tc>
      </w:tr>
      <w:tr w:rsidR="00625AE6" w:rsidRPr="00FD2074" w14:paraId="5E5BDE85"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7583DA55" w14:textId="26C78C1E" w:rsidR="00625AE6" w:rsidRPr="00FD2074" w:rsidRDefault="00625AE6" w:rsidP="00625AE6">
            <w:pPr>
              <w:bidi/>
              <w:rPr>
                <w:rFonts w:ascii="Sakkal Majalla" w:hAnsi="Sakkal Majalla" w:cs="Sakkal Majalla"/>
                <w:color w:val="FFFFFF" w:themeColor="background1"/>
                <w:sz w:val="28"/>
                <w:szCs w:val="28"/>
                <w:rtl/>
              </w:rPr>
            </w:pPr>
            <w:r w:rsidRPr="00E8105C">
              <w:rPr>
                <w:rFonts w:ascii="Sakkal Majalla" w:hAnsi="Sakkal Majalla" w:cs="Sakkal Majalla"/>
                <w:color w:val="FFFFFF" w:themeColor="background1"/>
                <w:sz w:val="26"/>
                <w:szCs w:val="26"/>
                <w:rtl/>
              </w:rPr>
              <w:t>الرقم المرجعي للحجز السابق – ساما نت</w:t>
            </w:r>
          </w:p>
        </w:tc>
      </w:tr>
      <w:tr w:rsidR="00625AE6" w:rsidRPr="00FD2074" w14:paraId="322F1233" w14:textId="77777777" w:rsidTr="0061759E">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057486E3" w14:textId="77777777" w:rsidR="00625AE6" w:rsidRPr="00FD2074" w:rsidRDefault="00625AE6" w:rsidP="00625AE6">
            <w:pPr>
              <w:bidi/>
              <w:rPr>
                <w:rFonts w:ascii="Sakkal Majalla" w:hAnsi="Sakkal Majalla" w:cs="Sakkal Majalla"/>
                <w:b w:val="0"/>
                <w:bCs w:val="0"/>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62675B86" w14:textId="77777777" w:rsidR="00625AE6" w:rsidRPr="00FD2074"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FD2074">
              <w:rPr>
                <w:rFonts w:ascii="Sakkal Majalla" w:hAnsi="Sakkal Majalla" w:cs="Sakkal Majalla" w:hint="cs"/>
                <w:b/>
                <w:bCs/>
                <w:color w:val="FFFFFF" w:themeColor="background1"/>
                <w:sz w:val="28"/>
                <w:szCs w:val="28"/>
                <w:rtl/>
              </w:rPr>
              <w:t>رمز الخطأ</w:t>
            </w:r>
          </w:p>
        </w:tc>
      </w:tr>
      <w:tr w:rsidR="00D95525" w:rsidRPr="00FD2074" w14:paraId="460D8F29"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52DA054B" w14:textId="34A5899E" w:rsidR="00625AE6" w:rsidRPr="00FD2074" w:rsidRDefault="00625AE6" w:rsidP="00625AE6">
            <w:pPr>
              <w:bidi/>
              <w:rPr>
                <w:rFonts w:ascii="Sakkal Majalla" w:hAnsi="Sakkal Majalla" w:cs="Sakkal Majalla"/>
                <w:b w:val="0"/>
                <w:bCs w:val="0"/>
                <w:sz w:val="24"/>
                <w:szCs w:val="24"/>
                <w:rtl/>
              </w:rPr>
            </w:pPr>
            <w:r w:rsidRPr="007B681D">
              <w:rPr>
                <w:rFonts w:ascii="Sakkal Majalla" w:hAnsi="Sakkal Majalla" w:cs="Sakkal Majalla" w:hint="cs"/>
                <w:b w:val="0"/>
                <w:bCs w:val="0"/>
                <w:sz w:val="24"/>
                <w:szCs w:val="24"/>
                <w:rtl/>
              </w:rPr>
              <w:t xml:space="preserve">في حال عدم وجود </w:t>
            </w:r>
            <w:r>
              <w:rPr>
                <w:rFonts w:ascii="Sakkal Majalla" w:hAnsi="Sakkal Majalla" w:cs="Sakkal Majalla" w:hint="cs"/>
                <w:b w:val="0"/>
                <w:bCs w:val="0"/>
                <w:sz w:val="24"/>
                <w:szCs w:val="24"/>
                <w:rtl/>
              </w:rPr>
              <w:t>"</w:t>
            </w:r>
            <w:r w:rsidRPr="00BA1379">
              <w:rPr>
                <w:rFonts w:ascii="Sakkal Majalla" w:hAnsi="Sakkal Majalla" w:cs="Sakkal Majalla"/>
                <w:b w:val="0"/>
                <w:bCs w:val="0"/>
                <w:sz w:val="24"/>
                <w:szCs w:val="24"/>
                <w:rtl/>
              </w:rPr>
              <w:t>الرقم المرجعي للحجز السابق – ساما نت</w:t>
            </w:r>
            <w:r>
              <w:rPr>
                <w:rFonts w:ascii="Sakkal Majalla" w:hAnsi="Sakkal Majalla" w:cs="Sakkal Majalla" w:hint="cs"/>
                <w:b w:val="0"/>
                <w:bCs w:val="0"/>
                <w:sz w:val="24"/>
                <w:szCs w:val="24"/>
                <w:rtl/>
              </w:rPr>
              <w:t>"</w:t>
            </w:r>
          </w:p>
        </w:tc>
        <w:tc>
          <w:tcPr>
            <w:tcW w:w="1080" w:type="dxa"/>
          </w:tcPr>
          <w:p w14:paraId="1109F520" w14:textId="603CACC0" w:rsidR="00625AE6" w:rsidRPr="00FD2074" w:rsidRDefault="00625AE6" w:rsidP="00625AE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D95525" w:rsidRPr="00FD2074" w14:paraId="24DE04DE" w14:textId="77777777" w:rsidTr="0061759E">
        <w:tc>
          <w:tcPr>
            <w:cnfStyle w:val="001000000000" w:firstRow="0" w:lastRow="0" w:firstColumn="1" w:lastColumn="0" w:oddVBand="0" w:evenVBand="0" w:oddHBand="0" w:evenHBand="0" w:firstRowFirstColumn="0" w:firstRowLastColumn="0" w:lastRowFirstColumn="0" w:lastRowLastColumn="0"/>
            <w:tcW w:w="9018" w:type="dxa"/>
          </w:tcPr>
          <w:p w14:paraId="1139FD20" w14:textId="14D6ACCA" w:rsidR="00625AE6" w:rsidRPr="00FD2074" w:rsidRDefault="00625AE6" w:rsidP="00625AE6">
            <w:pPr>
              <w:bidi/>
              <w:rPr>
                <w:rFonts w:ascii="Sakkal Majalla" w:hAnsi="Sakkal Majalla" w:cs="Sakkal Majalla"/>
                <w:b w:val="0"/>
                <w:bCs w:val="0"/>
                <w:sz w:val="24"/>
                <w:szCs w:val="24"/>
                <w:rtl/>
              </w:rPr>
            </w:pPr>
            <w:r w:rsidRPr="00B274C9">
              <w:rPr>
                <w:rFonts w:ascii="Sakkal Majalla" w:hAnsi="Sakkal Majalla" w:cs="Sakkal Majalla" w:hint="cs"/>
                <w:b w:val="0"/>
                <w:bCs w:val="0"/>
                <w:sz w:val="24"/>
                <w:szCs w:val="24"/>
                <w:rtl/>
              </w:rPr>
              <w:lastRenderedPageBreak/>
              <w:t xml:space="preserve">في حال وجود خطأ في نمط </w:t>
            </w:r>
            <w:r>
              <w:rPr>
                <w:rFonts w:ascii="Sakkal Majalla" w:hAnsi="Sakkal Majalla" w:cs="Sakkal Majalla" w:hint="cs"/>
                <w:b w:val="0"/>
                <w:bCs w:val="0"/>
                <w:sz w:val="24"/>
                <w:szCs w:val="24"/>
                <w:rtl/>
              </w:rPr>
              <w:t>"</w:t>
            </w:r>
            <w:r w:rsidRPr="00BA1379">
              <w:rPr>
                <w:rFonts w:ascii="Sakkal Majalla" w:hAnsi="Sakkal Majalla" w:cs="Sakkal Majalla"/>
                <w:b w:val="0"/>
                <w:bCs w:val="0"/>
                <w:sz w:val="24"/>
                <w:szCs w:val="24"/>
                <w:rtl/>
              </w:rPr>
              <w:t>الرقم المرجعي للحجز السابق – ساما نت</w:t>
            </w:r>
            <w:r>
              <w:rPr>
                <w:rFonts w:ascii="Sakkal Majalla" w:hAnsi="Sakkal Majalla" w:cs="Sakkal Majalla" w:hint="cs"/>
                <w:b w:val="0"/>
                <w:bCs w:val="0"/>
                <w:sz w:val="24"/>
                <w:szCs w:val="24"/>
                <w:rtl/>
              </w:rPr>
              <w:t>"</w:t>
            </w:r>
          </w:p>
        </w:tc>
        <w:tc>
          <w:tcPr>
            <w:tcW w:w="1080" w:type="dxa"/>
          </w:tcPr>
          <w:p w14:paraId="78B0774F" w14:textId="3B34924C" w:rsidR="00625AE6" w:rsidRPr="00FD2074"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625AE6" w:rsidRPr="00FD2074" w14:paraId="157406E7"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30A06CA0" w14:textId="7522F9EC" w:rsidR="00625AE6" w:rsidRPr="00FD2074" w:rsidRDefault="00625AE6" w:rsidP="00625AE6">
            <w:pPr>
              <w:bidi/>
              <w:rPr>
                <w:rFonts w:ascii="Sakkal Majalla" w:hAnsi="Sakkal Majalla" w:cs="Sakkal Majalla"/>
                <w:color w:val="FFFFFF" w:themeColor="background1"/>
                <w:sz w:val="28"/>
                <w:szCs w:val="28"/>
                <w:rtl/>
              </w:rPr>
            </w:pPr>
            <w:r w:rsidRPr="00751039">
              <w:rPr>
                <w:rFonts w:ascii="Sakkal Majalla" w:hAnsi="Sakkal Majalla" w:cs="Sakkal Majalla" w:hint="cs"/>
                <w:color w:val="FFFFFF" w:themeColor="background1"/>
                <w:sz w:val="26"/>
                <w:szCs w:val="26"/>
                <w:rtl/>
              </w:rPr>
              <w:t>الرقم المرجعي للحجز السابق</w:t>
            </w:r>
            <w:r>
              <w:rPr>
                <w:rFonts w:ascii="Sakkal Majalla" w:hAnsi="Sakkal Majalla" w:cs="Sakkal Majalla" w:hint="cs"/>
                <w:color w:val="FFFFFF" w:themeColor="background1"/>
                <w:sz w:val="26"/>
                <w:szCs w:val="26"/>
                <w:rtl/>
              </w:rPr>
              <w:t xml:space="preserve"> </w:t>
            </w:r>
            <w:r>
              <w:rPr>
                <w:rFonts w:ascii="Sakkal Majalla" w:hAnsi="Sakkal Majalla" w:cs="Sakkal Majalla"/>
                <w:color w:val="FFFFFF" w:themeColor="background1"/>
                <w:sz w:val="26"/>
                <w:szCs w:val="26"/>
                <w:rtl/>
              </w:rPr>
              <w:t>–</w:t>
            </w:r>
            <w:r>
              <w:rPr>
                <w:rFonts w:ascii="Sakkal Majalla" w:hAnsi="Sakkal Majalla" w:cs="Sakkal Majalla" w:hint="cs"/>
                <w:color w:val="FFFFFF" w:themeColor="background1"/>
                <w:sz w:val="26"/>
                <w:szCs w:val="26"/>
                <w:rtl/>
              </w:rPr>
              <w:t xml:space="preserve"> رقم الخطاب</w:t>
            </w:r>
          </w:p>
        </w:tc>
      </w:tr>
      <w:tr w:rsidR="00625AE6" w:rsidRPr="00FD2074" w14:paraId="1B6D9AE4" w14:textId="77777777" w:rsidTr="0061759E">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1F39780E" w14:textId="77777777" w:rsidR="00625AE6" w:rsidRPr="00FD2074" w:rsidRDefault="00625AE6" w:rsidP="00625AE6">
            <w:pPr>
              <w:bidi/>
              <w:rPr>
                <w:rFonts w:ascii="Sakkal Majalla" w:hAnsi="Sakkal Majalla" w:cs="Sakkal Majalla"/>
                <w:b w:val="0"/>
                <w:bCs w:val="0"/>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7ABF6409" w14:textId="77777777" w:rsidR="00625AE6" w:rsidRPr="00FD2074"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FD2074">
              <w:rPr>
                <w:rFonts w:ascii="Sakkal Majalla" w:hAnsi="Sakkal Majalla" w:cs="Sakkal Majalla" w:hint="cs"/>
                <w:b/>
                <w:bCs/>
                <w:color w:val="FFFFFF" w:themeColor="background1"/>
                <w:sz w:val="28"/>
                <w:szCs w:val="28"/>
                <w:rtl/>
              </w:rPr>
              <w:t>رمز الخطأ</w:t>
            </w:r>
          </w:p>
        </w:tc>
      </w:tr>
      <w:tr w:rsidR="00D95525" w:rsidRPr="00FD2074" w14:paraId="71EBDE91" w14:textId="77777777" w:rsidTr="00617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56DBECC7" w14:textId="1F8CAAB8" w:rsidR="00625AE6" w:rsidRPr="00FD2074" w:rsidRDefault="00625AE6" w:rsidP="00625AE6">
            <w:pPr>
              <w:bidi/>
              <w:rPr>
                <w:rFonts w:ascii="Sakkal Majalla" w:hAnsi="Sakkal Majalla" w:cs="Sakkal Majalla"/>
                <w:b w:val="0"/>
                <w:bCs w:val="0"/>
                <w:sz w:val="24"/>
                <w:szCs w:val="24"/>
                <w:rtl/>
              </w:rPr>
            </w:pPr>
            <w:r w:rsidRPr="007B681D">
              <w:rPr>
                <w:rFonts w:ascii="Sakkal Majalla" w:hAnsi="Sakkal Majalla" w:cs="Sakkal Majalla" w:hint="cs"/>
                <w:b w:val="0"/>
                <w:bCs w:val="0"/>
                <w:sz w:val="24"/>
                <w:szCs w:val="24"/>
                <w:rtl/>
              </w:rPr>
              <w:t xml:space="preserve">في حال عدم وجود </w:t>
            </w:r>
            <w:r>
              <w:rPr>
                <w:rFonts w:ascii="Sakkal Majalla" w:hAnsi="Sakkal Majalla" w:cs="Sakkal Majalla" w:hint="cs"/>
                <w:b w:val="0"/>
                <w:bCs w:val="0"/>
                <w:sz w:val="24"/>
                <w:szCs w:val="24"/>
                <w:rtl/>
              </w:rPr>
              <w:t>"</w:t>
            </w:r>
            <w:r w:rsidRPr="00BA1379">
              <w:rPr>
                <w:rFonts w:ascii="Sakkal Majalla" w:hAnsi="Sakkal Majalla" w:cs="Sakkal Majalla"/>
                <w:b w:val="0"/>
                <w:bCs w:val="0"/>
                <w:sz w:val="24"/>
                <w:szCs w:val="24"/>
                <w:rtl/>
              </w:rPr>
              <w:t xml:space="preserve">الرقم المرجعي للحجز السابق – </w:t>
            </w:r>
            <w:r>
              <w:rPr>
                <w:rFonts w:ascii="Sakkal Majalla" w:hAnsi="Sakkal Majalla" w:cs="Sakkal Majalla" w:hint="cs"/>
                <w:b w:val="0"/>
                <w:bCs w:val="0"/>
                <w:sz w:val="24"/>
                <w:szCs w:val="24"/>
                <w:rtl/>
              </w:rPr>
              <w:t xml:space="preserve">رقم الخطاب </w:t>
            </w:r>
            <w:r w:rsidRPr="00BA1379">
              <w:rPr>
                <w:rFonts w:ascii="Sakkal Majalla" w:hAnsi="Sakkal Majalla" w:cs="Sakkal Majalla"/>
                <w:b w:val="0"/>
                <w:bCs w:val="0"/>
                <w:sz w:val="24"/>
                <w:szCs w:val="24"/>
                <w:rtl/>
              </w:rPr>
              <w:t xml:space="preserve"> </w:t>
            </w:r>
            <w:r>
              <w:rPr>
                <w:rFonts w:ascii="Sakkal Majalla" w:hAnsi="Sakkal Majalla" w:cs="Sakkal Majalla" w:hint="cs"/>
                <w:b w:val="0"/>
                <w:bCs w:val="0"/>
                <w:sz w:val="24"/>
                <w:szCs w:val="24"/>
                <w:rtl/>
              </w:rPr>
              <w:t>"</w:t>
            </w:r>
          </w:p>
        </w:tc>
        <w:tc>
          <w:tcPr>
            <w:tcW w:w="1080" w:type="dxa"/>
          </w:tcPr>
          <w:p w14:paraId="4E1760DD" w14:textId="0B8EA85F" w:rsidR="00625AE6" w:rsidRPr="00FD2074" w:rsidRDefault="00625AE6" w:rsidP="00625AE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D95525" w:rsidRPr="00FD2074" w14:paraId="0EA465AB" w14:textId="77777777" w:rsidTr="0061759E">
        <w:tc>
          <w:tcPr>
            <w:cnfStyle w:val="001000000000" w:firstRow="0" w:lastRow="0" w:firstColumn="1" w:lastColumn="0" w:oddVBand="0" w:evenVBand="0" w:oddHBand="0" w:evenHBand="0" w:firstRowFirstColumn="0" w:firstRowLastColumn="0" w:lastRowFirstColumn="0" w:lastRowLastColumn="0"/>
            <w:tcW w:w="9018" w:type="dxa"/>
          </w:tcPr>
          <w:p w14:paraId="00C64A2E" w14:textId="5A1B46C0" w:rsidR="00625AE6" w:rsidRPr="00FD2074" w:rsidRDefault="00625AE6" w:rsidP="00625AE6">
            <w:pPr>
              <w:bidi/>
              <w:rPr>
                <w:rFonts w:ascii="Sakkal Majalla" w:hAnsi="Sakkal Majalla" w:cs="Sakkal Majalla"/>
                <w:b w:val="0"/>
                <w:bCs w:val="0"/>
                <w:sz w:val="24"/>
                <w:szCs w:val="24"/>
                <w:rtl/>
              </w:rPr>
            </w:pPr>
            <w:r w:rsidRPr="00B274C9">
              <w:rPr>
                <w:rFonts w:ascii="Sakkal Majalla" w:hAnsi="Sakkal Majalla" w:cs="Sakkal Majalla" w:hint="cs"/>
                <w:b w:val="0"/>
                <w:bCs w:val="0"/>
                <w:sz w:val="24"/>
                <w:szCs w:val="24"/>
                <w:rtl/>
              </w:rPr>
              <w:t xml:space="preserve">في حال وجود خطأ في نمط </w:t>
            </w:r>
            <w:r>
              <w:rPr>
                <w:rFonts w:ascii="Sakkal Majalla" w:hAnsi="Sakkal Majalla" w:cs="Sakkal Majalla" w:hint="cs"/>
                <w:b w:val="0"/>
                <w:bCs w:val="0"/>
                <w:sz w:val="24"/>
                <w:szCs w:val="24"/>
                <w:rtl/>
              </w:rPr>
              <w:t>"</w:t>
            </w:r>
            <w:r w:rsidRPr="00BA1379">
              <w:rPr>
                <w:rFonts w:ascii="Sakkal Majalla" w:hAnsi="Sakkal Majalla" w:cs="Sakkal Majalla"/>
                <w:b w:val="0"/>
                <w:bCs w:val="0"/>
                <w:sz w:val="24"/>
                <w:szCs w:val="24"/>
                <w:rtl/>
              </w:rPr>
              <w:t>الرقم المرجعي للحجز السابق –</w:t>
            </w:r>
            <w:r>
              <w:rPr>
                <w:rFonts w:ascii="Sakkal Majalla" w:hAnsi="Sakkal Majalla" w:cs="Sakkal Majalla" w:hint="cs"/>
                <w:b w:val="0"/>
                <w:bCs w:val="0"/>
                <w:sz w:val="24"/>
                <w:szCs w:val="24"/>
                <w:rtl/>
              </w:rPr>
              <w:t xml:space="preserve"> رقم الخطاب</w:t>
            </w:r>
            <w:r w:rsidRPr="00BA1379">
              <w:rPr>
                <w:rFonts w:ascii="Sakkal Majalla" w:hAnsi="Sakkal Majalla" w:cs="Sakkal Majalla"/>
                <w:b w:val="0"/>
                <w:bCs w:val="0"/>
                <w:sz w:val="24"/>
                <w:szCs w:val="24"/>
                <w:rtl/>
              </w:rPr>
              <w:t xml:space="preserve">  </w:t>
            </w:r>
            <w:r>
              <w:rPr>
                <w:rFonts w:ascii="Sakkal Majalla" w:hAnsi="Sakkal Majalla" w:cs="Sakkal Majalla" w:hint="cs"/>
                <w:b w:val="0"/>
                <w:bCs w:val="0"/>
                <w:sz w:val="24"/>
                <w:szCs w:val="24"/>
                <w:rtl/>
              </w:rPr>
              <w:t>"</w:t>
            </w:r>
          </w:p>
        </w:tc>
        <w:tc>
          <w:tcPr>
            <w:tcW w:w="1080" w:type="dxa"/>
          </w:tcPr>
          <w:p w14:paraId="52187098" w14:textId="32F7DA22" w:rsidR="00625AE6" w:rsidRPr="00FD2074"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625AE6" w:rsidRPr="00BA38C5" w14:paraId="0053431B" w14:textId="77777777" w:rsidTr="00D61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2A46FC8C" w14:textId="04372FA2" w:rsidR="00625AE6" w:rsidRPr="004F18B8" w:rsidRDefault="00625AE6" w:rsidP="00625AE6">
            <w:pPr>
              <w:bidi/>
              <w:jc w:val="center"/>
              <w:rPr>
                <w:rFonts w:ascii="Sakkal Majalla" w:hAnsi="Sakkal Majalla" w:cs="Sakkal Majalla"/>
                <w:color w:val="FFFFFF" w:themeColor="background1"/>
                <w:sz w:val="28"/>
                <w:szCs w:val="28"/>
                <w:rtl/>
                <w:rPrChange w:id="211" w:author="Abdullah Khalaf [2]" w:date="2020-01-15T11:57:00Z">
                  <w:rPr>
                    <w:rFonts w:ascii="Sakkal Majalla" w:hAnsi="Sakkal Majalla" w:cs="Sakkal Majalla"/>
                    <w:color w:val="FFFFFF" w:themeColor="background1"/>
                    <w:sz w:val="28"/>
                    <w:szCs w:val="28"/>
                    <w:rtl/>
                  </w:rPr>
                </w:rPrChange>
              </w:rPr>
            </w:pPr>
            <w:r w:rsidRPr="004F18B8">
              <w:rPr>
                <w:rFonts w:ascii="Sakkal Majalla" w:hAnsi="Sakkal Majalla" w:cs="Sakkal Majalla" w:hint="cs"/>
                <w:color w:val="FFFFFF" w:themeColor="background1"/>
                <w:sz w:val="32"/>
                <w:szCs w:val="32"/>
                <w:rtl/>
                <w:rPrChange w:id="212" w:author="Abdullah Khalaf [2]" w:date="2020-01-15T11:57:00Z">
                  <w:rPr>
                    <w:rFonts w:ascii="Sakkal Majalla" w:hAnsi="Sakkal Majalla" w:cs="Sakkal Majalla" w:hint="cs"/>
                    <w:color w:val="FFFFFF" w:themeColor="background1"/>
                    <w:sz w:val="32"/>
                    <w:szCs w:val="32"/>
                    <w:highlight w:val="green"/>
                    <w:rtl/>
                  </w:rPr>
                </w:rPrChange>
              </w:rPr>
              <w:t>التحقق الخاص بخدمة مصادرة الاموال(بدون رقم مرجعي) و خدمة التحويل بدون رقم مرجعي</w:t>
            </w:r>
          </w:p>
        </w:tc>
      </w:tr>
      <w:tr w:rsidR="00625AE6" w:rsidRPr="006A7D0F" w14:paraId="0B553825" w14:textId="77777777" w:rsidTr="004E2088">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74EFC6CE" w14:textId="77777777" w:rsidR="00625AE6" w:rsidRPr="006A7D0F" w:rsidRDefault="00625AE6" w:rsidP="00625AE6">
            <w:pPr>
              <w:bidi/>
              <w:rPr>
                <w:rFonts w:ascii="Sakkal Majalla" w:hAnsi="Sakkal Majalla" w:cs="Sakkal Majalla"/>
                <w:color w:val="FFFFFF" w:themeColor="background1"/>
                <w:sz w:val="28"/>
                <w:szCs w:val="28"/>
                <w:rtl/>
              </w:rPr>
            </w:pPr>
            <w:r w:rsidRPr="006A7D0F">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2DAAC506" w14:textId="77777777" w:rsidR="00625AE6" w:rsidRPr="006A7D0F"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FFFFFF" w:themeColor="background1"/>
                <w:sz w:val="28"/>
                <w:szCs w:val="28"/>
                <w:rtl/>
              </w:rPr>
            </w:pPr>
            <w:r w:rsidRPr="006A7D0F">
              <w:rPr>
                <w:rFonts w:ascii="Sakkal Majalla" w:hAnsi="Sakkal Majalla" w:cs="Sakkal Majalla" w:hint="cs"/>
                <w:b/>
                <w:bCs/>
                <w:color w:val="FFFFFF" w:themeColor="background1"/>
                <w:sz w:val="28"/>
                <w:szCs w:val="28"/>
                <w:rtl/>
              </w:rPr>
              <w:t>رمز الخطأ</w:t>
            </w:r>
          </w:p>
        </w:tc>
      </w:tr>
      <w:tr w:rsidR="00D95525" w:rsidRPr="006A7D0F" w14:paraId="2C3A8FE0" w14:textId="77777777" w:rsidTr="004E2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1E502539" w14:textId="7E711F63" w:rsidR="00625AE6" w:rsidRPr="006A7D0F" w:rsidRDefault="00625AE6" w:rsidP="00625AE6">
            <w:pPr>
              <w:bidi/>
              <w:rPr>
                <w:rFonts w:ascii="Sakkal Majalla" w:hAnsi="Sakkal Majalla" w:cs="Sakkal Majalla"/>
                <w:b w:val="0"/>
                <w:bCs w:val="0"/>
                <w:sz w:val="24"/>
                <w:szCs w:val="24"/>
                <w:rtl/>
              </w:rPr>
            </w:pPr>
            <w:commentRangeStart w:id="213"/>
            <w:commentRangeStart w:id="214"/>
            <w:commentRangeStart w:id="215"/>
            <w:commentRangeStart w:id="216"/>
            <w:r>
              <w:rPr>
                <w:rFonts w:ascii="Sakkal Majalla" w:hAnsi="Sakkal Majalla" w:cs="Sakkal Majalla" w:hint="cs"/>
                <w:b w:val="0"/>
                <w:bCs w:val="0"/>
                <w:sz w:val="24"/>
                <w:szCs w:val="24"/>
                <w:rtl/>
              </w:rPr>
              <w:t xml:space="preserve">في حال تكرار الطلب حسب المعايير التالية (بيانات الكيان </w:t>
            </w:r>
            <w:r>
              <w:rPr>
                <w:rFonts w:ascii="Sakkal Majalla" w:hAnsi="Sakkal Majalla" w:cs="Sakkal Majalla"/>
                <w:b w:val="0"/>
                <w:bCs w:val="0"/>
                <w:sz w:val="24"/>
                <w:szCs w:val="24"/>
              </w:rPr>
              <w:t>]</w:t>
            </w:r>
            <w:r>
              <w:rPr>
                <w:rFonts w:ascii="Sakkal Majalla" w:hAnsi="Sakkal Majalla" w:cs="Sakkal Majalla" w:hint="cs"/>
                <w:b w:val="0"/>
                <w:bCs w:val="0"/>
                <w:sz w:val="24"/>
                <w:szCs w:val="24"/>
                <w:rtl/>
              </w:rPr>
              <w:t>نوع الهوية، رقم الهوية</w:t>
            </w:r>
            <w:r>
              <w:rPr>
                <w:rFonts w:ascii="Sakkal Majalla" w:hAnsi="Sakkal Majalla" w:cs="Sakkal Majalla"/>
                <w:b w:val="0"/>
                <w:bCs w:val="0"/>
                <w:sz w:val="24"/>
                <w:szCs w:val="24"/>
              </w:rPr>
              <w:t>[</w:t>
            </w:r>
            <w:r>
              <w:rPr>
                <w:rFonts w:ascii="Sakkal Majalla" w:hAnsi="Sakkal Majalla" w:cs="Sakkal Majalla" w:hint="cs"/>
                <w:b w:val="0"/>
                <w:bCs w:val="0"/>
                <w:sz w:val="24"/>
                <w:szCs w:val="24"/>
                <w:rtl/>
              </w:rPr>
              <w:t xml:space="preserve"> و\او بيانات الحساب، الجهة الطالبة، رقم القضية، نوع القضية، تاريخ القضية، رمز الخدمة، الجهات المُنفذة، حالة الطلب </w:t>
            </w:r>
            <w:r>
              <w:rPr>
                <w:rFonts w:ascii="Sakkal Majalla" w:hAnsi="Sakkal Majalla" w:cs="Sakkal Majalla"/>
                <w:b w:val="0"/>
                <w:bCs w:val="0"/>
                <w:sz w:val="24"/>
                <w:szCs w:val="24"/>
                <w:rtl/>
              </w:rPr>
              <w:t>–</w:t>
            </w:r>
            <w:r>
              <w:rPr>
                <w:rFonts w:ascii="Sakkal Majalla" w:hAnsi="Sakkal Majalla" w:cs="Sakkal Majalla" w:hint="cs"/>
                <w:b w:val="0"/>
                <w:bCs w:val="0"/>
                <w:sz w:val="24"/>
                <w:szCs w:val="24"/>
                <w:rtl/>
              </w:rPr>
              <w:t xml:space="preserve"> غير مغلقة) للتحويل دون رقم مرجعي بالإضافة الى المصادرة في حال لم يكن هنالك رقم مرجعي</w:t>
            </w:r>
            <w:commentRangeEnd w:id="213"/>
            <w:r>
              <w:rPr>
                <w:rStyle w:val="CommentReference"/>
                <w:rFonts w:ascii="Times New Roman" w:eastAsia="Times New Roman" w:hAnsi="Times New Roman" w:cs="Times New Roman"/>
                <w:b w:val="0"/>
                <w:bCs w:val="0"/>
                <w:rtl/>
              </w:rPr>
              <w:commentReference w:id="213"/>
            </w:r>
            <w:commentRangeEnd w:id="214"/>
            <w:commentRangeEnd w:id="215"/>
            <w:r w:rsidR="000401C9">
              <w:rPr>
                <w:rStyle w:val="CommentReference"/>
                <w:rFonts w:ascii="Times New Roman" w:eastAsia="Times New Roman" w:hAnsi="Times New Roman" w:cs="Times New Roman"/>
                <w:b w:val="0"/>
                <w:bCs w:val="0"/>
              </w:rPr>
              <w:commentReference w:id="214"/>
            </w:r>
            <w:r>
              <w:rPr>
                <w:rStyle w:val="CommentReference"/>
                <w:rFonts w:ascii="Times New Roman" w:eastAsia="Times New Roman" w:hAnsi="Times New Roman" w:cs="Times New Roman"/>
                <w:b w:val="0"/>
                <w:bCs w:val="0"/>
                <w:rtl/>
              </w:rPr>
              <w:commentReference w:id="215"/>
            </w:r>
            <w:commentRangeEnd w:id="216"/>
            <w:r>
              <w:rPr>
                <w:rStyle w:val="CommentReference"/>
                <w:rFonts w:ascii="Times New Roman" w:eastAsia="Times New Roman" w:hAnsi="Times New Roman" w:cs="Times New Roman"/>
                <w:b w:val="0"/>
                <w:bCs w:val="0"/>
                <w:rtl/>
              </w:rPr>
              <w:commentReference w:id="216"/>
            </w:r>
          </w:p>
        </w:tc>
        <w:tc>
          <w:tcPr>
            <w:tcW w:w="1080" w:type="dxa"/>
          </w:tcPr>
          <w:p w14:paraId="03B0AF1D" w14:textId="72A706E3" w:rsidR="00625AE6" w:rsidRPr="006A7D0F" w:rsidRDefault="00625AE6" w:rsidP="00625AE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themeColor="text1"/>
                <w:sz w:val="24"/>
                <w:szCs w:val="24"/>
                <w:rtl/>
              </w:rPr>
            </w:pPr>
            <w:r>
              <w:rPr>
                <w:rFonts w:cstheme="minorHAnsi"/>
                <w:sz w:val="20"/>
                <w:szCs w:val="20"/>
              </w:rPr>
              <w:t>E1010071</w:t>
            </w:r>
          </w:p>
        </w:tc>
      </w:tr>
      <w:tr w:rsidR="00625AE6" w:rsidRPr="00BA38C5" w14:paraId="12F65459" w14:textId="77777777" w:rsidTr="00D61B14">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1CF58B86" w14:textId="0B0A0CD9" w:rsidR="00625AE6" w:rsidRPr="006A7D0F" w:rsidRDefault="00625AE6" w:rsidP="00625AE6">
            <w:pPr>
              <w:bidi/>
              <w:rPr>
                <w:rFonts w:ascii="Sakkal Majalla" w:hAnsi="Sakkal Majalla" w:cs="Sakkal Majalla"/>
                <w:sz w:val="28"/>
                <w:szCs w:val="28"/>
                <w:rtl/>
              </w:rPr>
            </w:pPr>
            <w:r w:rsidRPr="006A7D0F">
              <w:rPr>
                <w:rFonts w:ascii="Sakkal Majalla" w:hAnsi="Sakkal Majalla" w:cs="Sakkal Majalla" w:hint="eastAsia"/>
                <w:color w:val="FFFFFF" w:themeColor="background1"/>
                <w:sz w:val="28"/>
                <w:szCs w:val="28"/>
                <w:rtl/>
              </w:rPr>
              <w:t>بيانات</w:t>
            </w:r>
            <w:r w:rsidRPr="006A7D0F">
              <w:rPr>
                <w:rFonts w:ascii="Sakkal Majalla" w:hAnsi="Sakkal Majalla" w:cs="Sakkal Majalla"/>
                <w:color w:val="FFFFFF" w:themeColor="background1"/>
                <w:sz w:val="28"/>
                <w:szCs w:val="28"/>
                <w:rtl/>
              </w:rPr>
              <w:t xml:space="preserve"> </w:t>
            </w:r>
            <w:r>
              <w:rPr>
                <w:rFonts w:ascii="Sakkal Majalla" w:hAnsi="Sakkal Majalla" w:cs="Sakkal Majalla" w:hint="cs"/>
                <w:color w:val="FFFFFF" w:themeColor="background1"/>
                <w:sz w:val="28"/>
                <w:szCs w:val="28"/>
                <w:rtl/>
              </w:rPr>
              <w:t>القضية</w:t>
            </w:r>
          </w:p>
        </w:tc>
      </w:tr>
      <w:tr w:rsidR="00625AE6" w:rsidRPr="00FD2074" w14:paraId="131B3493" w14:textId="77777777" w:rsidTr="00D61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79998F4B" w14:textId="4B2251A3" w:rsidR="00625AE6" w:rsidRPr="006A7D0F" w:rsidRDefault="00625AE6" w:rsidP="00625AE6">
            <w:pPr>
              <w:bidi/>
              <w:rPr>
                <w:rFonts w:ascii="Sakkal Majalla" w:hAnsi="Sakkal Majalla" w:cs="Sakkal Majalla"/>
                <w:color w:val="FFFFFF" w:themeColor="background1"/>
                <w:sz w:val="28"/>
                <w:szCs w:val="28"/>
                <w:rtl/>
              </w:rPr>
            </w:pPr>
            <w:r>
              <w:rPr>
                <w:rFonts w:ascii="Sakkal Majalla" w:hAnsi="Sakkal Majalla" w:cs="Sakkal Majalla" w:hint="cs"/>
                <w:color w:val="FFFFFF" w:themeColor="background1"/>
                <w:sz w:val="28"/>
                <w:szCs w:val="28"/>
                <w:rtl/>
              </w:rPr>
              <w:t>رمز نوع القضية</w:t>
            </w:r>
          </w:p>
        </w:tc>
      </w:tr>
      <w:tr w:rsidR="00625AE6" w:rsidRPr="006A7D0F" w14:paraId="6D01C0F8" w14:textId="77777777" w:rsidTr="00D61B14">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7F4638C9" w14:textId="77777777" w:rsidR="00625AE6" w:rsidRPr="006A7D0F" w:rsidRDefault="00625AE6" w:rsidP="00625AE6">
            <w:pPr>
              <w:bidi/>
              <w:rPr>
                <w:rFonts w:ascii="Sakkal Majalla" w:hAnsi="Sakkal Majalla" w:cs="Sakkal Majalla"/>
                <w:color w:val="FFFFFF" w:themeColor="background1"/>
                <w:sz w:val="28"/>
                <w:szCs w:val="28"/>
                <w:rtl/>
              </w:rPr>
            </w:pPr>
            <w:r w:rsidRPr="006A7D0F">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43FD71C1" w14:textId="77777777" w:rsidR="00625AE6" w:rsidRPr="006A7D0F"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FFFFFF" w:themeColor="background1"/>
                <w:sz w:val="28"/>
                <w:szCs w:val="28"/>
                <w:rtl/>
              </w:rPr>
            </w:pPr>
            <w:r w:rsidRPr="006A7D0F">
              <w:rPr>
                <w:rFonts w:ascii="Sakkal Majalla" w:hAnsi="Sakkal Majalla" w:cs="Sakkal Majalla" w:hint="cs"/>
                <w:b/>
                <w:bCs/>
                <w:color w:val="FFFFFF" w:themeColor="background1"/>
                <w:sz w:val="28"/>
                <w:szCs w:val="28"/>
                <w:rtl/>
              </w:rPr>
              <w:t>رمز الخطأ</w:t>
            </w:r>
          </w:p>
        </w:tc>
      </w:tr>
      <w:tr w:rsidR="00D95525" w:rsidRPr="00FD2074" w14:paraId="31AD4086" w14:textId="77777777" w:rsidTr="00D61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30655411" w14:textId="3B3F5858" w:rsidR="00625AE6" w:rsidRPr="006A7D0F" w:rsidRDefault="00625AE6" w:rsidP="00625AE6">
            <w:pPr>
              <w:bidi/>
              <w:rPr>
                <w:rFonts w:ascii="Sakkal Majalla" w:hAnsi="Sakkal Majalla" w:cs="Sakkal Majalla"/>
                <w:b w:val="0"/>
                <w:bCs w:val="0"/>
                <w:sz w:val="24"/>
                <w:szCs w:val="24"/>
                <w:rtl/>
              </w:rPr>
            </w:pPr>
            <w:r w:rsidRPr="006A7D0F">
              <w:rPr>
                <w:rFonts w:ascii="Sakkal Majalla" w:hAnsi="Sakkal Majalla" w:cs="Sakkal Majalla" w:hint="cs"/>
                <w:b w:val="0"/>
                <w:bCs w:val="0"/>
                <w:sz w:val="24"/>
                <w:szCs w:val="24"/>
                <w:rtl/>
              </w:rPr>
              <w:t>ف</w:t>
            </w:r>
            <w:r>
              <w:rPr>
                <w:rFonts w:ascii="Sakkal Majalla" w:hAnsi="Sakkal Majalla" w:cs="Sakkal Majalla" w:hint="cs"/>
                <w:b w:val="0"/>
                <w:bCs w:val="0"/>
                <w:sz w:val="24"/>
                <w:szCs w:val="24"/>
                <w:rtl/>
              </w:rPr>
              <w:t xml:space="preserve">ي حاله كان </w:t>
            </w:r>
            <w:r w:rsidRPr="006A7D0F">
              <w:rPr>
                <w:rFonts w:ascii="Sakkal Majalla" w:hAnsi="Sakkal Majalla" w:cs="Sakkal Majalla" w:hint="cs"/>
                <w:b w:val="0"/>
                <w:bCs w:val="0"/>
                <w:sz w:val="24"/>
                <w:szCs w:val="24"/>
                <w:rtl/>
              </w:rPr>
              <w:t xml:space="preserve">نمط رمز </w:t>
            </w:r>
            <w:r>
              <w:rPr>
                <w:rFonts w:ascii="Sakkal Majalla" w:hAnsi="Sakkal Majalla" w:cs="Sakkal Majalla" w:hint="cs"/>
                <w:b w:val="0"/>
                <w:bCs w:val="0"/>
                <w:sz w:val="24"/>
                <w:szCs w:val="24"/>
                <w:rtl/>
              </w:rPr>
              <w:t>القضية</w:t>
            </w:r>
            <w:r w:rsidRPr="006A7D0F">
              <w:rPr>
                <w:rFonts w:ascii="Sakkal Majalla" w:hAnsi="Sakkal Majalla" w:cs="Sakkal Majalla" w:hint="cs"/>
                <w:b w:val="0"/>
                <w:bCs w:val="0"/>
                <w:sz w:val="24"/>
                <w:szCs w:val="24"/>
                <w:rtl/>
              </w:rPr>
              <w:t xml:space="preserve"> المدخل في الطلب لا يتسق مع</w:t>
            </w:r>
            <w:r>
              <w:rPr>
                <w:rFonts w:ascii="Sakkal Majalla" w:hAnsi="Sakkal Majalla" w:cs="Sakkal Majalla" w:hint="cs"/>
                <w:b w:val="0"/>
                <w:bCs w:val="0"/>
                <w:sz w:val="24"/>
                <w:szCs w:val="24"/>
                <w:rtl/>
              </w:rPr>
              <w:t xml:space="preserve"> </w:t>
            </w:r>
            <w:r w:rsidRPr="006A7D0F">
              <w:rPr>
                <w:rFonts w:ascii="Sakkal Majalla" w:hAnsi="Sakkal Majalla" w:cs="Sakkal Majalla" w:hint="cs"/>
                <w:b w:val="0"/>
                <w:bCs w:val="0"/>
                <w:sz w:val="24"/>
                <w:szCs w:val="24"/>
                <w:rtl/>
              </w:rPr>
              <w:t>النمط المعرف</w:t>
            </w:r>
          </w:p>
        </w:tc>
        <w:tc>
          <w:tcPr>
            <w:tcW w:w="1080" w:type="dxa"/>
          </w:tcPr>
          <w:p w14:paraId="3A56DEC7" w14:textId="4A8BAE6F" w:rsidR="00625AE6" w:rsidRPr="006A7D0F" w:rsidRDefault="00625AE6" w:rsidP="00625AE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themeColor="text1"/>
                <w:sz w:val="24"/>
                <w:szCs w:val="24"/>
                <w:rtl/>
              </w:rPr>
            </w:pPr>
            <w:r w:rsidRPr="0053458A">
              <w:rPr>
                <w:rFonts w:cstheme="minorHAnsi"/>
                <w:sz w:val="20"/>
                <w:szCs w:val="20"/>
              </w:rPr>
              <w:t>E9810004</w:t>
            </w:r>
          </w:p>
        </w:tc>
      </w:tr>
      <w:tr w:rsidR="00D95525" w:rsidRPr="00FD2074" w14:paraId="25F2F0C4" w14:textId="77777777" w:rsidTr="00D61B14">
        <w:tc>
          <w:tcPr>
            <w:cnfStyle w:val="001000000000" w:firstRow="0" w:lastRow="0" w:firstColumn="1" w:lastColumn="0" w:oddVBand="0" w:evenVBand="0" w:oddHBand="0" w:evenHBand="0" w:firstRowFirstColumn="0" w:firstRowLastColumn="0" w:lastRowFirstColumn="0" w:lastRowLastColumn="0"/>
            <w:tcW w:w="9018" w:type="dxa"/>
          </w:tcPr>
          <w:p w14:paraId="71B8D680" w14:textId="759D8BA7" w:rsidR="00625AE6" w:rsidRPr="00567EAC" w:rsidRDefault="00625AE6" w:rsidP="00625AE6">
            <w:pPr>
              <w:bidi/>
              <w:rPr>
                <w:rFonts w:ascii="Sakkal Majalla" w:hAnsi="Sakkal Majalla" w:cs="Sakkal Majalla"/>
                <w:b w:val="0"/>
                <w:bCs w:val="0"/>
                <w:sz w:val="24"/>
                <w:szCs w:val="24"/>
                <w:rtl/>
              </w:rPr>
            </w:pPr>
            <w:r w:rsidRPr="00567EAC">
              <w:rPr>
                <w:rFonts w:ascii="Sakkal Majalla" w:hAnsi="Sakkal Majalla" w:cs="Sakkal Majalla" w:hint="cs"/>
                <w:b w:val="0"/>
                <w:bCs w:val="0"/>
                <w:sz w:val="24"/>
                <w:szCs w:val="24"/>
                <w:rtl/>
              </w:rPr>
              <w:t>في حال ارسال رمز القضية غير مُعرفة في قواعد العمل ليتم التحويل بموجبها</w:t>
            </w:r>
          </w:p>
        </w:tc>
        <w:tc>
          <w:tcPr>
            <w:tcW w:w="1080" w:type="dxa"/>
          </w:tcPr>
          <w:p w14:paraId="5B09E715" w14:textId="69D3C448" w:rsidR="00625AE6" w:rsidRPr="006A7D0F"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themeColor="text1"/>
                <w:sz w:val="24"/>
                <w:szCs w:val="24"/>
                <w:rtl/>
              </w:rPr>
            </w:pPr>
            <w:r>
              <w:rPr>
                <w:rFonts w:cstheme="minorHAnsi"/>
                <w:sz w:val="20"/>
                <w:szCs w:val="20"/>
              </w:rPr>
              <w:t>E1010072</w:t>
            </w:r>
          </w:p>
        </w:tc>
      </w:tr>
      <w:tr w:rsidR="00D95525" w:rsidRPr="00FD2074" w14:paraId="1912BE70" w14:textId="77777777" w:rsidTr="00D61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2D1A7A23" w14:textId="124D3EAC" w:rsidR="00625AE6" w:rsidRPr="00692E2E" w:rsidRDefault="00625AE6" w:rsidP="00625AE6">
            <w:pPr>
              <w:bidi/>
              <w:rPr>
                <w:rFonts w:ascii="Sakkal Majalla" w:hAnsi="Sakkal Majalla" w:cs="Sakkal Majalla"/>
                <w:b w:val="0"/>
                <w:bCs w:val="0"/>
                <w:sz w:val="24"/>
                <w:szCs w:val="24"/>
                <w:highlight w:val="yellow"/>
                <w:rtl/>
              </w:rPr>
            </w:pPr>
            <w:r w:rsidRPr="00567EAC">
              <w:rPr>
                <w:rFonts w:ascii="Sakkal Majalla" w:hAnsi="Sakkal Majalla" w:cs="Sakkal Majalla" w:hint="cs"/>
                <w:b w:val="0"/>
                <w:bCs w:val="0"/>
                <w:sz w:val="24"/>
                <w:szCs w:val="24"/>
                <w:rtl/>
              </w:rPr>
              <w:t>في حالة ارسال نوع قضية غير مُعرفة للخدمة المعنية</w:t>
            </w:r>
          </w:p>
        </w:tc>
        <w:tc>
          <w:tcPr>
            <w:tcW w:w="1080" w:type="dxa"/>
          </w:tcPr>
          <w:p w14:paraId="6BCC562C" w14:textId="239C99B0" w:rsidR="00625AE6" w:rsidRPr="006A7D0F" w:rsidRDefault="00625AE6" w:rsidP="00625AE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themeColor="text1"/>
                <w:sz w:val="24"/>
                <w:szCs w:val="24"/>
                <w:rtl/>
              </w:rPr>
            </w:pPr>
            <w:r w:rsidRPr="00301960">
              <w:rPr>
                <w:rFonts w:cstheme="minorHAnsi"/>
                <w:sz w:val="20"/>
                <w:szCs w:val="20"/>
              </w:rPr>
              <w:t>E1020084</w:t>
            </w:r>
          </w:p>
        </w:tc>
      </w:tr>
      <w:tr w:rsidR="00D95525" w:rsidRPr="00FD2074" w14:paraId="31F0F80A" w14:textId="77777777" w:rsidTr="00D61B14">
        <w:tc>
          <w:tcPr>
            <w:cnfStyle w:val="001000000000" w:firstRow="0" w:lastRow="0" w:firstColumn="1" w:lastColumn="0" w:oddVBand="0" w:evenVBand="0" w:oddHBand="0" w:evenHBand="0" w:firstRowFirstColumn="0" w:firstRowLastColumn="0" w:lastRowFirstColumn="0" w:lastRowLastColumn="0"/>
            <w:tcW w:w="9018" w:type="dxa"/>
          </w:tcPr>
          <w:p w14:paraId="1A6EEB6B" w14:textId="55C2E103" w:rsidR="00625AE6" w:rsidRPr="00567EAC" w:rsidRDefault="00625AE6" w:rsidP="00625AE6">
            <w:pPr>
              <w:bidi/>
              <w:rPr>
                <w:rFonts w:ascii="Sakkal Majalla" w:hAnsi="Sakkal Majalla" w:cs="Sakkal Majalla"/>
                <w:b w:val="0"/>
                <w:bCs w:val="0"/>
                <w:sz w:val="24"/>
                <w:szCs w:val="24"/>
                <w:rtl/>
              </w:rPr>
            </w:pPr>
            <w:r>
              <w:rPr>
                <w:rFonts w:ascii="Sakkal Majalla" w:hAnsi="Sakkal Majalla" w:cs="Sakkal Majalla" w:hint="cs"/>
                <w:b w:val="0"/>
                <w:bCs w:val="0"/>
                <w:sz w:val="24"/>
                <w:szCs w:val="24"/>
                <w:rtl/>
              </w:rPr>
              <w:t>في حال ارسال الجهة لنوع قضية غير مُصرح لها بأرسالها</w:t>
            </w:r>
          </w:p>
        </w:tc>
        <w:tc>
          <w:tcPr>
            <w:tcW w:w="1080" w:type="dxa"/>
          </w:tcPr>
          <w:p w14:paraId="2C4A1AC0" w14:textId="4FAF48B5" w:rsidR="00625AE6" w:rsidRPr="006A7D0F"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themeColor="text1"/>
                <w:sz w:val="24"/>
                <w:szCs w:val="24"/>
                <w:rtl/>
              </w:rPr>
            </w:pPr>
            <w:r>
              <w:rPr>
                <w:rFonts w:cstheme="minorHAnsi"/>
                <w:sz w:val="20"/>
                <w:szCs w:val="20"/>
              </w:rPr>
              <w:t>E1010072</w:t>
            </w:r>
          </w:p>
        </w:tc>
      </w:tr>
      <w:tr w:rsidR="00625AE6" w:rsidRPr="00FD2074" w14:paraId="7FCEE5A2" w14:textId="77777777" w:rsidTr="00D61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07B68311" w14:textId="29C8B384" w:rsidR="00625AE6" w:rsidRPr="006A7D0F" w:rsidRDefault="00625AE6" w:rsidP="00625AE6">
            <w:pPr>
              <w:bidi/>
              <w:rPr>
                <w:rFonts w:ascii="Sakkal Majalla" w:hAnsi="Sakkal Majalla" w:cs="Sakkal Majalla"/>
                <w:color w:val="FFFFFF" w:themeColor="background1"/>
                <w:sz w:val="28"/>
                <w:szCs w:val="28"/>
                <w:rtl/>
              </w:rPr>
            </w:pPr>
            <w:r w:rsidRPr="006A7D0F">
              <w:rPr>
                <w:rFonts w:ascii="Sakkal Majalla" w:hAnsi="Sakkal Majalla" w:cs="Sakkal Majalla" w:hint="cs"/>
                <w:color w:val="FFFFFF" w:themeColor="background1"/>
                <w:sz w:val="26"/>
                <w:szCs w:val="26"/>
                <w:rtl/>
              </w:rPr>
              <w:t xml:space="preserve">تاريخ </w:t>
            </w:r>
            <w:r>
              <w:rPr>
                <w:rFonts w:ascii="Sakkal Majalla" w:hAnsi="Sakkal Majalla" w:cs="Sakkal Majalla" w:hint="cs"/>
                <w:color w:val="FFFFFF" w:themeColor="background1"/>
                <w:sz w:val="26"/>
                <w:szCs w:val="26"/>
                <w:rtl/>
              </w:rPr>
              <w:t>القضية</w:t>
            </w:r>
          </w:p>
        </w:tc>
      </w:tr>
      <w:tr w:rsidR="00625AE6" w:rsidRPr="00FD2074" w14:paraId="40334D28" w14:textId="77777777" w:rsidTr="00D61B14">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3F4C7C7A" w14:textId="77777777" w:rsidR="00625AE6" w:rsidRPr="006A7D0F" w:rsidRDefault="00625AE6" w:rsidP="00625AE6">
            <w:pPr>
              <w:bidi/>
              <w:rPr>
                <w:rFonts w:ascii="Sakkal Majalla" w:hAnsi="Sakkal Majalla" w:cs="Sakkal Majalla"/>
                <w:b w:val="0"/>
                <w:bCs w:val="0"/>
                <w:sz w:val="24"/>
                <w:szCs w:val="24"/>
                <w:rtl/>
              </w:rPr>
            </w:pPr>
            <w:r w:rsidRPr="006A7D0F">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74501B46" w14:textId="77777777" w:rsidR="00625AE6" w:rsidRPr="006A7D0F"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6A7D0F">
              <w:rPr>
                <w:rFonts w:ascii="Sakkal Majalla" w:hAnsi="Sakkal Majalla" w:cs="Sakkal Majalla" w:hint="cs"/>
                <w:b/>
                <w:bCs/>
                <w:color w:val="FFFFFF" w:themeColor="background1"/>
                <w:sz w:val="28"/>
                <w:szCs w:val="28"/>
                <w:rtl/>
              </w:rPr>
              <w:t>رمز الخطأ</w:t>
            </w:r>
          </w:p>
        </w:tc>
      </w:tr>
      <w:tr w:rsidR="00D95525" w:rsidRPr="00FD2074" w14:paraId="60354FF7" w14:textId="77777777" w:rsidTr="00D61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0B23D3C6" w14:textId="7E0B6722" w:rsidR="00625AE6" w:rsidRPr="006A7D0F" w:rsidRDefault="00625AE6" w:rsidP="00B14A53">
            <w:pPr>
              <w:bidi/>
              <w:rPr>
                <w:rFonts w:ascii="Sakkal Majalla" w:hAnsi="Sakkal Majalla" w:cs="Sakkal Majalla"/>
                <w:b w:val="0"/>
                <w:bCs w:val="0"/>
                <w:sz w:val="24"/>
                <w:szCs w:val="24"/>
                <w:rtl/>
              </w:rPr>
            </w:pPr>
            <w:r w:rsidRPr="008B6897">
              <w:rPr>
                <w:rFonts w:ascii="Sakkal Majalla" w:hAnsi="Sakkal Majalla" w:cs="Sakkal Majalla" w:hint="cs"/>
                <w:b w:val="0"/>
                <w:bCs w:val="0"/>
                <w:color w:val="000000" w:themeColor="text1"/>
                <w:sz w:val="24"/>
                <w:szCs w:val="24"/>
                <w:rtl/>
              </w:rPr>
              <w:t xml:space="preserve">عدم وجود "تاريخ </w:t>
            </w:r>
            <w:r w:rsidR="00B14A53">
              <w:rPr>
                <w:rFonts w:ascii="Sakkal Majalla" w:hAnsi="Sakkal Majalla" w:cs="Sakkal Majalla" w:hint="cs"/>
                <w:b w:val="0"/>
                <w:bCs w:val="0"/>
                <w:color w:val="000000" w:themeColor="text1"/>
                <w:sz w:val="24"/>
                <w:szCs w:val="24"/>
                <w:rtl/>
              </w:rPr>
              <w:t>القضية</w:t>
            </w:r>
          </w:p>
        </w:tc>
        <w:tc>
          <w:tcPr>
            <w:tcW w:w="1080" w:type="dxa"/>
          </w:tcPr>
          <w:p w14:paraId="787FF70B" w14:textId="62C157E6" w:rsidR="00625AE6" w:rsidRPr="006A7D0F" w:rsidRDefault="00625AE6" w:rsidP="00625AE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D95525" w:rsidRPr="00FD2074" w14:paraId="1F3409E7" w14:textId="77777777" w:rsidTr="00D61B14">
        <w:tc>
          <w:tcPr>
            <w:cnfStyle w:val="001000000000" w:firstRow="0" w:lastRow="0" w:firstColumn="1" w:lastColumn="0" w:oddVBand="0" w:evenVBand="0" w:oddHBand="0" w:evenHBand="0" w:firstRowFirstColumn="0" w:firstRowLastColumn="0" w:lastRowFirstColumn="0" w:lastRowLastColumn="0"/>
            <w:tcW w:w="9018" w:type="dxa"/>
          </w:tcPr>
          <w:p w14:paraId="6AC57248" w14:textId="3EE912AE" w:rsidR="00625AE6" w:rsidRPr="006A7D0F" w:rsidRDefault="00625AE6" w:rsidP="00D40CA7">
            <w:pPr>
              <w:bidi/>
              <w:rPr>
                <w:rFonts w:ascii="Sakkal Majalla" w:hAnsi="Sakkal Majalla" w:cs="Sakkal Majalla"/>
                <w:sz w:val="24"/>
                <w:szCs w:val="24"/>
                <w:rtl/>
              </w:rPr>
            </w:pPr>
            <w:r>
              <w:rPr>
                <w:rFonts w:ascii="Sakkal Majalla" w:hAnsi="Sakkal Majalla" w:cs="Sakkal Majalla" w:hint="cs"/>
                <w:b w:val="0"/>
                <w:bCs w:val="0"/>
                <w:color w:val="000000" w:themeColor="text1"/>
                <w:sz w:val="24"/>
                <w:szCs w:val="24"/>
                <w:rtl/>
              </w:rPr>
              <w:t xml:space="preserve">وجود خطأ في نمط " تاريخ </w:t>
            </w:r>
            <w:r w:rsidR="00D40CA7">
              <w:rPr>
                <w:rFonts w:ascii="Sakkal Majalla" w:hAnsi="Sakkal Majalla" w:cs="Sakkal Majalla" w:hint="cs"/>
                <w:b w:val="0"/>
                <w:bCs w:val="0"/>
                <w:color w:val="000000" w:themeColor="text1"/>
                <w:sz w:val="24"/>
                <w:szCs w:val="24"/>
                <w:rtl/>
              </w:rPr>
              <w:t>القضية</w:t>
            </w:r>
            <w:r w:rsidRPr="008B6897">
              <w:rPr>
                <w:rFonts w:ascii="Sakkal Majalla" w:hAnsi="Sakkal Majalla" w:cs="Sakkal Majalla" w:hint="cs"/>
                <w:b w:val="0"/>
                <w:bCs w:val="0"/>
                <w:color w:val="000000" w:themeColor="text1"/>
                <w:sz w:val="24"/>
                <w:szCs w:val="24"/>
                <w:rtl/>
              </w:rPr>
              <w:t>"</w:t>
            </w:r>
          </w:p>
        </w:tc>
        <w:tc>
          <w:tcPr>
            <w:tcW w:w="1080" w:type="dxa"/>
          </w:tcPr>
          <w:p w14:paraId="33BE1B8F" w14:textId="0CBB2FD7" w:rsidR="00625AE6" w:rsidRPr="006A7D0F"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D95525" w:rsidRPr="00FD2074" w14:paraId="23E8721B" w14:textId="77777777" w:rsidTr="00D61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2D379AAC" w14:textId="0E7E6884" w:rsidR="00625AE6" w:rsidRPr="006A7D0F" w:rsidRDefault="00625AE6" w:rsidP="00D40CA7">
            <w:pPr>
              <w:bidi/>
              <w:rPr>
                <w:rFonts w:ascii="Sakkal Majalla" w:hAnsi="Sakkal Majalla" w:cs="Sakkal Majalla"/>
                <w:sz w:val="24"/>
                <w:szCs w:val="24"/>
                <w:rtl/>
              </w:rPr>
            </w:pPr>
            <w:r w:rsidRPr="006A7D0F">
              <w:rPr>
                <w:rFonts w:ascii="Sakkal Majalla" w:hAnsi="Sakkal Majalla" w:cs="Sakkal Majalla" w:hint="cs"/>
                <w:b w:val="0"/>
                <w:bCs w:val="0"/>
                <w:sz w:val="24"/>
                <w:szCs w:val="24"/>
                <w:rtl/>
              </w:rPr>
              <w:t xml:space="preserve">في حال كان تاريخ </w:t>
            </w:r>
            <w:r w:rsidR="00D40CA7">
              <w:rPr>
                <w:rFonts w:ascii="Sakkal Majalla" w:hAnsi="Sakkal Majalla" w:cs="Sakkal Majalla" w:hint="cs"/>
                <w:b w:val="0"/>
                <w:bCs w:val="0"/>
                <w:sz w:val="24"/>
                <w:szCs w:val="24"/>
                <w:rtl/>
              </w:rPr>
              <w:t>القضية</w:t>
            </w:r>
            <w:r w:rsidR="00D40CA7" w:rsidRPr="006A7D0F">
              <w:rPr>
                <w:rFonts w:ascii="Sakkal Majalla" w:hAnsi="Sakkal Majalla" w:cs="Sakkal Majalla" w:hint="cs"/>
                <w:b w:val="0"/>
                <w:bCs w:val="0"/>
                <w:sz w:val="24"/>
                <w:szCs w:val="24"/>
                <w:rtl/>
              </w:rPr>
              <w:t xml:space="preserve"> </w:t>
            </w:r>
            <w:r w:rsidRPr="006A7D0F">
              <w:rPr>
                <w:rFonts w:ascii="Sakkal Majalla" w:hAnsi="Sakkal Majalla" w:cs="Sakkal Majalla" w:hint="cs"/>
                <w:b w:val="0"/>
                <w:bCs w:val="0"/>
                <w:sz w:val="24"/>
                <w:szCs w:val="24"/>
                <w:rtl/>
              </w:rPr>
              <w:t>اكبر من</w:t>
            </w:r>
            <w:r>
              <w:rPr>
                <w:rFonts w:ascii="Sakkal Majalla" w:hAnsi="Sakkal Majalla" w:cs="Sakkal Majalla" w:hint="cs"/>
                <w:b w:val="0"/>
                <w:bCs w:val="0"/>
                <w:sz w:val="24"/>
                <w:szCs w:val="24"/>
                <w:rtl/>
              </w:rPr>
              <w:t xml:space="preserve"> </w:t>
            </w:r>
            <w:r w:rsidRPr="006A7D0F">
              <w:rPr>
                <w:rFonts w:ascii="Sakkal Majalla" w:hAnsi="Sakkal Majalla" w:cs="Sakkal Majalla" w:hint="cs"/>
                <w:b w:val="0"/>
                <w:bCs w:val="0"/>
                <w:sz w:val="24"/>
                <w:szCs w:val="24"/>
                <w:rtl/>
              </w:rPr>
              <w:t>تاريخ</w:t>
            </w:r>
            <w:r>
              <w:rPr>
                <w:rFonts w:ascii="Sakkal Majalla" w:hAnsi="Sakkal Majalla" w:cs="Sakkal Majalla" w:hint="cs"/>
                <w:b w:val="0"/>
                <w:bCs w:val="0"/>
                <w:sz w:val="24"/>
                <w:szCs w:val="24"/>
                <w:rtl/>
              </w:rPr>
              <w:t xml:space="preserve"> </w:t>
            </w:r>
            <w:r w:rsidRPr="006A7D0F">
              <w:rPr>
                <w:rFonts w:ascii="Sakkal Majalla" w:hAnsi="Sakkal Majalla" w:cs="Sakkal Majalla" w:hint="cs"/>
                <w:b w:val="0"/>
                <w:bCs w:val="0"/>
                <w:sz w:val="24"/>
                <w:szCs w:val="24"/>
                <w:rtl/>
              </w:rPr>
              <w:t>الطلب</w:t>
            </w:r>
          </w:p>
        </w:tc>
        <w:tc>
          <w:tcPr>
            <w:tcW w:w="1080" w:type="dxa"/>
          </w:tcPr>
          <w:p w14:paraId="49357C25" w14:textId="16940B33" w:rsidR="00625AE6" w:rsidRPr="006A7D0F" w:rsidRDefault="00625AE6" w:rsidP="00625AE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DF3864">
              <w:rPr>
                <w:rFonts w:cstheme="minorHAnsi"/>
                <w:sz w:val="20"/>
                <w:szCs w:val="20"/>
              </w:rPr>
              <w:t>E1020044</w:t>
            </w:r>
          </w:p>
        </w:tc>
      </w:tr>
      <w:tr w:rsidR="00D95525" w:rsidRPr="00FD2074" w14:paraId="17940806" w14:textId="77777777" w:rsidTr="00D61B14">
        <w:tc>
          <w:tcPr>
            <w:cnfStyle w:val="001000000000" w:firstRow="0" w:lastRow="0" w:firstColumn="1" w:lastColumn="0" w:oddVBand="0" w:evenVBand="0" w:oddHBand="0" w:evenHBand="0" w:firstRowFirstColumn="0" w:firstRowLastColumn="0" w:lastRowFirstColumn="0" w:lastRowLastColumn="0"/>
            <w:tcW w:w="9018" w:type="dxa"/>
          </w:tcPr>
          <w:p w14:paraId="5580BD2F" w14:textId="39BCA894" w:rsidR="00625AE6" w:rsidRPr="006A7D0F" w:rsidRDefault="00625AE6" w:rsidP="00625AE6">
            <w:pPr>
              <w:bidi/>
              <w:rPr>
                <w:rFonts w:ascii="Sakkal Majalla" w:hAnsi="Sakkal Majalla" w:cs="Sakkal Majalla"/>
                <w:sz w:val="24"/>
                <w:szCs w:val="24"/>
                <w:rtl/>
              </w:rPr>
            </w:pPr>
            <w:r>
              <w:rPr>
                <w:rFonts w:ascii="Sakkal Majalla" w:hAnsi="Sakkal Majalla" w:cs="Sakkal Majalla" w:hint="cs"/>
                <w:b w:val="0"/>
                <w:bCs w:val="0"/>
                <w:color w:val="000000" w:themeColor="text1"/>
                <w:sz w:val="24"/>
                <w:szCs w:val="24"/>
                <w:rtl/>
              </w:rPr>
              <w:t>في حالة كان تاريخ القضية ليس ميلادي</w:t>
            </w:r>
          </w:p>
        </w:tc>
        <w:tc>
          <w:tcPr>
            <w:tcW w:w="1080" w:type="dxa"/>
          </w:tcPr>
          <w:p w14:paraId="46E6994D" w14:textId="6AF82AD5" w:rsidR="00625AE6" w:rsidRPr="006A7D0F"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DF3864">
              <w:rPr>
                <w:rFonts w:cstheme="minorHAnsi"/>
                <w:sz w:val="20"/>
                <w:szCs w:val="20"/>
              </w:rPr>
              <w:t>E1020043</w:t>
            </w:r>
          </w:p>
        </w:tc>
      </w:tr>
      <w:tr w:rsidR="00625AE6" w:rsidRPr="00FD2074" w14:paraId="1F9428E9" w14:textId="77777777" w:rsidTr="00D61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605B09CF" w14:textId="033F27A0" w:rsidR="00625AE6" w:rsidRPr="006A7D0F" w:rsidRDefault="00625AE6" w:rsidP="00625AE6">
            <w:pPr>
              <w:bidi/>
              <w:rPr>
                <w:rFonts w:ascii="Sakkal Majalla" w:hAnsi="Sakkal Majalla" w:cs="Sakkal Majalla"/>
                <w:sz w:val="32"/>
                <w:szCs w:val="32"/>
              </w:rPr>
            </w:pPr>
            <w:r w:rsidRPr="006A7D0F">
              <w:rPr>
                <w:rFonts w:ascii="Sakkal Majalla" w:hAnsi="Sakkal Majalla" w:cs="Sakkal Majalla" w:hint="eastAsia"/>
                <w:color w:val="FFFFFF" w:themeColor="background1"/>
                <w:sz w:val="26"/>
                <w:szCs w:val="26"/>
                <w:rtl/>
              </w:rPr>
              <w:t>رقم</w:t>
            </w:r>
            <w:r w:rsidRPr="006A7D0F">
              <w:rPr>
                <w:rFonts w:ascii="Sakkal Majalla" w:hAnsi="Sakkal Majalla" w:cs="Sakkal Majalla"/>
                <w:color w:val="FFFFFF" w:themeColor="background1"/>
                <w:sz w:val="26"/>
                <w:szCs w:val="26"/>
                <w:rtl/>
              </w:rPr>
              <w:t xml:space="preserve"> </w:t>
            </w:r>
            <w:r>
              <w:rPr>
                <w:rFonts w:ascii="Sakkal Majalla" w:hAnsi="Sakkal Majalla" w:cs="Sakkal Majalla" w:hint="cs"/>
                <w:color w:val="FFFFFF" w:themeColor="background1"/>
                <w:sz w:val="26"/>
                <w:szCs w:val="26"/>
                <w:rtl/>
              </w:rPr>
              <w:t>القضية</w:t>
            </w:r>
          </w:p>
        </w:tc>
      </w:tr>
      <w:tr w:rsidR="00625AE6" w:rsidRPr="00FD2074" w14:paraId="32D81CFA" w14:textId="77777777" w:rsidTr="00D61B14">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11F23CE7" w14:textId="77777777" w:rsidR="00625AE6" w:rsidRPr="006A7D0F" w:rsidRDefault="00625AE6" w:rsidP="00625AE6">
            <w:pPr>
              <w:bidi/>
              <w:rPr>
                <w:rFonts w:ascii="Sakkal Majalla" w:hAnsi="Sakkal Majalla" w:cs="Sakkal Majalla"/>
                <w:b w:val="0"/>
                <w:bCs w:val="0"/>
                <w:sz w:val="24"/>
                <w:szCs w:val="24"/>
                <w:rtl/>
              </w:rPr>
            </w:pPr>
            <w:r w:rsidRPr="006A7D0F">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15171D9F" w14:textId="77777777" w:rsidR="00625AE6" w:rsidRPr="006A7D0F"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6A7D0F">
              <w:rPr>
                <w:rFonts w:ascii="Sakkal Majalla" w:hAnsi="Sakkal Majalla" w:cs="Sakkal Majalla" w:hint="cs"/>
                <w:b/>
                <w:bCs/>
                <w:color w:val="FFFFFF" w:themeColor="background1"/>
                <w:sz w:val="28"/>
                <w:szCs w:val="28"/>
                <w:rtl/>
              </w:rPr>
              <w:t>رمز الخطأ</w:t>
            </w:r>
          </w:p>
        </w:tc>
      </w:tr>
      <w:tr w:rsidR="00D95525" w:rsidRPr="00FD2074" w14:paraId="10097744" w14:textId="77777777" w:rsidTr="00D61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27DC6FD9" w14:textId="7D5C25A9" w:rsidR="00625AE6" w:rsidRPr="006A7D0F" w:rsidRDefault="00625AE6" w:rsidP="00A02A02">
            <w:pPr>
              <w:bidi/>
              <w:rPr>
                <w:rFonts w:ascii="Sakkal Majalla" w:hAnsi="Sakkal Majalla" w:cs="Sakkal Majalla"/>
                <w:b w:val="0"/>
                <w:bCs w:val="0"/>
                <w:color w:val="000000" w:themeColor="text1"/>
                <w:sz w:val="24"/>
                <w:szCs w:val="24"/>
                <w:rtl/>
              </w:rPr>
            </w:pPr>
            <w:r w:rsidRPr="006A7D0F">
              <w:rPr>
                <w:rFonts w:ascii="Sakkal Majalla" w:hAnsi="Sakkal Majalla" w:cs="Sakkal Majalla" w:hint="cs"/>
                <w:b w:val="0"/>
                <w:bCs w:val="0"/>
                <w:color w:val="000000" w:themeColor="text1"/>
                <w:sz w:val="24"/>
                <w:szCs w:val="24"/>
                <w:rtl/>
              </w:rPr>
              <w:t xml:space="preserve">في حال كان رقم </w:t>
            </w:r>
            <w:r w:rsidR="00A02A02">
              <w:rPr>
                <w:rFonts w:ascii="Sakkal Majalla" w:hAnsi="Sakkal Majalla" w:cs="Sakkal Majalla" w:hint="cs"/>
                <w:b w:val="0"/>
                <w:bCs w:val="0"/>
                <w:color w:val="000000" w:themeColor="text1"/>
                <w:sz w:val="24"/>
                <w:szCs w:val="24"/>
                <w:rtl/>
              </w:rPr>
              <w:t>القضية</w:t>
            </w:r>
            <w:r w:rsidR="00A02A02" w:rsidRPr="006A7D0F">
              <w:rPr>
                <w:rFonts w:ascii="Sakkal Majalla" w:hAnsi="Sakkal Majalla" w:cs="Sakkal Majalla" w:hint="cs"/>
                <w:b w:val="0"/>
                <w:bCs w:val="0"/>
                <w:color w:val="000000" w:themeColor="text1"/>
                <w:sz w:val="24"/>
                <w:szCs w:val="24"/>
                <w:rtl/>
              </w:rPr>
              <w:t xml:space="preserve"> </w:t>
            </w:r>
            <w:r w:rsidRPr="006A7D0F">
              <w:rPr>
                <w:rFonts w:ascii="Sakkal Majalla" w:hAnsi="Sakkal Majalla" w:cs="Sakkal Majalla" w:hint="cs"/>
                <w:b w:val="0"/>
                <w:bCs w:val="0"/>
                <w:color w:val="000000" w:themeColor="text1"/>
                <w:sz w:val="24"/>
                <w:szCs w:val="24"/>
                <w:rtl/>
              </w:rPr>
              <w:t>لا يناسب النمط المعرف في النظام</w:t>
            </w:r>
          </w:p>
        </w:tc>
        <w:tc>
          <w:tcPr>
            <w:tcW w:w="1080" w:type="dxa"/>
          </w:tcPr>
          <w:p w14:paraId="4EBBA72E" w14:textId="3657FA38" w:rsidR="00625AE6" w:rsidRPr="006A7D0F" w:rsidRDefault="00625AE6" w:rsidP="00625AE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D95525" w:rsidRPr="00FD2074" w14:paraId="495D88D3" w14:textId="77777777" w:rsidTr="00D61B14">
        <w:tc>
          <w:tcPr>
            <w:cnfStyle w:val="001000000000" w:firstRow="0" w:lastRow="0" w:firstColumn="1" w:lastColumn="0" w:oddVBand="0" w:evenVBand="0" w:oddHBand="0" w:evenHBand="0" w:firstRowFirstColumn="0" w:firstRowLastColumn="0" w:lastRowFirstColumn="0" w:lastRowLastColumn="0"/>
            <w:tcW w:w="9018" w:type="dxa"/>
          </w:tcPr>
          <w:p w14:paraId="66945C0A" w14:textId="29BACAD1" w:rsidR="00625AE6" w:rsidRPr="006A7D0F" w:rsidRDefault="00625AE6" w:rsidP="00A02A02">
            <w:pPr>
              <w:bidi/>
              <w:rPr>
                <w:rFonts w:ascii="Sakkal Majalla" w:hAnsi="Sakkal Majalla" w:cs="Sakkal Majalla"/>
                <w:b w:val="0"/>
                <w:bCs w:val="0"/>
                <w:color w:val="000000" w:themeColor="text1"/>
                <w:sz w:val="24"/>
                <w:szCs w:val="24"/>
                <w:rtl/>
              </w:rPr>
            </w:pPr>
            <w:r>
              <w:rPr>
                <w:rFonts w:ascii="Sakkal Majalla" w:hAnsi="Sakkal Majalla" w:cs="Sakkal Majalla" w:hint="cs"/>
                <w:b w:val="0"/>
                <w:bCs w:val="0"/>
                <w:color w:val="000000" w:themeColor="text1"/>
                <w:sz w:val="24"/>
                <w:szCs w:val="24"/>
                <w:rtl/>
              </w:rPr>
              <w:t xml:space="preserve">في حال عدم وجود رقم </w:t>
            </w:r>
            <w:r w:rsidR="00A02A02">
              <w:rPr>
                <w:rFonts w:ascii="Sakkal Majalla" w:hAnsi="Sakkal Majalla" w:cs="Sakkal Majalla" w:hint="cs"/>
                <w:b w:val="0"/>
                <w:bCs w:val="0"/>
                <w:color w:val="000000" w:themeColor="text1"/>
                <w:sz w:val="24"/>
                <w:szCs w:val="24"/>
                <w:rtl/>
              </w:rPr>
              <w:t>القضية</w:t>
            </w:r>
          </w:p>
        </w:tc>
        <w:tc>
          <w:tcPr>
            <w:tcW w:w="1080" w:type="dxa"/>
          </w:tcPr>
          <w:p w14:paraId="649BD594" w14:textId="0DB8E810" w:rsidR="00625AE6" w:rsidRPr="006A7D0F"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4"/>
                <w:szCs w:val="24"/>
                <w:rtl/>
              </w:rPr>
            </w:pPr>
            <w:r w:rsidRPr="0053458A">
              <w:rPr>
                <w:rFonts w:cstheme="minorHAnsi"/>
                <w:sz w:val="20"/>
                <w:szCs w:val="20"/>
              </w:rPr>
              <w:t>E9810004</w:t>
            </w:r>
          </w:p>
        </w:tc>
      </w:tr>
      <w:tr w:rsidR="00625AE6" w:rsidRPr="006A7D0F" w14:paraId="0E9741BD" w14:textId="77777777" w:rsidTr="00614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53D7885D" w14:textId="54219E76" w:rsidR="00625AE6" w:rsidRPr="006A7D0F" w:rsidRDefault="00625AE6" w:rsidP="00625AE6">
            <w:pPr>
              <w:bidi/>
              <w:jc w:val="center"/>
              <w:rPr>
                <w:rFonts w:ascii="Sakkal Majalla" w:hAnsi="Sakkal Majalla" w:cs="Sakkal Majalla"/>
                <w:color w:val="FFFFFF" w:themeColor="background1"/>
                <w:sz w:val="28"/>
                <w:szCs w:val="28"/>
                <w:rtl/>
              </w:rPr>
            </w:pPr>
            <w:r>
              <w:rPr>
                <w:rFonts w:ascii="Sakkal Majalla" w:hAnsi="Sakkal Majalla" w:cs="Sakkal Majalla" w:hint="cs"/>
                <w:color w:val="FFFFFF" w:themeColor="background1"/>
                <w:sz w:val="32"/>
                <w:szCs w:val="32"/>
                <w:rtl/>
              </w:rPr>
              <w:t>جميع الخدمات</w:t>
            </w:r>
          </w:p>
        </w:tc>
      </w:tr>
      <w:tr w:rsidR="00625AE6" w:rsidRPr="006A7D0F" w14:paraId="69DD8F51" w14:textId="77777777" w:rsidTr="00614074">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5BC19CFE" w14:textId="77777777" w:rsidR="00625AE6" w:rsidRPr="006A7D0F" w:rsidRDefault="00625AE6" w:rsidP="00625AE6">
            <w:pPr>
              <w:bidi/>
              <w:rPr>
                <w:rFonts w:ascii="Sakkal Majalla" w:hAnsi="Sakkal Majalla" w:cs="Sakkal Majalla"/>
                <w:color w:val="FFFFFF" w:themeColor="background1"/>
                <w:sz w:val="28"/>
                <w:szCs w:val="28"/>
                <w:rtl/>
              </w:rPr>
            </w:pPr>
            <w:r w:rsidRPr="006A7D0F">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2DB091FE" w14:textId="77777777" w:rsidR="00625AE6" w:rsidRPr="006A7D0F"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FFFFFF" w:themeColor="background1"/>
                <w:sz w:val="28"/>
                <w:szCs w:val="28"/>
                <w:rtl/>
              </w:rPr>
            </w:pPr>
            <w:r w:rsidRPr="006A7D0F">
              <w:rPr>
                <w:rFonts w:ascii="Sakkal Majalla" w:hAnsi="Sakkal Majalla" w:cs="Sakkal Majalla" w:hint="cs"/>
                <w:b/>
                <w:bCs/>
                <w:color w:val="FFFFFF" w:themeColor="background1"/>
                <w:sz w:val="28"/>
                <w:szCs w:val="28"/>
                <w:rtl/>
              </w:rPr>
              <w:t>رمز الخطأ</w:t>
            </w:r>
          </w:p>
        </w:tc>
      </w:tr>
      <w:tr w:rsidR="00D95525" w:rsidRPr="006A7D0F" w14:paraId="26821D27" w14:textId="77777777" w:rsidTr="00614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31EB6279" w14:textId="05448230" w:rsidR="00625AE6" w:rsidRPr="00567EAC" w:rsidRDefault="00625AE6" w:rsidP="00625AE6">
            <w:pPr>
              <w:bidi/>
              <w:rPr>
                <w:rFonts w:ascii="Sakkal Majalla" w:hAnsi="Sakkal Majalla" w:cs="Sakkal Majalla"/>
                <w:b w:val="0"/>
                <w:bCs w:val="0"/>
                <w:sz w:val="24"/>
                <w:szCs w:val="24"/>
                <w:rtl/>
              </w:rPr>
            </w:pPr>
            <w:r>
              <w:rPr>
                <w:rFonts w:ascii="Sakkal Majalla" w:hAnsi="Sakkal Majalla" w:cs="Sakkal Majalla" w:hint="cs"/>
                <w:b w:val="0"/>
                <w:bCs w:val="0"/>
                <w:sz w:val="24"/>
                <w:szCs w:val="24"/>
                <w:rtl/>
              </w:rPr>
              <w:t>في حال رفض الطلب بسبب وجود اجراءات تنفيذية و عدم تعريفها في قواعد العمل</w:t>
            </w:r>
          </w:p>
        </w:tc>
        <w:tc>
          <w:tcPr>
            <w:tcW w:w="1080" w:type="dxa"/>
          </w:tcPr>
          <w:p w14:paraId="2E2D9A38" w14:textId="487B2DC5" w:rsidR="00625AE6" w:rsidRPr="006A7D0F" w:rsidRDefault="00625AE6" w:rsidP="00625AE6">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color w:val="000000" w:themeColor="text1"/>
                <w:sz w:val="24"/>
                <w:szCs w:val="24"/>
                <w:rtl/>
              </w:rPr>
            </w:pPr>
            <w:r>
              <w:rPr>
                <w:rFonts w:cstheme="minorHAnsi"/>
                <w:sz w:val="20"/>
                <w:szCs w:val="20"/>
              </w:rPr>
              <w:t>E1010076</w:t>
            </w:r>
          </w:p>
        </w:tc>
      </w:tr>
      <w:tr w:rsidR="00D95525" w:rsidRPr="006A7D0F" w14:paraId="6445215F" w14:textId="77777777" w:rsidTr="00614074">
        <w:tc>
          <w:tcPr>
            <w:cnfStyle w:val="001000000000" w:firstRow="0" w:lastRow="0" w:firstColumn="1" w:lastColumn="0" w:oddVBand="0" w:evenVBand="0" w:oddHBand="0" w:evenHBand="0" w:firstRowFirstColumn="0" w:firstRowLastColumn="0" w:lastRowFirstColumn="0" w:lastRowLastColumn="0"/>
            <w:tcW w:w="9018" w:type="dxa"/>
          </w:tcPr>
          <w:p w14:paraId="431C4BDF" w14:textId="3C0AEEFE" w:rsidR="00625AE6" w:rsidRDefault="00625AE6" w:rsidP="00625AE6">
            <w:pPr>
              <w:bidi/>
              <w:rPr>
                <w:rFonts w:ascii="Sakkal Majalla" w:hAnsi="Sakkal Majalla" w:cs="Sakkal Majalla"/>
                <w:b w:val="0"/>
                <w:bCs w:val="0"/>
                <w:sz w:val="24"/>
                <w:szCs w:val="24"/>
                <w:rtl/>
              </w:rPr>
            </w:pPr>
            <w:r>
              <w:rPr>
                <w:rFonts w:ascii="Sakkal Majalla" w:hAnsi="Sakkal Majalla" w:cs="Sakkal Majalla" w:hint="cs"/>
                <w:b w:val="0"/>
                <w:bCs w:val="0"/>
                <w:sz w:val="24"/>
                <w:szCs w:val="24"/>
                <w:rtl/>
              </w:rPr>
              <w:t xml:space="preserve">في حال ارسال احتمال مدخلات لا يتطابق مع ما هو معرف في احتمالات المُعرفة للخدمات </w:t>
            </w:r>
          </w:p>
        </w:tc>
        <w:tc>
          <w:tcPr>
            <w:tcW w:w="1080" w:type="dxa"/>
          </w:tcPr>
          <w:p w14:paraId="2F978E91" w14:textId="4A45C3F1" w:rsidR="00625AE6" w:rsidRPr="006A7D0F" w:rsidRDefault="00625AE6" w:rsidP="00625AE6">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000000" w:themeColor="text1"/>
                <w:sz w:val="24"/>
                <w:szCs w:val="24"/>
                <w:rtl/>
              </w:rPr>
            </w:pPr>
            <w:r w:rsidRPr="00D178DD">
              <w:rPr>
                <w:rFonts w:cstheme="minorHAnsi"/>
                <w:sz w:val="20"/>
                <w:szCs w:val="20"/>
              </w:rPr>
              <w:t>E1020000</w:t>
            </w:r>
          </w:p>
        </w:tc>
      </w:tr>
    </w:tbl>
    <w:p w14:paraId="2DD63C07" w14:textId="4B8275AA" w:rsidR="00DC4949" w:rsidRPr="00FD2074" w:rsidRDefault="00DC4949" w:rsidP="00EA417E">
      <w:pPr>
        <w:pStyle w:val="Heading2"/>
        <w:bidi/>
        <w:ind w:left="720"/>
        <w:rPr>
          <w:rFonts w:ascii="Sakkal Majalla" w:hAnsi="Sakkal Majalla" w:cs="Sakkal Majalla"/>
          <w:sz w:val="36"/>
          <w:szCs w:val="36"/>
          <w:rtl/>
        </w:rPr>
      </w:pPr>
      <w:bookmarkStart w:id="217" w:name="_Toc535096090"/>
      <w:r w:rsidRPr="00FD2074">
        <w:rPr>
          <w:rFonts w:ascii="Sakkal Majalla" w:hAnsi="Sakkal Majalla" w:cs="Sakkal Majalla"/>
          <w:sz w:val="36"/>
          <w:szCs w:val="36"/>
          <w:rtl/>
        </w:rPr>
        <w:lastRenderedPageBreak/>
        <w:t>التحقق من الم</w:t>
      </w:r>
      <w:r w:rsidRPr="00FD2074">
        <w:rPr>
          <w:rFonts w:ascii="Sakkal Majalla" w:hAnsi="Sakkal Majalla" w:cs="Sakkal Majalla" w:hint="cs"/>
          <w:sz w:val="36"/>
          <w:szCs w:val="36"/>
          <w:rtl/>
        </w:rPr>
        <w:t>ُخرجات</w:t>
      </w:r>
      <w:bookmarkEnd w:id="217"/>
    </w:p>
    <w:tbl>
      <w:tblPr>
        <w:tblStyle w:val="GridTable4-Accent11"/>
        <w:bidiVisual/>
        <w:tblW w:w="10109" w:type="dxa"/>
        <w:tblLayout w:type="fixed"/>
        <w:tblLook w:val="04A0" w:firstRow="1" w:lastRow="0" w:firstColumn="1" w:lastColumn="0" w:noHBand="0" w:noVBand="1"/>
      </w:tblPr>
      <w:tblGrid>
        <w:gridCol w:w="9018"/>
        <w:gridCol w:w="1080"/>
        <w:gridCol w:w="11"/>
      </w:tblGrid>
      <w:tr w:rsidR="00B665BC" w:rsidRPr="00FD2074" w14:paraId="504BE714" w14:textId="77777777" w:rsidTr="00265703">
        <w:trPr>
          <w:gridAfter w:val="1"/>
          <w:cnfStyle w:val="100000000000" w:firstRow="1" w:lastRow="0" w:firstColumn="0" w:lastColumn="0" w:oddVBand="0" w:evenVBand="0" w:oddHBand="0"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tcPr>
          <w:p w14:paraId="03FB0718" w14:textId="5AD85EDE" w:rsidR="00B665BC" w:rsidRPr="00FD2074" w:rsidRDefault="00B665BC" w:rsidP="00666D68">
            <w:pPr>
              <w:bidi/>
              <w:rPr>
                <w:rFonts w:ascii="Sakkal Majalla" w:hAnsi="Sakkal Majalla" w:cs="Sakkal Majalla"/>
                <w:sz w:val="28"/>
                <w:szCs w:val="28"/>
                <w:rtl/>
              </w:rPr>
            </w:pPr>
            <w:r w:rsidRPr="00FD2074">
              <w:rPr>
                <w:rFonts w:ascii="Sakkal Majalla" w:hAnsi="Sakkal Majalla" w:cs="Sakkal Majalla" w:hint="cs"/>
                <w:sz w:val="28"/>
                <w:szCs w:val="28"/>
                <w:rtl/>
              </w:rPr>
              <w:t xml:space="preserve">بيانات </w:t>
            </w:r>
            <w:r w:rsidR="00FF5DC2" w:rsidRPr="00FD2074">
              <w:rPr>
                <w:rFonts w:ascii="Sakkal Majalla" w:hAnsi="Sakkal Majalla" w:cs="Sakkal Majalla" w:hint="cs"/>
                <w:sz w:val="28"/>
                <w:szCs w:val="28"/>
                <w:rtl/>
              </w:rPr>
              <w:t>العميل</w:t>
            </w:r>
          </w:p>
        </w:tc>
      </w:tr>
      <w:tr w:rsidR="00E4447C" w:rsidRPr="00FD2074" w14:paraId="769F9802"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FFFFFF" w:themeFill="background1"/>
          </w:tcPr>
          <w:p w14:paraId="1B8C7635" w14:textId="4892F5BA" w:rsidR="00E4447C" w:rsidRPr="00FD2074" w:rsidRDefault="00E4447C" w:rsidP="00666D68">
            <w:pPr>
              <w:bidi/>
              <w:rPr>
                <w:rFonts w:ascii="Sakkal Majalla" w:hAnsi="Sakkal Majalla" w:cs="Sakkal Majalla"/>
                <w:sz w:val="28"/>
                <w:szCs w:val="28"/>
                <w:rtl/>
              </w:rPr>
            </w:pPr>
            <w:r w:rsidRPr="00FD2074">
              <w:rPr>
                <w:rFonts w:ascii="Sakkal Majalla" w:hAnsi="Sakkal Majalla" w:cs="Sakkal Majalla" w:hint="cs"/>
                <w:color w:val="000000" w:themeColor="text1"/>
                <w:sz w:val="24"/>
                <w:szCs w:val="24"/>
                <w:rtl/>
              </w:rPr>
              <w:t>المُلحق المُشترك الخاص بالخدمات [</w:t>
            </w:r>
            <w:r w:rsidR="003E0BD9" w:rsidRPr="00FD2074">
              <w:rPr>
                <w:rFonts w:ascii="Sakkal Majalla" w:hAnsi="Sakkal Majalla" w:cs="Sakkal Majalla" w:hint="cs"/>
                <w:color w:val="000000" w:themeColor="text1"/>
                <w:sz w:val="24"/>
                <w:szCs w:val="24"/>
                <w:rtl/>
              </w:rPr>
              <w:t>التحقق من صحة الكيانات المُشتركة</w:t>
            </w:r>
            <w:r w:rsidRPr="00FD2074">
              <w:rPr>
                <w:rFonts w:ascii="Sakkal Majalla" w:hAnsi="Sakkal Majalla" w:cs="Sakkal Majalla" w:hint="cs"/>
                <w:color w:val="000000" w:themeColor="text1"/>
                <w:sz w:val="24"/>
                <w:szCs w:val="24"/>
                <w:rtl/>
              </w:rPr>
              <w:t>] [</w:t>
            </w:r>
            <w:r w:rsidR="003E0BD9" w:rsidRPr="00FD2074">
              <w:rPr>
                <w:rFonts w:ascii="Sakkal Majalla" w:hAnsi="Sakkal Majalla" w:cs="Sakkal Majalla" w:hint="cs"/>
                <w:color w:val="000000" w:themeColor="text1"/>
                <w:sz w:val="24"/>
                <w:szCs w:val="24"/>
                <w:rtl/>
              </w:rPr>
              <w:t>بيانات العميل</w:t>
            </w:r>
            <w:r w:rsidRPr="00FD2074">
              <w:rPr>
                <w:rFonts w:ascii="Sakkal Majalla" w:hAnsi="Sakkal Majalla" w:cs="Sakkal Majalla" w:hint="cs"/>
                <w:color w:val="000000" w:themeColor="text1"/>
                <w:sz w:val="24"/>
                <w:szCs w:val="24"/>
                <w:rtl/>
              </w:rPr>
              <w:t>]</w:t>
            </w:r>
          </w:p>
        </w:tc>
      </w:tr>
      <w:tr w:rsidR="00055C0E" w:rsidRPr="00FD2074" w14:paraId="5CF019D8"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47A9ECD9" w14:textId="48079FAC" w:rsidR="00055C0E" w:rsidRPr="00FD2074" w:rsidRDefault="00055C0E" w:rsidP="00666D68">
            <w:pPr>
              <w:bidi/>
              <w:jc w:val="center"/>
              <w:rPr>
                <w:rFonts w:ascii="Sakkal Majalla" w:hAnsi="Sakkal Majalla" w:cs="Sakkal Majalla"/>
                <w:sz w:val="28"/>
                <w:szCs w:val="28"/>
                <w:rtl/>
              </w:rPr>
            </w:pPr>
            <w:r w:rsidRPr="00FD2074">
              <w:rPr>
                <w:rFonts w:ascii="Sakkal Majalla" w:hAnsi="Sakkal Majalla" w:cs="Sakkal Majalla" w:hint="cs"/>
                <w:color w:val="FFFFFF" w:themeColor="background1"/>
                <w:sz w:val="28"/>
                <w:szCs w:val="28"/>
                <w:rtl/>
              </w:rPr>
              <w:t>بيانات التحويل</w:t>
            </w:r>
          </w:p>
        </w:tc>
      </w:tr>
      <w:tr w:rsidR="00055C0E" w:rsidRPr="00FD2074" w14:paraId="4E414221"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00FB92F4" w14:textId="1F3ADDF5" w:rsidR="00055C0E" w:rsidRPr="00FD2074" w:rsidRDefault="00055C0E" w:rsidP="00666D68">
            <w:pPr>
              <w:bidi/>
              <w:rPr>
                <w:rFonts w:ascii="Sakkal Majalla" w:hAnsi="Sakkal Majalla" w:cs="Sakkal Majalla"/>
                <w:color w:val="FFFFFF" w:themeColor="background1"/>
                <w:sz w:val="28"/>
                <w:szCs w:val="28"/>
                <w:rtl/>
              </w:rPr>
            </w:pPr>
            <w:r w:rsidRPr="00FD2074">
              <w:rPr>
                <w:rFonts w:ascii="Sakkal Majalla" w:hAnsi="Sakkal Majalla" w:cs="Sakkal Majalla" w:hint="cs"/>
                <w:color w:val="FFFFFF" w:themeColor="background1"/>
                <w:sz w:val="28"/>
                <w:szCs w:val="28"/>
                <w:rtl/>
              </w:rPr>
              <w:t>بيانات التحويل</w:t>
            </w:r>
          </w:p>
        </w:tc>
      </w:tr>
      <w:tr w:rsidR="00055C0E" w:rsidRPr="00FD2074" w14:paraId="6F308E90"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2330AEBC" w14:textId="17ED5467" w:rsidR="00055C0E" w:rsidRPr="00FD2074" w:rsidRDefault="00055C0E" w:rsidP="00666D68">
            <w:pPr>
              <w:bidi/>
              <w:rPr>
                <w:rFonts w:ascii="Sakkal Majalla" w:hAnsi="Sakkal Majalla" w:cs="Sakkal Majalla"/>
                <w:color w:val="000000" w:themeColor="text1"/>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1DAC1F11" w14:textId="06CBBEE0" w:rsidR="00055C0E" w:rsidRPr="00FD2074" w:rsidRDefault="00055C0E" w:rsidP="00666D68">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2074">
              <w:rPr>
                <w:rFonts w:ascii="Sakkal Majalla" w:hAnsi="Sakkal Majalla" w:cs="Sakkal Majalla" w:hint="cs"/>
                <w:b/>
                <w:bCs/>
                <w:color w:val="FFFFFF" w:themeColor="background1"/>
                <w:sz w:val="28"/>
                <w:szCs w:val="28"/>
                <w:rtl/>
              </w:rPr>
              <w:t>رمز الخطأ</w:t>
            </w:r>
          </w:p>
        </w:tc>
      </w:tr>
      <w:tr w:rsidR="00D27203" w:rsidRPr="00FD2074" w14:paraId="1C896C04"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783FF0F8" w14:textId="59A98618" w:rsidR="00D27203" w:rsidRPr="00FD2074" w:rsidRDefault="00D27203" w:rsidP="00D27203">
            <w:pPr>
              <w:bidi/>
              <w:rPr>
                <w:rFonts w:ascii="Sakkal Majalla" w:hAnsi="Sakkal Majalla" w:cs="Sakkal Majalla"/>
                <w:color w:val="000000" w:themeColor="text1"/>
                <w:sz w:val="24"/>
                <w:szCs w:val="24"/>
                <w:rtl/>
              </w:rPr>
            </w:pPr>
            <w:r>
              <w:rPr>
                <w:rFonts w:ascii="Sakkal Majalla" w:hAnsi="Sakkal Majalla" w:cs="Sakkal Majalla" w:hint="cs"/>
                <w:b w:val="0"/>
                <w:bCs w:val="0"/>
                <w:sz w:val="24"/>
                <w:szCs w:val="24"/>
                <w:rtl/>
              </w:rPr>
              <w:t>في حال ارسال بيانات التحويل و كانت الحالة لا تدل على انه تم التحويل</w:t>
            </w:r>
          </w:p>
        </w:tc>
        <w:tc>
          <w:tcPr>
            <w:tcW w:w="1080" w:type="dxa"/>
            <w:shd w:val="clear" w:color="auto" w:fill="FFFFFF" w:themeFill="background1"/>
          </w:tcPr>
          <w:p w14:paraId="480C5799" w14:textId="67AFE557" w:rsidR="00D27203" w:rsidRPr="00873182" w:rsidRDefault="00873182" w:rsidP="00666D68">
            <w:pPr>
              <w:bidi/>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873182">
              <w:rPr>
                <w:rFonts w:cstheme="minorHAnsi"/>
                <w:sz w:val="20"/>
                <w:szCs w:val="20"/>
              </w:rPr>
              <w:t>E1020024</w:t>
            </w:r>
          </w:p>
        </w:tc>
      </w:tr>
      <w:tr w:rsidR="00D27203" w:rsidRPr="00FD2074" w14:paraId="6F3E7458"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1C58C689" w14:textId="38E0F392" w:rsidR="00D27203" w:rsidRPr="00FD2074" w:rsidRDefault="00D27203" w:rsidP="00D27203">
            <w:pPr>
              <w:bidi/>
              <w:rPr>
                <w:rFonts w:ascii="Sakkal Majalla" w:hAnsi="Sakkal Majalla" w:cs="Sakkal Majalla"/>
                <w:color w:val="000000" w:themeColor="text1"/>
                <w:sz w:val="24"/>
                <w:szCs w:val="24"/>
                <w:rtl/>
              </w:rPr>
            </w:pPr>
            <w:r>
              <w:rPr>
                <w:rFonts w:ascii="Sakkal Majalla" w:hAnsi="Sakkal Majalla" w:cs="Sakkal Majalla" w:hint="cs"/>
                <w:b w:val="0"/>
                <w:bCs w:val="0"/>
                <w:sz w:val="24"/>
                <w:szCs w:val="24"/>
                <w:rtl/>
              </w:rPr>
              <w:t>في حال عدم ارسال بيانات التحويل و كانت الحالة تدل على انه تم التحويل</w:t>
            </w:r>
          </w:p>
        </w:tc>
        <w:tc>
          <w:tcPr>
            <w:tcW w:w="1080" w:type="dxa"/>
          </w:tcPr>
          <w:p w14:paraId="14C546EB" w14:textId="29D7C824" w:rsidR="00D27203" w:rsidRPr="00873182" w:rsidRDefault="00873182" w:rsidP="00666D68">
            <w:pPr>
              <w:bidi/>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873182">
              <w:rPr>
                <w:rFonts w:cstheme="minorHAnsi"/>
                <w:sz w:val="20"/>
                <w:szCs w:val="20"/>
              </w:rPr>
              <w:t>E1020024</w:t>
            </w:r>
          </w:p>
        </w:tc>
      </w:tr>
      <w:tr w:rsidR="00A01A82" w:rsidRPr="00FD2074" w14:paraId="18298EEE"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520E6CA0" w14:textId="40C625A7" w:rsidR="00A01A82" w:rsidRPr="00AB4B5D" w:rsidRDefault="00677D7E" w:rsidP="00D27203">
            <w:pPr>
              <w:bidi/>
              <w:rPr>
                <w:rFonts w:ascii="Sakkal Majalla" w:hAnsi="Sakkal Majalla" w:cs="Sakkal Majalla"/>
                <w:b w:val="0"/>
                <w:bCs w:val="0"/>
                <w:sz w:val="24"/>
                <w:szCs w:val="24"/>
                <w:rtl/>
              </w:rPr>
            </w:pPr>
            <w:r w:rsidRPr="00BA5E2C">
              <w:rPr>
                <w:rFonts w:ascii="Sakkal Majalla" w:hAnsi="Sakkal Majalla" w:cs="Sakkal Majalla" w:hint="cs"/>
                <w:b w:val="0"/>
                <w:bCs w:val="0"/>
                <w:sz w:val="24"/>
                <w:szCs w:val="24"/>
                <w:rtl/>
              </w:rPr>
              <w:t>في حال ورود طلب تحويل من حساب محدد وكانت قائمة الحسابات تحتوي على أكثر من حساب</w:t>
            </w:r>
            <w:r w:rsidR="00D31FC0">
              <w:rPr>
                <w:rFonts w:ascii="Sakkal Majalla" w:hAnsi="Sakkal Majalla" w:cs="Sakkal Majalla" w:hint="cs"/>
                <w:b w:val="0"/>
                <w:bCs w:val="0"/>
                <w:sz w:val="24"/>
                <w:szCs w:val="24"/>
                <w:rtl/>
              </w:rPr>
              <w:t xml:space="preserve">           </w:t>
            </w:r>
          </w:p>
        </w:tc>
        <w:tc>
          <w:tcPr>
            <w:tcW w:w="1080" w:type="dxa"/>
          </w:tcPr>
          <w:p w14:paraId="0E6A1EBA" w14:textId="39923409" w:rsidR="00A01A82" w:rsidRPr="00973C5C" w:rsidRDefault="00D178DD" w:rsidP="00666D68">
            <w:pPr>
              <w:bidi/>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highlight w:val="yellow"/>
                <w:rtl/>
              </w:rPr>
            </w:pPr>
            <w:r w:rsidRPr="00D178DD">
              <w:rPr>
                <w:rFonts w:cstheme="minorHAnsi"/>
                <w:sz w:val="20"/>
                <w:szCs w:val="20"/>
              </w:rPr>
              <w:t>E1010050</w:t>
            </w:r>
          </w:p>
        </w:tc>
      </w:tr>
      <w:tr w:rsidR="00055C0E" w:rsidRPr="00FD2074" w14:paraId="66C8F87B"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55061E65" w14:textId="21FD1E15" w:rsidR="00055C0E" w:rsidRPr="00FD2074" w:rsidRDefault="00055C0E" w:rsidP="00666D68">
            <w:pPr>
              <w:bidi/>
              <w:rPr>
                <w:rFonts w:ascii="Sakkal Majalla" w:hAnsi="Sakkal Majalla" w:cs="Sakkal Majalla"/>
                <w:sz w:val="28"/>
                <w:szCs w:val="28"/>
                <w:rtl/>
              </w:rPr>
            </w:pPr>
            <w:r w:rsidRPr="00FD2074">
              <w:rPr>
                <w:rFonts w:ascii="Sakkal Majalla" w:hAnsi="Sakkal Majalla" w:cs="Sakkal Majalla" w:hint="cs"/>
                <w:color w:val="FFFFFF" w:themeColor="background1"/>
                <w:sz w:val="28"/>
                <w:szCs w:val="28"/>
                <w:rtl/>
              </w:rPr>
              <w:t>الآيبان</w:t>
            </w:r>
          </w:p>
        </w:tc>
      </w:tr>
      <w:tr w:rsidR="00055C0E" w:rsidRPr="00FD2074" w14:paraId="692C207F"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2583B3AB" w14:textId="36CD41D2" w:rsidR="00055C0E" w:rsidRPr="00FD2074" w:rsidRDefault="00055C0E" w:rsidP="00666D68">
            <w:pPr>
              <w:bidi/>
              <w:rPr>
                <w:rFonts w:ascii="Sakkal Majalla" w:hAnsi="Sakkal Majalla" w:cs="Sakkal Majalla"/>
                <w:color w:val="000000" w:themeColor="text1"/>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489076D8" w14:textId="7B62E9CE" w:rsidR="00055C0E" w:rsidRPr="00FD2074" w:rsidRDefault="00055C0E" w:rsidP="00666D68">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2074">
              <w:rPr>
                <w:rFonts w:ascii="Sakkal Majalla" w:hAnsi="Sakkal Majalla" w:cs="Sakkal Majalla" w:hint="cs"/>
                <w:b/>
                <w:bCs/>
                <w:color w:val="FFFFFF" w:themeColor="background1"/>
                <w:sz w:val="28"/>
                <w:szCs w:val="28"/>
                <w:rtl/>
              </w:rPr>
              <w:t>رمز الخطأ</w:t>
            </w:r>
          </w:p>
        </w:tc>
      </w:tr>
      <w:tr w:rsidR="00F35332" w:rsidRPr="00FD2074" w14:paraId="26E01EC0"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31B2E05E" w14:textId="4152F784" w:rsidR="00F35332" w:rsidRPr="002B2B9A" w:rsidRDefault="00F35332" w:rsidP="00666D68">
            <w:pPr>
              <w:bidi/>
              <w:rPr>
                <w:rFonts w:ascii="Sakkal Majalla" w:hAnsi="Sakkal Majalla" w:cs="Sakkal Majalla"/>
                <w:color w:val="000000" w:themeColor="text1"/>
                <w:sz w:val="24"/>
                <w:szCs w:val="24"/>
                <w:highlight w:val="yellow"/>
                <w:rtl/>
              </w:rPr>
            </w:pPr>
            <w:r w:rsidRPr="008327E3">
              <w:rPr>
                <w:rFonts w:ascii="Sakkal Majalla" w:hAnsi="Sakkal Majalla" w:cs="Sakkal Majalla" w:hint="cs"/>
                <w:b w:val="0"/>
                <w:bCs w:val="0"/>
                <w:color w:val="000000" w:themeColor="text1"/>
                <w:sz w:val="24"/>
                <w:szCs w:val="24"/>
                <w:rtl/>
              </w:rPr>
              <w:t>عدم وجود "</w:t>
            </w:r>
            <w:r w:rsidRPr="001F77A0">
              <w:rPr>
                <w:rFonts w:ascii="Sakkal Majalla" w:hAnsi="Sakkal Majalla" w:cs="Sakkal Majalla"/>
                <w:b w:val="0"/>
                <w:bCs w:val="0"/>
                <w:color w:val="000000" w:themeColor="text1"/>
                <w:sz w:val="24"/>
                <w:szCs w:val="24"/>
                <w:rtl/>
              </w:rPr>
              <w:t xml:space="preserve"> الآيبان</w:t>
            </w:r>
            <w:r w:rsidRPr="008327E3">
              <w:rPr>
                <w:rFonts w:ascii="Sakkal Majalla" w:hAnsi="Sakkal Majalla" w:cs="Sakkal Majalla" w:hint="cs"/>
                <w:b w:val="0"/>
                <w:bCs w:val="0"/>
                <w:color w:val="000000" w:themeColor="text1"/>
                <w:sz w:val="24"/>
                <w:szCs w:val="24"/>
                <w:rtl/>
              </w:rPr>
              <w:t>"</w:t>
            </w:r>
          </w:p>
        </w:tc>
        <w:tc>
          <w:tcPr>
            <w:tcW w:w="1080" w:type="dxa"/>
          </w:tcPr>
          <w:p w14:paraId="3656469F" w14:textId="4E34E87E" w:rsidR="00F35332" w:rsidRPr="00873182" w:rsidRDefault="00873182" w:rsidP="00666D68">
            <w:pPr>
              <w:bidi/>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873182">
              <w:rPr>
                <w:rFonts w:cstheme="minorHAnsi"/>
                <w:color w:val="000000" w:themeColor="text1"/>
                <w:sz w:val="20"/>
                <w:szCs w:val="20"/>
              </w:rPr>
              <w:t>E9810004</w:t>
            </w:r>
          </w:p>
        </w:tc>
      </w:tr>
      <w:tr w:rsidR="00293DC5" w:rsidRPr="00FD2074" w14:paraId="187FDBE1" w14:textId="77777777" w:rsidTr="0061407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0EDA4F43" w14:textId="732AE6BB" w:rsidR="00293DC5" w:rsidRPr="004F18B8" w:rsidRDefault="00293DC5" w:rsidP="00614074">
            <w:pPr>
              <w:bidi/>
              <w:rPr>
                <w:rFonts w:ascii="Sakkal Majalla" w:hAnsi="Sakkal Majalla" w:cs="Sakkal Majalla"/>
                <w:b w:val="0"/>
                <w:bCs w:val="0"/>
                <w:color w:val="000000" w:themeColor="text1"/>
                <w:sz w:val="24"/>
                <w:szCs w:val="24"/>
                <w:rtl/>
                <w:rPrChange w:id="218" w:author="Abdullah Khalaf [2]" w:date="2020-01-15T11:57:00Z">
                  <w:rPr>
                    <w:rFonts w:ascii="Sakkal Majalla" w:hAnsi="Sakkal Majalla" w:cs="Sakkal Majalla"/>
                    <w:b w:val="0"/>
                    <w:bCs w:val="0"/>
                    <w:color w:val="000000" w:themeColor="text1"/>
                    <w:sz w:val="24"/>
                    <w:szCs w:val="24"/>
                    <w:rtl/>
                  </w:rPr>
                </w:rPrChange>
              </w:rPr>
            </w:pPr>
            <w:r w:rsidRPr="004F18B8">
              <w:rPr>
                <w:rFonts w:ascii="Sakkal Majalla" w:hAnsi="Sakkal Majalla" w:cs="Sakkal Majalla" w:hint="cs"/>
                <w:b w:val="0"/>
                <w:bCs w:val="0"/>
                <w:color w:val="000000" w:themeColor="text1"/>
                <w:sz w:val="24"/>
                <w:szCs w:val="24"/>
                <w:rtl/>
                <w:rPrChange w:id="219" w:author="Abdullah Khalaf [2]" w:date="2020-01-15T11:57:00Z">
                  <w:rPr>
                    <w:rFonts w:ascii="Sakkal Majalla" w:hAnsi="Sakkal Majalla" w:cs="Sakkal Majalla" w:hint="cs"/>
                    <w:b w:val="0"/>
                    <w:bCs w:val="0"/>
                    <w:color w:val="000000" w:themeColor="text1"/>
                    <w:sz w:val="24"/>
                    <w:szCs w:val="24"/>
                    <w:rtl/>
                  </w:rPr>
                </w:rPrChange>
              </w:rPr>
              <w:t>وجود خطأ في نمط "</w:t>
            </w:r>
            <w:r w:rsidR="00560EFB" w:rsidRPr="004F18B8">
              <w:rPr>
                <w:rFonts w:ascii="Sakkal Majalla" w:hAnsi="Sakkal Majalla" w:cs="Sakkal Majalla" w:hint="cs"/>
                <w:b w:val="0"/>
                <w:bCs w:val="0"/>
                <w:color w:val="000000" w:themeColor="text1"/>
                <w:sz w:val="24"/>
                <w:szCs w:val="24"/>
                <w:rtl/>
                <w:rPrChange w:id="220" w:author="Abdullah Khalaf [2]" w:date="2020-01-15T11:57:00Z">
                  <w:rPr>
                    <w:rFonts w:ascii="Sakkal Majalla" w:hAnsi="Sakkal Majalla" w:cs="Sakkal Majalla" w:hint="cs"/>
                    <w:b w:val="0"/>
                    <w:bCs w:val="0"/>
                    <w:color w:val="000000" w:themeColor="text1"/>
                    <w:sz w:val="24"/>
                    <w:szCs w:val="24"/>
                    <w:rtl/>
                  </w:rPr>
                </w:rPrChange>
              </w:rPr>
              <w:t xml:space="preserve"> </w:t>
            </w:r>
            <w:r w:rsidR="00560EFB" w:rsidRPr="004F18B8">
              <w:rPr>
                <w:rFonts w:ascii="Sakkal Majalla" w:hAnsi="Sakkal Majalla" w:cs="Sakkal Majalla" w:hint="eastAsia"/>
                <w:color w:val="000000" w:themeColor="text1"/>
                <w:sz w:val="24"/>
                <w:szCs w:val="24"/>
                <w:rtl/>
                <w:rPrChange w:id="221" w:author="Abdullah Khalaf [2]" w:date="2020-01-15T11:57:00Z">
                  <w:rPr>
                    <w:rFonts w:ascii="Sakkal Majalla" w:hAnsi="Sakkal Majalla" w:cs="Sakkal Majalla" w:hint="eastAsia"/>
                    <w:color w:val="000000" w:themeColor="text1"/>
                    <w:sz w:val="24"/>
                    <w:szCs w:val="24"/>
                    <w:highlight w:val="magenta"/>
                    <w:rtl/>
                  </w:rPr>
                </w:rPrChange>
              </w:rPr>
              <w:t>الآيبان</w:t>
            </w:r>
            <w:r w:rsidR="00560EFB" w:rsidRPr="004F18B8" w:rsidDel="00560EFB">
              <w:rPr>
                <w:rFonts w:ascii="Sakkal Majalla" w:hAnsi="Sakkal Majalla" w:cs="Sakkal Majalla" w:hint="cs"/>
                <w:b w:val="0"/>
                <w:bCs w:val="0"/>
                <w:color w:val="000000" w:themeColor="text1"/>
                <w:sz w:val="24"/>
                <w:szCs w:val="24"/>
                <w:rtl/>
                <w:rPrChange w:id="222" w:author="Abdullah Khalaf [2]" w:date="2020-01-15T11:57:00Z">
                  <w:rPr>
                    <w:rFonts w:ascii="Sakkal Majalla" w:hAnsi="Sakkal Majalla" w:cs="Sakkal Majalla" w:hint="cs"/>
                    <w:b w:val="0"/>
                    <w:bCs w:val="0"/>
                    <w:color w:val="000000" w:themeColor="text1"/>
                    <w:sz w:val="24"/>
                    <w:szCs w:val="24"/>
                    <w:rtl/>
                  </w:rPr>
                </w:rPrChange>
              </w:rPr>
              <w:t xml:space="preserve"> </w:t>
            </w:r>
            <w:r w:rsidRPr="004F18B8">
              <w:rPr>
                <w:rFonts w:ascii="Sakkal Majalla" w:hAnsi="Sakkal Majalla" w:cs="Sakkal Majalla" w:hint="cs"/>
                <w:b w:val="0"/>
                <w:bCs w:val="0"/>
                <w:color w:val="000000" w:themeColor="text1"/>
                <w:sz w:val="24"/>
                <w:szCs w:val="24"/>
                <w:rtl/>
                <w:rPrChange w:id="223" w:author="Abdullah Khalaf [2]" w:date="2020-01-15T11:57:00Z">
                  <w:rPr>
                    <w:rFonts w:ascii="Sakkal Majalla" w:hAnsi="Sakkal Majalla" w:cs="Sakkal Majalla" w:hint="cs"/>
                    <w:b w:val="0"/>
                    <w:bCs w:val="0"/>
                    <w:color w:val="000000" w:themeColor="text1"/>
                    <w:sz w:val="24"/>
                    <w:szCs w:val="24"/>
                    <w:rtl/>
                  </w:rPr>
                </w:rPrChange>
              </w:rPr>
              <w:t>"</w:t>
            </w:r>
          </w:p>
        </w:tc>
        <w:tc>
          <w:tcPr>
            <w:tcW w:w="1080" w:type="dxa"/>
          </w:tcPr>
          <w:p w14:paraId="681F6C05" w14:textId="2330662A" w:rsidR="00293DC5" w:rsidRPr="00873182" w:rsidRDefault="00B739E0" w:rsidP="00614074">
            <w:pPr>
              <w:bidi/>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573EB2">
              <w:rPr>
                <w:rFonts w:cstheme="minorHAnsi"/>
                <w:sz w:val="20"/>
                <w:szCs w:val="20"/>
                <w:highlight w:val="green"/>
              </w:rPr>
              <w:t>E9810004</w:t>
            </w:r>
          </w:p>
        </w:tc>
      </w:tr>
      <w:tr w:rsidR="00521975" w:rsidRPr="00FD2074" w14:paraId="7A44C17B"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71C4D746" w14:textId="55D55481" w:rsidR="00055C0E" w:rsidRPr="002B2B9A" w:rsidRDefault="00055C0E" w:rsidP="00666D68">
            <w:pPr>
              <w:bidi/>
              <w:rPr>
                <w:rFonts w:ascii="Sakkal Majalla" w:hAnsi="Sakkal Majalla" w:cs="Sakkal Majalla"/>
                <w:b w:val="0"/>
                <w:bCs w:val="0"/>
                <w:color w:val="000000" w:themeColor="text1"/>
                <w:sz w:val="24"/>
                <w:szCs w:val="24"/>
                <w:highlight w:val="yellow"/>
                <w:rtl/>
              </w:rPr>
            </w:pPr>
            <w:r w:rsidRPr="00010E63">
              <w:rPr>
                <w:rFonts w:ascii="Sakkal Majalla" w:hAnsi="Sakkal Majalla" w:cs="Sakkal Majalla" w:hint="cs"/>
                <w:b w:val="0"/>
                <w:bCs w:val="0"/>
                <w:color w:val="000000" w:themeColor="text1"/>
                <w:sz w:val="24"/>
                <w:szCs w:val="24"/>
                <w:rtl/>
              </w:rPr>
              <w:t>وجود خطأ في عدم مطابقة "الآيبان" لنمط الآيبان الخاص بالجهة المصرفية</w:t>
            </w:r>
          </w:p>
        </w:tc>
        <w:tc>
          <w:tcPr>
            <w:tcW w:w="1080" w:type="dxa"/>
          </w:tcPr>
          <w:p w14:paraId="27837C50" w14:textId="42CC1161" w:rsidR="00055C0E" w:rsidRPr="00873182" w:rsidRDefault="00560EFB" w:rsidP="00560EFB">
            <w:pPr>
              <w:bidi/>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4F18B8">
              <w:rPr>
                <w:rFonts w:cstheme="minorHAnsi"/>
                <w:color w:val="000000" w:themeColor="text1"/>
                <w:sz w:val="20"/>
                <w:szCs w:val="20"/>
                <w:rtl/>
                <w:rPrChange w:id="224" w:author="Abdullah Khalaf [2]" w:date="2020-01-15T11:57:00Z">
                  <w:rPr>
                    <w:rFonts w:cstheme="minorHAnsi"/>
                    <w:color w:val="000000" w:themeColor="text1"/>
                    <w:sz w:val="20"/>
                    <w:szCs w:val="20"/>
                    <w:highlight w:val="magenta"/>
                    <w:rtl/>
                  </w:rPr>
                </w:rPrChange>
              </w:rPr>
              <w:t>3</w:t>
            </w:r>
            <w:r w:rsidRPr="004F18B8">
              <w:rPr>
                <w:rFonts w:cstheme="minorHAnsi"/>
                <w:color w:val="000000" w:themeColor="text1"/>
                <w:sz w:val="20"/>
                <w:szCs w:val="20"/>
                <w:rPrChange w:id="225" w:author="Abdullah Khalaf [2]" w:date="2020-01-15T11:57:00Z">
                  <w:rPr>
                    <w:rFonts w:cstheme="minorHAnsi"/>
                    <w:color w:val="000000" w:themeColor="text1"/>
                    <w:sz w:val="20"/>
                    <w:szCs w:val="20"/>
                    <w:highlight w:val="magenta"/>
                  </w:rPr>
                </w:rPrChange>
              </w:rPr>
              <w:t>E101000</w:t>
            </w:r>
          </w:p>
        </w:tc>
      </w:tr>
      <w:tr w:rsidR="001F77A0" w:rsidRPr="00FD2074" w14:paraId="2934D0EC"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39E4F623" w14:textId="4F8F62AE" w:rsidR="001F77A0" w:rsidRPr="008327E3" w:rsidRDefault="001F77A0" w:rsidP="001F77A0">
            <w:pPr>
              <w:bidi/>
              <w:rPr>
                <w:rFonts w:ascii="Sakkal Majalla" w:hAnsi="Sakkal Majalla" w:cs="Sakkal Majalla"/>
                <w:b w:val="0"/>
                <w:bCs w:val="0"/>
                <w:color w:val="000000" w:themeColor="text1"/>
                <w:sz w:val="24"/>
                <w:szCs w:val="24"/>
                <w:rtl/>
              </w:rPr>
            </w:pPr>
            <w:r>
              <w:rPr>
                <w:rFonts w:ascii="Sakkal Majalla" w:hAnsi="Sakkal Majalla" w:cs="Sakkal Majalla" w:hint="cs"/>
                <w:b w:val="0"/>
                <w:bCs w:val="0"/>
                <w:color w:val="000000" w:themeColor="text1"/>
                <w:sz w:val="24"/>
                <w:szCs w:val="24"/>
                <w:rtl/>
              </w:rPr>
              <w:t>في حالة التحويل من عدة حسابات و كان "</w:t>
            </w:r>
            <w:r w:rsidRPr="001F77A0">
              <w:rPr>
                <w:rFonts w:ascii="Sakkal Majalla" w:hAnsi="Sakkal Majalla" w:cs="Sakkal Majalla"/>
                <w:b w:val="0"/>
                <w:bCs w:val="0"/>
                <w:color w:val="000000" w:themeColor="text1"/>
                <w:sz w:val="24"/>
                <w:szCs w:val="24"/>
                <w:rtl/>
              </w:rPr>
              <w:t>الآيبان</w:t>
            </w:r>
            <w:r>
              <w:rPr>
                <w:rFonts w:ascii="Sakkal Majalla" w:hAnsi="Sakkal Majalla" w:cs="Sakkal Majalla" w:hint="cs"/>
                <w:b w:val="0"/>
                <w:bCs w:val="0"/>
                <w:color w:val="000000" w:themeColor="text1"/>
                <w:sz w:val="24"/>
                <w:szCs w:val="24"/>
                <w:rtl/>
              </w:rPr>
              <w:t>" متكرر مع "</w:t>
            </w:r>
            <w:r w:rsidRPr="001F77A0">
              <w:rPr>
                <w:rFonts w:ascii="Sakkal Majalla" w:hAnsi="Sakkal Majalla" w:cs="Sakkal Majalla"/>
                <w:b w:val="0"/>
                <w:bCs w:val="0"/>
                <w:color w:val="000000" w:themeColor="text1"/>
                <w:sz w:val="24"/>
                <w:szCs w:val="24"/>
                <w:rtl/>
              </w:rPr>
              <w:t>الآيبان</w:t>
            </w:r>
            <w:r>
              <w:rPr>
                <w:rFonts w:ascii="Sakkal Majalla" w:hAnsi="Sakkal Majalla" w:cs="Sakkal Majalla" w:hint="cs"/>
                <w:b w:val="0"/>
                <w:bCs w:val="0"/>
                <w:color w:val="000000" w:themeColor="text1"/>
                <w:sz w:val="24"/>
                <w:szCs w:val="24"/>
                <w:rtl/>
              </w:rPr>
              <w:t>" اخر</w:t>
            </w:r>
          </w:p>
        </w:tc>
        <w:tc>
          <w:tcPr>
            <w:tcW w:w="1080" w:type="dxa"/>
          </w:tcPr>
          <w:p w14:paraId="1FC37A3A" w14:textId="73F05815" w:rsidR="001F77A0" w:rsidRPr="00873182" w:rsidRDefault="00E97BE6" w:rsidP="00666D68">
            <w:pPr>
              <w:bidi/>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E97BE6">
              <w:rPr>
                <w:rFonts w:cstheme="minorHAnsi"/>
                <w:sz w:val="20"/>
                <w:szCs w:val="20"/>
              </w:rPr>
              <w:t>E1020047</w:t>
            </w:r>
          </w:p>
        </w:tc>
      </w:tr>
      <w:tr w:rsidR="001F77A0" w:rsidRPr="00FD2074" w14:paraId="2A43706C"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3C9FAB4F" w14:textId="0B154FD8" w:rsidR="001F77A0" w:rsidRPr="008327E3" w:rsidRDefault="008C1267" w:rsidP="008C1267">
            <w:pPr>
              <w:bidi/>
              <w:rPr>
                <w:rFonts w:ascii="Sakkal Majalla" w:hAnsi="Sakkal Majalla" w:cs="Sakkal Majalla"/>
                <w:b w:val="0"/>
                <w:bCs w:val="0"/>
                <w:color w:val="000000" w:themeColor="text1"/>
                <w:sz w:val="24"/>
                <w:szCs w:val="24"/>
                <w:rtl/>
              </w:rPr>
            </w:pPr>
            <w:r>
              <w:rPr>
                <w:rFonts w:ascii="Sakkal Majalla" w:hAnsi="Sakkal Majalla" w:cs="Sakkal Majalla" w:hint="cs"/>
                <w:b w:val="0"/>
                <w:bCs w:val="0"/>
                <w:color w:val="000000" w:themeColor="text1"/>
                <w:sz w:val="24"/>
                <w:szCs w:val="24"/>
                <w:rtl/>
              </w:rPr>
              <w:t xml:space="preserve">في حال ارسال رقم الحساب ذو نمط </w:t>
            </w:r>
            <w:r w:rsidRPr="008C1267">
              <w:rPr>
                <w:rFonts w:ascii="Sakkal Majalla" w:hAnsi="Sakkal Majalla" w:cs="Sakkal Majalla"/>
                <w:b w:val="0"/>
                <w:bCs w:val="0"/>
                <w:color w:val="000000" w:themeColor="text1"/>
                <w:sz w:val="24"/>
                <w:szCs w:val="24"/>
                <w:rtl/>
              </w:rPr>
              <w:t>الآيبان</w:t>
            </w:r>
            <w:r>
              <w:rPr>
                <w:rFonts w:ascii="Sakkal Majalla" w:hAnsi="Sakkal Majalla" w:cs="Sakkal Majalla" w:hint="cs"/>
                <w:b w:val="0"/>
                <w:bCs w:val="0"/>
                <w:color w:val="000000" w:themeColor="text1"/>
                <w:sz w:val="24"/>
                <w:szCs w:val="24"/>
                <w:rtl/>
              </w:rPr>
              <w:t xml:space="preserve"> في طلب التحويل و كان </w:t>
            </w:r>
            <w:r w:rsidRPr="008327E3">
              <w:rPr>
                <w:rFonts w:ascii="Sakkal Majalla" w:hAnsi="Sakkal Majalla" w:cs="Sakkal Majalla" w:hint="cs"/>
                <w:b w:val="0"/>
                <w:bCs w:val="0"/>
                <w:color w:val="000000" w:themeColor="text1"/>
                <w:sz w:val="24"/>
                <w:szCs w:val="24"/>
                <w:rtl/>
              </w:rPr>
              <w:t>"الآيبان"</w:t>
            </w:r>
            <w:r>
              <w:rPr>
                <w:rFonts w:ascii="Sakkal Majalla" w:hAnsi="Sakkal Majalla" w:cs="Sakkal Majalla" w:hint="cs"/>
                <w:b w:val="0"/>
                <w:bCs w:val="0"/>
                <w:color w:val="000000" w:themeColor="text1"/>
                <w:sz w:val="24"/>
                <w:szCs w:val="24"/>
                <w:rtl/>
              </w:rPr>
              <w:t xml:space="preserve"> المُرسل من الجهة المُنفذة يختلف عنه</w:t>
            </w:r>
          </w:p>
        </w:tc>
        <w:tc>
          <w:tcPr>
            <w:tcW w:w="1080" w:type="dxa"/>
          </w:tcPr>
          <w:p w14:paraId="547BBE61" w14:textId="2A0C32A2" w:rsidR="001F77A0" w:rsidRPr="00873182" w:rsidRDefault="006307FF" w:rsidP="00666D68">
            <w:pPr>
              <w:bidi/>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374E31">
              <w:rPr>
                <w:rFonts w:cstheme="minorHAnsi"/>
                <w:color w:val="000000" w:themeColor="text1"/>
                <w:sz w:val="20"/>
                <w:szCs w:val="20"/>
              </w:rPr>
              <w:t>E1020007</w:t>
            </w:r>
          </w:p>
        </w:tc>
      </w:tr>
      <w:tr w:rsidR="0007653D" w:rsidRPr="00FD2074" w14:paraId="2748869B"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03EB983F" w14:textId="6EC07A18" w:rsidR="00EF4436" w:rsidRDefault="002067F9" w:rsidP="002067F9">
            <w:pPr>
              <w:bidi/>
              <w:rPr>
                <w:rFonts w:ascii="Sakkal Majalla" w:hAnsi="Sakkal Majalla" w:cs="Sakkal Majalla"/>
                <w:b w:val="0"/>
                <w:bCs w:val="0"/>
                <w:color w:val="000000" w:themeColor="text1"/>
                <w:sz w:val="24"/>
                <w:szCs w:val="24"/>
                <w:rtl/>
              </w:rPr>
            </w:pPr>
            <w:r>
              <w:rPr>
                <w:rFonts w:ascii="Sakkal Majalla" w:hAnsi="Sakkal Majalla" w:cs="Sakkal Majalla" w:hint="cs"/>
                <w:color w:val="000000" w:themeColor="text1"/>
                <w:sz w:val="24"/>
                <w:szCs w:val="24"/>
                <w:rtl/>
              </w:rPr>
              <w:t xml:space="preserve">في حالة التحويل برقم مرجعي  وعند </w:t>
            </w:r>
            <w:r w:rsidR="0007653D" w:rsidRPr="00D41BC4">
              <w:rPr>
                <w:rFonts w:ascii="Sakkal Majalla" w:hAnsi="Sakkal Majalla" w:cs="Sakkal Majalla" w:hint="eastAsia"/>
                <w:color w:val="000000" w:themeColor="text1"/>
                <w:sz w:val="24"/>
                <w:szCs w:val="24"/>
                <w:rtl/>
              </w:rPr>
              <w:t>ارسال</w:t>
            </w:r>
            <w:r w:rsidR="0007653D" w:rsidRPr="00D41BC4">
              <w:rPr>
                <w:rFonts w:ascii="Sakkal Majalla" w:hAnsi="Sakkal Majalla" w:cs="Sakkal Majalla"/>
                <w:color w:val="000000" w:themeColor="text1"/>
                <w:sz w:val="24"/>
                <w:szCs w:val="24"/>
                <w:rtl/>
              </w:rPr>
              <w:t xml:space="preserve"> "الآيبان" </w:t>
            </w:r>
            <w:r w:rsidR="0007653D" w:rsidRPr="00D41BC4">
              <w:rPr>
                <w:rFonts w:ascii="Sakkal Majalla" w:hAnsi="Sakkal Majalla" w:cs="Sakkal Majalla" w:hint="eastAsia"/>
                <w:color w:val="000000" w:themeColor="text1"/>
                <w:sz w:val="24"/>
                <w:szCs w:val="24"/>
                <w:rtl/>
              </w:rPr>
              <w:t>لم</w:t>
            </w:r>
            <w:r w:rsidR="00A2280E">
              <w:rPr>
                <w:rFonts w:ascii="Sakkal Majalla" w:hAnsi="Sakkal Majalla" w:cs="Sakkal Majalla"/>
                <w:color w:val="000000" w:themeColor="text1"/>
                <w:sz w:val="24"/>
                <w:szCs w:val="24"/>
              </w:rPr>
              <w:t xml:space="preserve"> </w:t>
            </w:r>
            <w:r w:rsidR="0007653D" w:rsidRPr="00D41BC4">
              <w:rPr>
                <w:rFonts w:ascii="Sakkal Majalla" w:hAnsi="Sakkal Majalla" w:cs="Sakkal Majalla" w:hint="eastAsia"/>
                <w:color w:val="000000" w:themeColor="text1"/>
                <w:sz w:val="24"/>
                <w:szCs w:val="24"/>
                <w:rtl/>
              </w:rPr>
              <w:t>يكن</w:t>
            </w:r>
            <w:r w:rsidR="0007653D" w:rsidRPr="00D41BC4">
              <w:rPr>
                <w:rFonts w:ascii="Sakkal Majalla" w:hAnsi="Sakkal Majalla" w:cs="Sakkal Majalla"/>
                <w:color w:val="000000" w:themeColor="text1"/>
                <w:sz w:val="24"/>
                <w:szCs w:val="24"/>
                <w:rtl/>
              </w:rPr>
              <w:t xml:space="preserve"> </w:t>
            </w:r>
            <w:r w:rsidR="0007653D" w:rsidRPr="00D41BC4">
              <w:rPr>
                <w:rFonts w:ascii="Sakkal Majalla" w:hAnsi="Sakkal Majalla" w:cs="Sakkal Majalla" w:hint="eastAsia"/>
                <w:color w:val="000000" w:themeColor="text1"/>
                <w:sz w:val="24"/>
                <w:szCs w:val="24"/>
                <w:rtl/>
              </w:rPr>
              <w:t>من</w:t>
            </w:r>
            <w:r w:rsidR="0007653D" w:rsidRPr="00D41BC4">
              <w:rPr>
                <w:rFonts w:ascii="Sakkal Majalla" w:hAnsi="Sakkal Majalla" w:cs="Sakkal Majalla"/>
                <w:color w:val="000000" w:themeColor="text1"/>
                <w:sz w:val="24"/>
                <w:szCs w:val="24"/>
                <w:rtl/>
              </w:rPr>
              <w:t xml:space="preserve"> </w:t>
            </w:r>
            <w:r w:rsidR="0007653D" w:rsidRPr="00D41BC4">
              <w:rPr>
                <w:rFonts w:ascii="Sakkal Majalla" w:hAnsi="Sakkal Majalla" w:cs="Sakkal Majalla" w:hint="eastAsia"/>
                <w:color w:val="000000" w:themeColor="text1"/>
                <w:sz w:val="24"/>
                <w:szCs w:val="24"/>
                <w:rtl/>
              </w:rPr>
              <w:t>ضمن</w:t>
            </w:r>
            <w:r w:rsidR="0007653D" w:rsidRPr="00D41BC4">
              <w:rPr>
                <w:rFonts w:ascii="Sakkal Majalla" w:hAnsi="Sakkal Majalla" w:cs="Sakkal Majalla"/>
                <w:color w:val="000000" w:themeColor="text1"/>
                <w:sz w:val="24"/>
                <w:szCs w:val="24"/>
                <w:rtl/>
              </w:rPr>
              <w:t xml:space="preserve"> </w:t>
            </w:r>
            <w:r w:rsidR="0007653D" w:rsidRPr="00D41BC4">
              <w:rPr>
                <w:rFonts w:ascii="Sakkal Majalla" w:hAnsi="Sakkal Majalla" w:cs="Sakkal Majalla" w:hint="eastAsia"/>
                <w:color w:val="000000" w:themeColor="text1"/>
                <w:sz w:val="24"/>
                <w:szCs w:val="24"/>
                <w:rtl/>
              </w:rPr>
              <w:t>الحسابات</w:t>
            </w:r>
            <w:r w:rsidR="0007653D" w:rsidRPr="00D41BC4">
              <w:rPr>
                <w:rFonts w:ascii="Sakkal Majalla" w:hAnsi="Sakkal Majalla" w:cs="Sakkal Majalla"/>
                <w:color w:val="000000" w:themeColor="text1"/>
                <w:sz w:val="24"/>
                <w:szCs w:val="24"/>
                <w:rtl/>
              </w:rPr>
              <w:t xml:space="preserve"> </w:t>
            </w:r>
            <w:r w:rsidR="0007653D" w:rsidRPr="00D41BC4">
              <w:rPr>
                <w:rFonts w:ascii="Sakkal Majalla" w:hAnsi="Sakkal Majalla" w:cs="Sakkal Majalla" w:hint="eastAsia"/>
                <w:color w:val="000000" w:themeColor="text1"/>
                <w:sz w:val="24"/>
                <w:szCs w:val="24"/>
                <w:rtl/>
              </w:rPr>
              <w:t>التي</w:t>
            </w:r>
            <w:r w:rsidR="0007653D" w:rsidRPr="00D41BC4">
              <w:rPr>
                <w:rFonts w:ascii="Sakkal Majalla" w:hAnsi="Sakkal Majalla" w:cs="Sakkal Majalla"/>
                <w:color w:val="000000" w:themeColor="text1"/>
                <w:sz w:val="24"/>
                <w:szCs w:val="24"/>
                <w:rtl/>
              </w:rPr>
              <w:t xml:space="preserve"> </w:t>
            </w:r>
            <w:r w:rsidR="0007653D" w:rsidRPr="00D41BC4">
              <w:rPr>
                <w:rFonts w:ascii="Sakkal Majalla" w:hAnsi="Sakkal Majalla" w:cs="Sakkal Majalla" w:hint="eastAsia"/>
                <w:color w:val="000000" w:themeColor="text1"/>
                <w:sz w:val="24"/>
                <w:szCs w:val="24"/>
                <w:rtl/>
              </w:rPr>
              <w:t>تم</w:t>
            </w:r>
            <w:r w:rsidR="0007653D" w:rsidRPr="00D41BC4">
              <w:rPr>
                <w:rFonts w:ascii="Sakkal Majalla" w:hAnsi="Sakkal Majalla" w:cs="Sakkal Majalla"/>
                <w:color w:val="000000" w:themeColor="text1"/>
                <w:sz w:val="24"/>
                <w:szCs w:val="24"/>
                <w:rtl/>
              </w:rPr>
              <w:t xml:space="preserve"> </w:t>
            </w:r>
            <w:r w:rsidR="0007653D" w:rsidRPr="00D41BC4">
              <w:rPr>
                <w:rFonts w:ascii="Sakkal Majalla" w:hAnsi="Sakkal Majalla" w:cs="Sakkal Majalla" w:hint="eastAsia"/>
                <w:color w:val="000000" w:themeColor="text1"/>
                <w:sz w:val="24"/>
                <w:szCs w:val="24"/>
                <w:rtl/>
              </w:rPr>
              <w:t>الحجز</w:t>
            </w:r>
            <w:r w:rsidR="0007653D" w:rsidRPr="00D41BC4">
              <w:rPr>
                <w:rFonts w:ascii="Sakkal Majalla" w:hAnsi="Sakkal Majalla" w:cs="Sakkal Majalla"/>
                <w:color w:val="000000" w:themeColor="text1"/>
                <w:sz w:val="24"/>
                <w:szCs w:val="24"/>
                <w:rtl/>
              </w:rPr>
              <w:t xml:space="preserve"> </w:t>
            </w:r>
            <w:r w:rsidR="0007653D" w:rsidRPr="00D41BC4">
              <w:rPr>
                <w:rFonts w:ascii="Sakkal Majalla" w:hAnsi="Sakkal Majalla" w:cs="Sakkal Majalla" w:hint="eastAsia"/>
                <w:color w:val="000000" w:themeColor="text1"/>
                <w:sz w:val="24"/>
                <w:szCs w:val="24"/>
                <w:rtl/>
              </w:rPr>
              <w:t>عليها</w:t>
            </w:r>
            <w:r w:rsidR="0007653D" w:rsidRPr="00D41BC4">
              <w:rPr>
                <w:rFonts w:ascii="Sakkal Majalla" w:hAnsi="Sakkal Majalla" w:cs="Sakkal Majalla"/>
                <w:color w:val="000000" w:themeColor="text1"/>
                <w:sz w:val="24"/>
                <w:szCs w:val="24"/>
                <w:rtl/>
              </w:rPr>
              <w:t xml:space="preserve"> </w:t>
            </w:r>
            <w:r w:rsidR="0007653D" w:rsidRPr="00D41BC4">
              <w:rPr>
                <w:rFonts w:ascii="Sakkal Majalla" w:hAnsi="Sakkal Majalla" w:cs="Sakkal Majalla" w:hint="eastAsia"/>
                <w:color w:val="000000" w:themeColor="text1"/>
                <w:sz w:val="24"/>
                <w:szCs w:val="24"/>
                <w:rtl/>
              </w:rPr>
              <w:t>مسبقاً</w:t>
            </w:r>
          </w:p>
        </w:tc>
        <w:tc>
          <w:tcPr>
            <w:tcW w:w="1080" w:type="dxa"/>
          </w:tcPr>
          <w:p w14:paraId="003C6056" w14:textId="47B7F198" w:rsidR="0007653D" w:rsidRPr="00873182" w:rsidRDefault="00B739E0" w:rsidP="00666D68">
            <w:pPr>
              <w:bidi/>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C32FD7">
              <w:rPr>
                <w:rFonts w:cstheme="minorHAnsi"/>
                <w:color w:val="000000" w:themeColor="text1"/>
                <w:sz w:val="20"/>
                <w:szCs w:val="20"/>
                <w:highlight w:val="green"/>
              </w:rPr>
              <w:t>E1010064</w:t>
            </w:r>
          </w:p>
        </w:tc>
      </w:tr>
      <w:tr w:rsidR="0007653D" w:rsidRPr="00FD2074" w14:paraId="639D1896"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160547B8" w14:textId="2DA0873C" w:rsidR="0007653D" w:rsidRPr="00FD2074" w:rsidRDefault="0007653D" w:rsidP="00666D68">
            <w:pPr>
              <w:bidi/>
              <w:rPr>
                <w:rFonts w:ascii="Sakkal Majalla" w:hAnsi="Sakkal Majalla" w:cs="Sakkal Majalla"/>
                <w:sz w:val="28"/>
                <w:szCs w:val="28"/>
                <w:rtl/>
              </w:rPr>
            </w:pPr>
            <w:r w:rsidRPr="00FD2074">
              <w:rPr>
                <w:rFonts w:ascii="Sakkal Majalla" w:hAnsi="Sakkal Majalla" w:cs="Sakkal Majalla" w:hint="cs"/>
                <w:color w:val="FFFFFF" w:themeColor="background1"/>
                <w:sz w:val="28"/>
                <w:szCs w:val="28"/>
                <w:rtl/>
              </w:rPr>
              <w:t>رقم الحساب</w:t>
            </w:r>
          </w:p>
        </w:tc>
      </w:tr>
      <w:tr w:rsidR="0007653D" w:rsidRPr="00FD2074" w14:paraId="74F88FD7"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5C4705DE" w14:textId="02F94E06" w:rsidR="0007653D" w:rsidRPr="00FD2074" w:rsidRDefault="0007653D" w:rsidP="00666D68">
            <w:pPr>
              <w:bidi/>
              <w:rPr>
                <w:rFonts w:ascii="Sakkal Majalla" w:hAnsi="Sakkal Majalla" w:cs="Sakkal Majalla"/>
                <w:color w:val="000000" w:themeColor="text1"/>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2BB90B70" w14:textId="3132DC66" w:rsidR="0007653D" w:rsidRPr="00FD2074" w:rsidRDefault="0007653D" w:rsidP="00666D68">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2074">
              <w:rPr>
                <w:rFonts w:ascii="Sakkal Majalla" w:hAnsi="Sakkal Majalla" w:cs="Sakkal Majalla" w:hint="cs"/>
                <w:b/>
                <w:bCs/>
                <w:color w:val="FFFFFF" w:themeColor="background1"/>
                <w:sz w:val="28"/>
                <w:szCs w:val="28"/>
                <w:rtl/>
              </w:rPr>
              <w:t>رمز الخطأ</w:t>
            </w:r>
          </w:p>
        </w:tc>
      </w:tr>
      <w:tr w:rsidR="0007653D" w:rsidRPr="00FD2074" w14:paraId="7EEB5EF4"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4924EB75" w14:textId="0D9DC20C" w:rsidR="0007653D" w:rsidRPr="008327E3" w:rsidRDefault="0007653D" w:rsidP="00666D68">
            <w:pPr>
              <w:bidi/>
              <w:rPr>
                <w:rFonts w:ascii="Sakkal Majalla" w:hAnsi="Sakkal Majalla" w:cs="Sakkal Majalla"/>
                <w:b w:val="0"/>
                <w:bCs w:val="0"/>
                <w:color w:val="000000" w:themeColor="text1"/>
                <w:sz w:val="24"/>
                <w:szCs w:val="24"/>
                <w:rtl/>
              </w:rPr>
            </w:pPr>
            <w:r w:rsidRPr="008327E3">
              <w:rPr>
                <w:rFonts w:ascii="Sakkal Majalla" w:hAnsi="Sakkal Majalla" w:cs="Sakkal Majalla" w:hint="cs"/>
                <w:b w:val="0"/>
                <w:bCs w:val="0"/>
                <w:color w:val="000000" w:themeColor="text1"/>
                <w:sz w:val="24"/>
                <w:szCs w:val="24"/>
                <w:rtl/>
              </w:rPr>
              <w:t>عدم وجود "رقم الحساب"</w:t>
            </w:r>
          </w:p>
        </w:tc>
        <w:tc>
          <w:tcPr>
            <w:tcW w:w="1080" w:type="dxa"/>
            <w:shd w:val="clear" w:color="auto" w:fill="FFFFFF" w:themeFill="background1"/>
          </w:tcPr>
          <w:p w14:paraId="2869D3B4" w14:textId="32E34EFB" w:rsidR="0007653D" w:rsidRPr="00D53BA3" w:rsidRDefault="0007653D" w:rsidP="00D53BA3">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D53BA3">
              <w:rPr>
                <w:rFonts w:cstheme="minorHAnsi"/>
                <w:color w:val="000000" w:themeColor="text1"/>
                <w:sz w:val="20"/>
                <w:szCs w:val="20"/>
              </w:rPr>
              <w:t>E9810004</w:t>
            </w:r>
          </w:p>
        </w:tc>
      </w:tr>
      <w:tr w:rsidR="0007653D" w:rsidRPr="00FD2074" w14:paraId="68D24FAE"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1A63ACF3" w14:textId="782A0D77" w:rsidR="0007653D" w:rsidRPr="008327E3" w:rsidRDefault="0007653D" w:rsidP="00666D68">
            <w:pPr>
              <w:bidi/>
              <w:rPr>
                <w:rFonts w:ascii="Sakkal Majalla" w:hAnsi="Sakkal Majalla" w:cs="Sakkal Majalla"/>
                <w:b w:val="0"/>
                <w:bCs w:val="0"/>
                <w:color w:val="000000" w:themeColor="text1"/>
                <w:sz w:val="24"/>
                <w:szCs w:val="24"/>
              </w:rPr>
            </w:pPr>
            <w:r w:rsidRPr="008327E3">
              <w:rPr>
                <w:rFonts w:ascii="Sakkal Majalla" w:hAnsi="Sakkal Majalla" w:cs="Sakkal Majalla" w:hint="cs"/>
                <w:b w:val="0"/>
                <w:bCs w:val="0"/>
                <w:color w:val="000000" w:themeColor="text1"/>
                <w:sz w:val="24"/>
                <w:szCs w:val="24"/>
                <w:rtl/>
              </w:rPr>
              <w:t>وجود خطأ في نمط "رقم الحساب"</w:t>
            </w:r>
          </w:p>
        </w:tc>
        <w:tc>
          <w:tcPr>
            <w:tcW w:w="1080" w:type="dxa"/>
          </w:tcPr>
          <w:p w14:paraId="7CEE9B8C" w14:textId="5559CAB3" w:rsidR="0007653D" w:rsidRPr="00D53BA3" w:rsidRDefault="0007653D" w:rsidP="00D53BA3">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D53BA3">
              <w:rPr>
                <w:rFonts w:cstheme="minorHAnsi"/>
                <w:color w:val="000000" w:themeColor="text1"/>
                <w:sz w:val="20"/>
                <w:szCs w:val="20"/>
              </w:rPr>
              <w:t>E9810004</w:t>
            </w:r>
          </w:p>
        </w:tc>
      </w:tr>
      <w:tr w:rsidR="0007653D" w:rsidRPr="00FD2074" w14:paraId="64FBC3AE"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612473B5" w14:textId="1EFF8C8B" w:rsidR="0007653D" w:rsidRPr="008327E3" w:rsidRDefault="0007653D" w:rsidP="001F77A0">
            <w:pPr>
              <w:bidi/>
              <w:rPr>
                <w:rFonts w:ascii="Sakkal Majalla" w:hAnsi="Sakkal Majalla" w:cs="Sakkal Majalla"/>
                <w:b w:val="0"/>
                <w:bCs w:val="0"/>
                <w:color w:val="000000" w:themeColor="text1"/>
                <w:sz w:val="24"/>
                <w:szCs w:val="24"/>
                <w:rtl/>
              </w:rPr>
            </w:pPr>
            <w:r>
              <w:rPr>
                <w:rFonts w:ascii="Sakkal Majalla" w:hAnsi="Sakkal Majalla" w:cs="Sakkal Majalla" w:hint="cs"/>
                <w:b w:val="0"/>
                <w:bCs w:val="0"/>
                <w:color w:val="000000" w:themeColor="text1"/>
                <w:sz w:val="24"/>
                <w:szCs w:val="24"/>
                <w:rtl/>
              </w:rPr>
              <w:t>في حالة التحويل من عدة حسابات و كان "</w:t>
            </w:r>
            <w:r w:rsidRPr="001F77A0">
              <w:rPr>
                <w:rFonts w:ascii="Sakkal Majalla" w:hAnsi="Sakkal Majalla" w:cs="Sakkal Majalla"/>
                <w:b w:val="0"/>
                <w:bCs w:val="0"/>
                <w:color w:val="000000" w:themeColor="text1"/>
                <w:sz w:val="24"/>
                <w:szCs w:val="24"/>
                <w:rtl/>
              </w:rPr>
              <w:t>رقم الحساب</w:t>
            </w:r>
            <w:r>
              <w:rPr>
                <w:rFonts w:ascii="Sakkal Majalla" w:hAnsi="Sakkal Majalla" w:cs="Sakkal Majalla" w:hint="cs"/>
                <w:b w:val="0"/>
                <w:bCs w:val="0"/>
                <w:color w:val="000000" w:themeColor="text1"/>
                <w:sz w:val="24"/>
                <w:szCs w:val="24"/>
                <w:rtl/>
              </w:rPr>
              <w:t>" متكرر مع "</w:t>
            </w:r>
            <w:r w:rsidRPr="001F77A0">
              <w:rPr>
                <w:rFonts w:ascii="Sakkal Majalla" w:hAnsi="Sakkal Majalla" w:cs="Sakkal Majalla"/>
                <w:b w:val="0"/>
                <w:bCs w:val="0"/>
                <w:color w:val="000000" w:themeColor="text1"/>
                <w:sz w:val="24"/>
                <w:szCs w:val="24"/>
                <w:rtl/>
              </w:rPr>
              <w:t>رقم الحساب</w:t>
            </w:r>
            <w:r>
              <w:rPr>
                <w:rFonts w:ascii="Sakkal Majalla" w:hAnsi="Sakkal Majalla" w:cs="Sakkal Majalla" w:hint="cs"/>
                <w:b w:val="0"/>
                <w:bCs w:val="0"/>
                <w:color w:val="000000" w:themeColor="text1"/>
                <w:sz w:val="24"/>
                <w:szCs w:val="24"/>
                <w:rtl/>
              </w:rPr>
              <w:t>" اخر</w:t>
            </w:r>
          </w:p>
        </w:tc>
        <w:tc>
          <w:tcPr>
            <w:tcW w:w="1080" w:type="dxa"/>
            <w:shd w:val="clear" w:color="auto" w:fill="FFFFFF" w:themeFill="background1"/>
          </w:tcPr>
          <w:p w14:paraId="4E77CCE1" w14:textId="0EB3EF94" w:rsidR="0007653D" w:rsidRPr="00D53BA3" w:rsidRDefault="00E97BE6" w:rsidP="00D53BA3">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97BE6">
              <w:rPr>
                <w:rFonts w:cstheme="minorHAnsi"/>
                <w:color w:val="000000" w:themeColor="text1"/>
                <w:sz w:val="20"/>
                <w:szCs w:val="20"/>
              </w:rPr>
              <w:t>E1020047</w:t>
            </w:r>
          </w:p>
        </w:tc>
      </w:tr>
      <w:tr w:rsidR="0007653D" w:rsidRPr="00FD2074" w14:paraId="23F2F33F"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22489CF0" w14:textId="1F042FD4" w:rsidR="0007653D" w:rsidRPr="00A2280E" w:rsidRDefault="0007653D" w:rsidP="008C1267">
            <w:pPr>
              <w:bidi/>
              <w:rPr>
                <w:rFonts w:ascii="Sakkal Majalla" w:hAnsi="Sakkal Majalla" w:cs="Sakkal Majalla"/>
                <w:b w:val="0"/>
                <w:bCs w:val="0"/>
                <w:color w:val="000000" w:themeColor="text1"/>
                <w:sz w:val="24"/>
                <w:szCs w:val="24"/>
                <w:rtl/>
              </w:rPr>
            </w:pPr>
            <w:r w:rsidRPr="00A2280E">
              <w:rPr>
                <w:rFonts w:ascii="Sakkal Majalla" w:hAnsi="Sakkal Majalla" w:cs="Sakkal Majalla" w:hint="cs"/>
                <w:b w:val="0"/>
                <w:bCs w:val="0"/>
                <w:color w:val="000000" w:themeColor="text1"/>
                <w:sz w:val="24"/>
                <w:szCs w:val="24"/>
                <w:rtl/>
              </w:rPr>
              <w:t>في حال ارسال رقم الحساب ذو نمط طبيعي في طلب التحويل و كان "رقم الحساب" المُرسل من الجهة المُنفذة يختلف عنه</w:t>
            </w:r>
          </w:p>
        </w:tc>
        <w:tc>
          <w:tcPr>
            <w:tcW w:w="1080" w:type="dxa"/>
          </w:tcPr>
          <w:p w14:paraId="56B9760F" w14:textId="48B76ED2" w:rsidR="0007653D" w:rsidRPr="00D53BA3" w:rsidRDefault="00465295" w:rsidP="00D53BA3">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465295">
              <w:rPr>
                <w:rFonts w:cstheme="minorHAnsi"/>
                <w:color w:val="000000" w:themeColor="text1"/>
                <w:sz w:val="20"/>
                <w:szCs w:val="20"/>
              </w:rPr>
              <w:t>E1020006</w:t>
            </w:r>
          </w:p>
        </w:tc>
      </w:tr>
      <w:tr w:rsidR="000414E8" w:rsidRPr="00FD2074" w14:paraId="711D1EC4"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3A1BA9B1" w14:textId="3DBA7044" w:rsidR="000414E8" w:rsidRPr="00A2280E" w:rsidRDefault="002067F9" w:rsidP="00A2280E">
            <w:pPr>
              <w:bidi/>
              <w:rPr>
                <w:rFonts w:ascii="Sakkal Majalla" w:hAnsi="Sakkal Majalla" w:cs="Sakkal Majalla"/>
                <w:color w:val="000000" w:themeColor="text1"/>
                <w:sz w:val="24"/>
                <w:szCs w:val="24"/>
                <w:rtl/>
              </w:rPr>
            </w:pPr>
            <w:r>
              <w:rPr>
                <w:rFonts w:ascii="Sakkal Majalla" w:hAnsi="Sakkal Majalla" w:cs="Sakkal Majalla" w:hint="cs"/>
                <w:color w:val="000000" w:themeColor="text1"/>
                <w:sz w:val="24"/>
                <w:szCs w:val="24"/>
                <w:rtl/>
              </w:rPr>
              <w:t xml:space="preserve">في حالة التحويل برقم مرجعي  وعند </w:t>
            </w:r>
            <w:r w:rsidR="000414E8" w:rsidRPr="00A2280E">
              <w:rPr>
                <w:rFonts w:ascii="Sakkal Majalla" w:hAnsi="Sakkal Majalla" w:cs="Sakkal Majalla" w:hint="cs"/>
                <w:b w:val="0"/>
                <w:bCs w:val="0"/>
                <w:color w:val="000000" w:themeColor="text1"/>
                <w:sz w:val="24"/>
                <w:szCs w:val="24"/>
                <w:rtl/>
              </w:rPr>
              <w:t>ارسال "رقم حساب" لم يكن من ضمن الحسابات التي تم الحجز عليها مسبقاً</w:t>
            </w:r>
          </w:p>
        </w:tc>
        <w:tc>
          <w:tcPr>
            <w:tcW w:w="1080" w:type="dxa"/>
            <w:shd w:val="clear" w:color="auto" w:fill="FFFFFF" w:themeFill="background1"/>
          </w:tcPr>
          <w:p w14:paraId="5249B7CD" w14:textId="2F35FC5F" w:rsidR="000414E8" w:rsidRPr="00D53BA3" w:rsidRDefault="00C6701F" w:rsidP="00042489">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C32FD7">
              <w:rPr>
                <w:rFonts w:cstheme="minorHAnsi"/>
                <w:color w:val="000000" w:themeColor="text1"/>
                <w:sz w:val="20"/>
                <w:szCs w:val="20"/>
                <w:highlight w:val="green"/>
              </w:rPr>
              <w:t>E1010064</w:t>
            </w:r>
          </w:p>
        </w:tc>
      </w:tr>
      <w:tr w:rsidR="000414E8" w:rsidRPr="00FD2074" w14:paraId="7343DFCC"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0AEE4E70" w14:textId="06206A39" w:rsidR="000414E8" w:rsidRPr="00FD2074" w:rsidRDefault="000414E8" w:rsidP="000414E8">
            <w:pPr>
              <w:bidi/>
              <w:rPr>
                <w:rFonts w:ascii="Sakkal Majalla" w:hAnsi="Sakkal Majalla" w:cs="Sakkal Majalla"/>
                <w:sz w:val="28"/>
                <w:szCs w:val="28"/>
              </w:rPr>
            </w:pPr>
            <w:r w:rsidRPr="00FD2074">
              <w:rPr>
                <w:rFonts w:ascii="Sakkal Majalla" w:hAnsi="Sakkal Majalla" w:cs="Sakkal Majalla" w:hint="cs"/>
                <w:color w:val="FFFFFF" w:themeColor="background1"/>
                <w:sz w:val="28"/>
                <w:szCs w:val="28"/>
                <w:rtl/>
              </w:rPr>
              <w:t>تاريخ و وقت التحويل</w:t>
            </w:r>
          </w:p>
        </w:tc>
      </w:tr>
      <w:tr w:rsidR="000414E8" w:rsidRPr="00FD2074" w14:paraId="5CBBEEDC"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1B902B54" w14:textId="5490C24B" w:rsidR="000414E8" w:rsidRPr="00FD2074" w:rsidRDefault="000414E8" w:rsidP="000414E8">
            <w:pPr>
              <w:bidi/>
              <w:rPr>
                <w:rFonts w:ascii="Sakkal Majalla" w:hAnsi="Sakkal Majalla" w:cs="Sakkal Majalla"/>
                <w:color w:val="000000" w:themeColor="text1"/>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04DAE626" w14:textId="507A985A" w:rsidR="000414E8" w:rsidRPr="00FD2074" w:rsidRDefault="000414E8" w:rsidP="000414E8">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2074">
              <w:rPr>
                <w:rFonts w:ascii="Sakkal Majalla" w:hAnsi="Sakkal Majalla" w:cs="Sakkal Majalla" w:hint="cs"/>
                <w:b/>
                <w:bCs/>
                <w:color w:val="FFFFFF" w:themeColor="background1"/>
                <w:sz w:val="28"/>
                <w:szCs w:val="28"/>
                <w:rtl/>
              </w:rPr>
              <w:t>رمز الخطأ</w:t>
            </w:r>
          </w:p>
        </w:tc>
      </w:tr>
      <w:tr w:rsidR="000414E8" w:rsidRPr="00FD2074" w14:paraId="2F91E802"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04228EA3" w14:textId="0F0CD70D" w:rsidR="000414E8" w:rsidRPr="008B6897" w:rsidRDefault="000414E8" w:rsidP="000414E8">
            <w:pPr>
              <w:bidi/>
              <w:rPr>
                <w:rFonts w:ascii="Sakkal Majalla" w:hAnsi="Sakkal Majalla" w:cs="Sakkal Majalla"/>
                <w:b w:val="0"/>
                <w:bCs w:val="0"/>
                <w:color w:val="000000" w:themeColor="text1"/>
                <w:sz w:val="24"/>
                <w:szCs w:val="24"/>
                <w:rtl/>
              </w:rPr>
            </w:pPr>
            <w:r w:rsidRPr="008B6897">
              <w:rPr>
                <w:rFonts w:ascii="Sakkal Majalla" w:hAnsi="Sakkal Majalla" w:cs="Sakkal Majalla" w:hint="cs"/>
                <w:b w:val="0"/>
                <w:bCs w:val="0"/>
                <w:color w:val="000000" w:themeColor="text1"/>
                <w:sz w:val="24"/>
                <w:szCs w:val="24"/>
                <w:rtl/>
              </w:rPr>
              <w:t>وجود خطأ في نمط " تاريخ و وقت التحويل "</w:t>
            </w:r>
          </w:p>
        </w:tc>
        <w:tc>
          <w:tcPr>
            <w:tcW w:w="1080" w:type="dxa"/>
          </w:tcPr>
          <w:p w14:paraId="3CC6BEC9" w14:textId="70C214DC" w:rsidR="000414E8" w:rsidRPr="00A05ED2" w:rsidRDefault="000414E8"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A05ED2">
              <w:rPr>
                <w:rFonts w:cstheme="minorHAnsi"/>
                <w:color w:val="000000" w:themeColor="text1"/>
                <w:sz w:val="20"/>
                <w:szCs w:val="20"/>
              </w:rPr>
              <w:t>E9810004</w:t>
            </w:r>
          </w:p>
        </w:tc>
      </w:tr>
      <w:tr w:rsidR="000414E8" w:rsidRPr="00FD2074" w14:paraId="7260C036"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448B880E" w14:textId="3D54DF2E" w:rsidR="000414E8" w:rsidRPr="008B6897" w:rsidRDefault="000414E8" w:rsidP="00617555">
            <w:pPr>
              <w:bidi/>
              <w:rPr>
                <w:rFonts w:ascii="Sakkal Majalla" w:hAnsi="Sakkal Majalla" w:cs="Sakkal Majalla"/>
                <w:b w:val="0"/>
                <w:bCs w:val="0"/>
                <w:color w:val="000000" w:themeColor="text1"/>
                <w:sz w:val="24"/>
                <w:szCs w:val="24"/>
                <w:rtl/>
              </w:rPr>
            </w:pPr>
            <w:r>
              <w:rPr>
                <w:rFonts w:ascii="Sakkal Majalla" w:hAnsi="Sakkal Majalla" w:cs="Sakkal Majalla" w:hint="cs"/>
                <w:b w:val="0"/>
                <w:bCs w:val="0"/>
                <w:color w:val="000000" w:themeColor="text1"/>
                <w:sz w:val="24"/>
                <w:szCs w:val="24"/>
                <w:rtl/>
              </w:rPr>
              <w:t xml:space="preserve">في حال كان </w:t>
            </w:r>
            <w:r w:rsidRPr="008B6897">
              <w:rPr>
                <w:rFonts w:ascii="Sakkal Majalla" w:hAnsi="Sakkal Majalla" w:cs="Sakkal Majalla" w:hint="cs"/>
                <w:b w:val="0"/>
                <w:bCs w:val="0"/>
                <w:color w:val="000000" w:themeColor="text1"/>
                <w:sz w:val="24"/>
                <w:szCs w:val="24"/>
                <w:rtl/>
              </w:rPr>
              <w:t xml:space="preserve">" تاريخ و وقت التحويل" قبل تاريخ </w:t>
            </w:r>
            <w:r>
              <w:rPr>
                <w:rFonts w:ascii="Sakkal Majalla" w:hAnsi="Sakkal Majalla" w:cs="Sakkal Majalla" w:hint="cs"/>
                <w:b w:val="0"/>
                <w:bCs w:val="0"/>
                <w:color w:val="000000" w:themeColor="text1"/>
                <w:sz w:val="24"/>
                <w:szCs w:val="24"/>
                <w:rtl/>
              </w:rPr>
              <w:t>و وقت ارسال الطلب ا</w:t>
            </w:r>
            <w:r w:rsidRPr="008B6897">
              <w:rPr>
                <w:rFonts w:ascii="Sakkal Majalla" w:hAnsi="Sakkal Majalla" w:cs="Sakkal Majalla" w:hint="cs"/>
                <w:b w:val="0"/>
                <w:bCs w:val="0"/>
                <w:color w:val="000000" w:themeColor="text1"/>
                <w:sz w:val="24"/>
                <w:szCs w:val="24"/>
                <w:rtl/>
              </w:rPr>
              <w:t xml:space="preserve">و </w:t>
            </w:r>
            <w:r>
              <w:rPr>
                <w:rFonts w:ascii="Sakkal Majalla" w:hAnsi="Sakkal Majalla" w:cs="Sakkal Majalla" w:hint="cs"/>
                <w:b w:val="0"/>
                <w:bCs w:val="0"/>
                <w:color w:val="000000" w:themeColor="text1"/>
                <w:sz w:val="24"/>
                <w:szCs w:val="24"/>
                <w:rtl/>
              </w:rPr>
              <w:t xml:space="preserve">بعد تاريخ </w:t>
            </w:r>
            <w:ins w:id="226" w:author="Abdullah Khalaf" w:date="2020-01-14T17:05:00Z">
              <w:r w:rsidR="00617555">
                <w:rPr>
                  <w:rFonts w:ascii="Sakkal Majalla" w:hAnsi="Sakkal Majalla" w:cs="Sakkal Majalla" w:hint="cs"/>
                  <w:b w:val="0"/>
                  <w:bCs w:val="0"/>
                  <w:color w:val="000000" w:themeColor="text1"/>
                  <w:sz w:val="24"/>
                  <w:szCs w:val="24"/>
                  <w:rtl/>
                </w:rPr>
                <w:t xml:space="preserve">و وقت </w:t>
              </w:r>
            </w:ins>
            <w:r>
              <w:rPr>
                <w:rFonts w:ascii="Sakkal Majalla" w:hAnsi="Sakkal Majalla" w:cs="Sakkal Majalla" w:hint="cs"/>
                <w:b w:val="0"/>
                <w:bCs w:val="0"/>
                <w:color w:val="000000" w:themeColor="text1"/>
                <w:sz w:val="24"/>
                <w:szCs w:val="24"/>
                <w:rtl/>
              </w:rPr>
              <w:t>استلام الرد</w:t>
            </w:r>
            <w:ins w:id="227" w:author="Abdullah Khalaf" w:date="2020-01-14T17:04:00Z">
              <w:r w:rsidR="00617555">
                <w:rPr>
                  <w:rFonts w:ascii="Sakkal Majalla" w:hAnsi="Sakkal Majalla" w:cs="Sakkal Majalla" w:hint="cs"/>
                  <w:b w:val="0"/>
                  <w:bCs w:val="0"/>
                  <w:color w:val="000000" w:themeColor="text1"/>
                  <w:sz w:val="24"/>
                  <w:szCs w:val="24"/>
                  <w:rtl/>
                </w:rPr>
                <w:t xml:space="preserve"> </w:t>
              </w:r>
            </w:ins>
            <w:ins w:id="228" w:author="Abdullah Khalaf" w:date="2020-01-14T17:05:00Z">
              <w:r w:rsidR="00617555">
                <w:rPr>
                  <w:rFonts w:ascii="Sakkal Majalla" w:hAnsi="Sakkal Majalla" w:cs="Sakkal Majalla" w:hint="cs"/>
                  <w:b w:val="0"/>
                  <w:bCs w:val="0"/>
                  <w:color w:val="000000" w:themeColor="text1"/>
                  <w:sz w:val="24"/>
                  <w:szCs w:val="24"/>
                  <w:rtl/>
                </w:rPr>
                <w:t>[</w:t>
              </w:r>
            </w:ins>
            <w:ins w:id="229" w:author="Abdullah Khalaf" w:date="2020-01-14T17:04:00Z">
              <w:r w:rsidR="00617555">
                <w:rPr>
                  <w:rFonts w:ascii="Sakkal Majalla" w:hAnsi="Sakkal Majalla" w:cs="Sakkal Majalla" w:hint="cs"/>
                  <w:b w:val="0"/>
                  <w:bCs w:val="0"/>
                  <w:color w:val="000000" w:themeColor="text1"/>
                  <w:sz w:val="24"/>
                  <w:szCs w:val="24"/>
                  <w:rtl/>
                </w:rPr>
                <w:t>التاريخ</w:t>
              </w:r>
            </w:ins>
            <w:ins w:id="230" w:author="Abdullah Khalaf" w:date="2020-01-14T17:05:00Z">
              <w:r w:rsidR="00617555">
                <w:rPr>
                  <w:rFonts w:ascii="Sakkal Majalla" w:hAnsi="Sakkal Majalla" w:cs="Sakkal Majalla" w:hint="cs"/>
                  <w:b w:val="0"/>
                  <w:bCs w:val="0"/>
                  <w:color w:val="000000" w:themeColor="text1"/>
                  <w:sz w:val="24"/>
                  <w:szCs w:val="24"/>
                  <w:rtl/>
                </w:rPr>
                <w:t>،</w:t>
              </w:r>
            </w:ins>
            <w:ins w:id="231" w:author="Abdullah Khalaf" w:date="2020-01-14T17:04:00Z">
              <w:r w:rsidR="00617555">
                <w:rPr>
                  <w:rFonts w:ascii="Sakkal Majalla" w:hAnsi="Sakkal Majalla" w:cs="Sakkal Majalla" w:hint="cs"/>
                  <w:b w:val="0"/>
                  <w:bCs w:val="0"/>
                  <w:color w:val="000000" w:themeColor="text1"/>
                  <w:sz w:val="24"/>
                  <w:szCs w:val="24"/>
                  <w:rtl/>
                </w:rPr>
                <w:t>الساعه</w:t>
              </w:r>
            </w:ins>
            <w:ins w:id="232" w:author="Abdullah Khalaf" w:date="2020-01-14T17:05:00Z">
              <w:r w:rsidR="00617555">
                <w:rPr>
                  <w:rFonts w:ascii="Sakkal Majalla" w:hAnsi="Sakkal Majalla" w:cs="Sakkal Majalla" w:hint="cs"/>
                  <w:b w:val="0"/>
                  <w:bCs w:val="0"/>
                  <w:color w:val="000000" w:themeColor="text1"/>
                  <w:sz w:val="24"/>
                  <w:szCs w:val="24"/>
                  <w:rtl/>
                </w:rPr>
                <w:t>،</w:t>
              </w:r>
            </w:ins>
            <w:ins w:id="233" w:author="Abdullah Khalaf" w:date="2020-01-14T17:04:00Z">
              <w:r w:rsidR="00617555">
                <w:rPr>
                  <w:rFonts w:ascii="Sakkal Majalla" w:hAnsi="Sakkal Majalla" w:cs="Sakkal Majalla" w:hint="cs"/>
                  <w:b w:val="0"/>
                  <w:bCs w:val="0"/>
                  <w:color w:val="000000" w:themeColor="text1"/>
                  <w:sz w:val="24"/>
                  <w:szCs w:val="24"/>
                  <w:rtl/>
                </w:rPr>
                <w:t>الدقيقة</w:t>
              </w:r>
            </w:ins>
            <w:ins w:id="234" w:author="Abdullah Khalaf" w:date="2020-01-14T17:05:00Z">
              <w:r w:rsidR="00617555">
                <w:rPr>
                  <w:rFonts w:ascii="Sakkal Majalla" w:hAnsi="Sakkal Majalla" w:cs="Sakkal Majalla" w:hint="cs"/>
                  <w:b w:val="0"/>
                  <w:bCs w:val="0"/>
                  <w:color w:val="000000" w:themeColor="text1"/>
                  <w:sz w:val="24"/>
                  <w:szCs w:val="24"/>
                  <w:rtl/>
                </w:rPr>
                <w:t>]</w:t>
              </w:r>
            </w:ins>
          </w:p>
        </w:tc>
        <w:tc>
          <w:tcPr>
            <w:tcW w:w="1080" w:type="dxa"/>
            <w:shd w:val="clear" w:color="auto" w:fill="FFFFFF" w:themeFill="background1"/>
          </w:tcPr>
          <w:p w14:paraId="37EF4CC4" w14:textId="02364BD3" w:rsidR="000414E8" w:rsidRPr="00A05ED2" w:rsidRDefault="00CE0485"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CE0485">
              <w:rPr>
                <w:rFonts w:cstheme="minorHAnsi"/>
                <w:color w:val="000000" w:themeColor="text1"/>
                <w:sz w:val="20"/>
                <w:szCs w:val="20"/>
              </w:rPr>
              <w:t>E1010005</w:t>
            </w:r>
          </w:p>
        </w:tc>
      </w:tr>
      <w:tr w:rsidR="00DE27FF" w:rsidRPr="00FD2074" w14:paraId="113AA6E9"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36E62A69" w14:textId="06CED95F" w:rsidR="00DE27FF" w:rsidRDefault="00DE27FF" w:rsidP="000414E8">
            <w:pPr>
              <w:bidi/>
              <w:rPr>
                <w:rFonts w:ascii="Sakkal Majalla" w:hAnsi="Sakkal Majalla" w:cs="Sakkal Majalla"/>
                <w:b w:val="0"/>
                <w:bCs w:val="0"/>
                <w:color w:val="000000" w:themeColor="text1"/>
                <w:sz w:val="24"/>
                <w:szCs w:val="24"/>
                <w:rtl/>
              </w:rPr>
            </w:pPr>
            <w:r w:rsidRPr="00B70166">
              <w:rPr>
                <w:rFonts w:ascii="Sakkal Majalla" w:hAnsi="Sakkal Majalla" w:cs="Sakkal Majalla" w:hint="cs"/>
                <w:color w:val="000000" w:themeColor="text1"/>
                <w:sz w:val="24"/>
                <w:szCs w:val="24"/>
                <w:rtl/>
              </w:rPr>
              <w:t xml:space="preserve">عدم وجود "تاريخ و وقت التحويل" في حال كان رمز حالة التحويل </w:t>
            </w:r>
            <w:r w:rsidR="0026283B">
              <w:rPr>
                <w:rFonts w:ascii="Sakkal Majalla" w:hAnsi="Sakkal Majalla" w:cs="Sakkal Majalla"/>
                <w:color w:val="000000" w:themeColor="text1"/>
                <w:sz w:val="24"/>
                <w:szCs w:val="24"/>
                <w:rtl/>
              </w:rPr>
              <w:t>“</w:t>
            </w:r>
            <w:r w:rsidR="0026283B">
              <w:rPr>
                <w:rFonts w:ascii="Sakkal Majalla" w:hAnsi="Sakkal Majalla" w:cs="Sakkal Majalla" w:hint="cs"/>
                <w:color w:val="000000" w:themeColor="text1"/>
                <w:sz w:val="24"/>
                <w:szCs w:val="24"/>
                <w:rtl/>
              </w:rPr>
              <w:t>01</w:t>
            </w:r>
            <w:r w:rsidR="0026283B">
              <w:rPr>
                <w:rFonts w:ascii="Sakkal Majalla" w:hAnsi="Sakkal Majalla" w:cs="Sakkal Majalla"/>
                <w:color w:val="000000" w:themeColor="text1"/>
                <w:sz w:val="24"/>
                <w:szCs w:val="24"/>
                <w:rtl/>
              </w:rPr>
              <w:t>”</w:t>
            </w:r>
            <w:r w:rsidR="0026283B">
              <w:rPr>
                <w:rFonts w:ascii="Sakkal Majalla" w:hAnsi="Sakkal Majalla" w:cs="Sakkal Majalla" w:hint="cs"/>
                <w:color w:val="000000" w:themeColor="text1"/>
                <w:sz w:val="24"/>
                <w:szCs w:val="24"/>
                <w:rtl/>
              </w:rPr>
              <w:t xml:space="preserve"> او </w:t>
            </w:r>
            <w:r w:rsidR="0026283B">
              <w:rPr>
                <w:rFonts w:ascii="Sakkal Majalla" w:hAnsi="Sakkal Majalla" w:cs="Sakkal Majalla"/>
                <w:color w:val="000000" w:themeColor="text1"/>
                <w:sz w:val="24"/>
                <w:szCs w:val="24"/>
                <w:rtl/>
              </w:rPr>
              <w:t>“</w:t>
            </w:r>
            <w:r w:rsidR="0026283B">
              <w:rPr>
                <w:rFonts w:ascii="Sakkal Majalla" w:hAnsi="Sakkal Majalla" w:cs="Sakkal Majalla" w:hint="cs"/>
                <w:color w:val="000000" w:themeColor="text1"/>
                <w:sz w:val="24"/>
                <w:szCs w:val="24"/>
                <w:rtl/>
              </w:rPr>
              <w:t>03</w:t>
            </w:r>
            <w:r w:rsidR="0026283B">
              <w:rPr>
                <w:rFonts w:ascii="Sakkal Majalla" w:hAnsi="Sakkal Majalla" w:cs="Sakkal Majalla"/>
                <w:color w:val="000000" w:themeColor="text1"/>
                <w:sz w:val="24"/>
                <w:szCs w:val="24"/>
                <w:rtl/>
              </w:rPr>
              <w:t>”</w:t>
            </w:r>
          </w:p>
        </w:tc>
        <w:tc>
          <w:tcPr>
            <w:tcW w:w="1080" w:type="dxa"/>
            <w:shd w:val="clear" w:color="auto" w:fill="FFFFFF" w:themeFill="background1"/>
          </w:tcPr>
          <w:p w14:paraId="36F5DD61" w14:textId="770706F9" w:rsidR="00DE27FF" w:rsidRPr="00A05ED2" w:rsidRDefault="00B82203" w:rsidP="00154458">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B82203">
              <w:rPr>
                <w:rFonts w:cstheme="minorHAnsi"/>
                <w:color w:val="000000" w:themeColor="text1"/>
                <w:sz w:val="20"/>
                <w:szCs w:val="20"/>
              </w:rPr>
              <w:t>E1020064</w:t>
            </w:r>
          </w:p>
        </w:tc>
      </w:tr>
      <w:tr w:rsidR="00DE27FF" w:rsidRPr="00FD2074" w14:paraId="2F98DBD4"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28DA8C9B" w14:textId="5201FA61" w:rsidR="00DE27FF" w:rsidRPr="00B70166" w:rsidRDefault="00DE27FF" w:rsidP="00936B2C">
            <w:pPr>
              <w:bidi/>
              <w:rPr>
                <w:rFonts w:ascii="Sakkal Majalla" w:hAnsi="Sakkal Majalla" w:cs="Sakkal Majalla"/>
                <w:color w:val="000000" w:themeColor="text1"/>
                <w:sz w:val="24"/>
                <w:szCs w:val="24"/>
                <w:rtl/>
              </w:rPr>
            </w:pPr>
            <w:r w:rsidRPr="00B70166">
              <w:rPr>
                <w:rFonts w:ascii="Sakkal Majalla" w:hAnsi="Sakkal Majalla" w:cs="Sakkal Majalla" w:hint="cs"/>
                <w:bCs w:val="0"/>
                <w:sz w:val="24"/>
                <w:szCs w:val="24"/>
                <w:rtl/>
              </w:rPr>
              <w:t>وجود تاريخ و وقت التحويل في حال كان رمز حالة التحويل "02"</w:t>
            </w:r>
          </w:p>
        </w:tc>
        <w:tc>
          <w:tcPr>
            <w:tcW w:w="1080" w:type="dxa"/>
            <w:shd w:val="clear" w:color="auto" w:fill="FFFFFF" w:themeFill="background1"/>
          </w:tcPr>
          <w:p w14:paraId="6350D8C5" w14:textId="4C1D4261" w:rsidR="00DE27FF" w:rsidRPr="00A05ED2" w:rsidRDefault="00830A1F"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830A1F">
              <w:rPr>
                <w:rFonts w:cstheme="minorHAnsi"/>
                <w:color w:val="000000" w:themeColor="text1"/>
                <w:sz w:val="20"/>
                <w:szCs w:val="20"/>
              </w:rPr>
              <w:t>E1020065</w:t>
            </w:r>
          </w:p>
        </w:tc>
      </w:tr>
      <w:tr w:rsidR="000414E8" w:rsidRPr="00FD2074" w14:paraId="35645631"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7EC63CBB" w14:textId="38D3FCD0" w:rsidR="000414E8" w:rsidRPr="008B6897" w:rsidRDefault="000414E8" w:rsidP="000414E8">
            <w:pPr>
              <w:bidi/>
              <w:rPr>
                <w:rFonts w:ascii="Sakkal Majalla" w:hAnsi="Sakkal Majalla" w:cs="Sakkal Majalla"/>
                <w:b w:val="0"/>
                <w:bCs w:val="0"/>
                <w:color w:val="000000" w:themeColor="text1"/>
                <w:sz w:val="24"/>
                <w:szCs w:val="24"/>
                <w:rtl/>
              </w:rPr>
            </w:pPr>
            <w:r>
              <w:rPr>
                <w:rFonts w:ascii="Sakkal Majalla" w:hAnsi="Sakkal Majalla" w:cs="Sakkal Majalla" w:hint="cs"/>
                <w:b w:val="0"/>
                <w:bCs w:val="0"/>
                <w:color w:val="000000" w:themeColor="text1"/>
                <w:sz w:val="24"/>
                <w:szCs w:val="24"/>
                <w:rtl/>
              </w:rPr>
              <w:t>في حالة كان تاريخ و وقت التحويل ليس ميلادي</w:t>
            </w:r>
          </w:p>
        </w:tc>
        <w:tc>
          <w:tcPr>
            <w:tcW w:w="1080" w:type="dxa"/>
          </w:tcPr>
          <w:p w14:paraId="1614C207" w14:textId="4646E238" w:rsidR="000414E8" w:rsidRPr="00A05ED2" w:rsidRDefault="008F4EF7"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433EBA">
              <w:rPr>
                <w:rFonts w:cstheme="minorHAnsi"/>
                <w:color w:val="000000"/>
                <w:sz w:val="20"/>
                <w:szCs w:val="20"/>
              </w:rPr>
              <w:t>E1020043</w:t>
            </w:r>
          </w:p>
        </w:tc>
      </w:tr>
      <w:tr w:rsidR="000414E8" w:rsidRPr="00FD2074" w14:paraId="56E29C32"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734FC918" w14:textId="7715EC30" w:rsidR="000414E8" w:rsidRPr="00FD2074" w:rsidRDefault="000414E8" w:rsidP="000414E8">
            <w:pPr>
              <w:bidi/>
              <w:rPr>
                <w:rFonts w:ascii="Sakkal Majalla" w:hAnsi="Sakkal Majalla" w:cs="Sakkal Majalla"/>
                <w:sz w:val="28"/>
                <w:szCs w:val="28"/>
                <w:rtl/>
              </w:rPr>
            </w:pPr>
            <w:r w:rsidRPr="00FD2074">
              <w:rPr>
                <w:rFonts w:ascii="Sakkal Majalla" w:hAnsi="Sakkal Majalla" w:cs="Sakkal Majalla" w:hint="cs"/>
                <w:color w:val="FFFFFF" w:themeColor="background1"/>
                <w:sz w:val="28"/>
                <w:szCs w:val="28"/>
                <w:rtl/>
              </w:rPr>
              <w:t>المبلغ المخصوم من الحساب (ما يعادل المبلغ المُحول)</w:t>
            </w:r>
          </w:p>
        </w:tc>
      </w:tr>
      <w:tr w:rsidR="000414E8" w:rsidRPr="00FD2074" w14:paraId="7A5975A4"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01A37C8D" w14:textId="1E7DE8AA" w:rsidR="000414E8" w:rsidRPr="00FD2074" w:rsidRDefault="000414E8" w:rsidP="000414E8">
            <w:pPr>
              <w:bidi/>
              <w:rPr>
                <w:rFonts w:ascii="Sakkal Majalla" w:hAnsi="Sakkal Majalla" w:cs="Sakkal Majalla"/>
                <w:color w:val="000000" w:themeColor="text1"/>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77EDD6E1" w14:textId="5F538FC2" w:rsidR="000414E8" w:rsidRPr="00FD2074" w:rsidRDefault="000414E8" w:rsidP="000414E8">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2074">
              <w:rPr>
                <w:rFonts w:ascii="Sakkal Majalla" w:hAnsi="Sakkal Majalla" w:cs="Sakkal Majalla" w:hint="cs"/>
                <w:b/>
                <w:bCs/>
                <w:color w:val="FFFFFF" w:themeColor="background1"/>
                <w:sz w:val="28"/>
                <w:szCs w:val="28"/>
                <w:rtl/>
              </w:rPr>
              <w:t>رمز الخطأ</w:t>
            </w:r>
          </w:p>
        </w:tc>
      </w:tr>
      <w:tr w:rsidR="000414E8" w:rsidRPr="00FD2074" w14:paraId="6B3AD812"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094BEBC5" w14:textId="18F3BF49" w:rsidR="000414E8" w:rsidRPr="004B3E60" w:rsidRDefault="000414E8" w:rsidP="000414E8">
            <w:pPr>
              <w:bidi/>
              <w:rPr>
                <w:rFonts w:ascii="Sakkal Majalla" w:hAnsi="Sakkal Majalla" w:cs="Sakkal Majalla"/>
                <w:b w:val="0"/>
                <w:bCs w:val="0"/>
                <w:color w:val="000000" w:themeColor="text1"/>
                <w:sz w:val="24"/>
                <w:szCs w:val="24"/>
                <w:rtl/>
              </w:rPr>
            </w:pPr>
            <w:r w:rsidRPr="004B3E60">
              <w:rPr>
                <w:rFonts w:ascii="Sakkal Majalla" w:hAnsi="Sakkal Majalla" w:cs="Sakkal Majalla" w:hint="cs"/>
                <w:b w:val="0"/>
                <w:bCs w:val="0"/>
                <w:color w:val="000000" w:themeColor="text1"/>
                <w:sz w:val="24"/>
                <w:szCs w:val="24"/>
                <w:rtl/>
              </w:rPr>
              <w:lastRenderedPageBreak/>
              <w:t>وجود خطأ في نمط "المبلغ المخصوم من الحساب"</w:t>
            </w:r>
          </w:p>
        </w:tc>
        <w:tc>
          <w:tcPr>
            <w:tcW w:w="1080" w:type="dxa"/>
          </w:tcPr>
          <w:p w14:paraId="40A0932C" w14:textId="5BD550FC" w:rsidR="000414E8" w:rsidRPr="00A05ED2" w:rsidRDefault="000414E8"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A05ED2">
              <w:rPr>
                <w:rFonts w:cstheme="minorHAnsi"/>
                <w:color w:val="000000" w:themeColor="text1"/>
                <w:sz w:val="20"/>
                <w:szCs w:val="20"/>
              </w:rPr>
              <w:t>E9810004</w:t>
            </w:r>
          </w:p>
        </w:tc>
      </w:tr>
      <w:tr w:rsidR="000414E8" w:rsidRPr="00FD2074" w14:paraId="2F6FC26A"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7FBC0F16" w14:textId="6513D9C5" w:rsidR="000414E8" w:rsidRPr="004F18B8" w:rsidRDefault="000414E8" w:rsidP="00FA1BFC">
            <w:pPr>
              <w:bidi/>
              <w:rPr>
                <w:rFonts w:ascii="Sakkal Majalla" w:hAnsi="Sakkal Majalla" w:cs="Sakkal Majalla"/>
                <w:b w:val="0"/>
                <w:bCs w:val="0"/>
                <w:color w:val="000000" w:themeColor="text1"/>
                <w:sz w:val="24"/>
                <w:szCs w:val="24"/>
                <w:rtl/>
                <w:rPrChange w:id="235" w:author="Abdullah Khalaf [2]" w:date="2020-01-15T11:57:00Z">
                  <w:rPr>
                    <w:rFonts w:ascii="Sakkal Majalla" w:hAnsi="Sakkal Majalla" w:cs="Sakkal Majalla"/>
                    <w:b w:val="0"/>
                    <w:bCs w:val="0"/>
                    <w:color w:val="000000" w:themeColor="text1"/>
                    <w:sz w:val="24"/>
                    <w:szCs w:val="24"/>
                    <w:rtl/>
                  </w:rPr>
                </w:rPrChange>
              </w:rPr>
            </w:pPr>
            <w:r w:rsidRPr="004F18B8">
              <w:rPr>
                <w:rFonts w:ascii="Sakkal Majalla" w:hAnsi="Sakkal Majalla" w:cs="Sakkal Majalla" w:hint="eastAsia"/>
                <w:color w:val="000000" w:themeColor="text1"/>
                <w:sz w:val="24"/>
                <w:szCs w:val="24"/>
                <w:rtl/>
                <w:rPrChange w:id="236" w:author="Abdullah Khalaf [2]" w:date="2020-01-15T11:57:00Z">
                  <w:rPr>
                    <w:rFonts w:ascii="Sakkal Majalla" w:hAnsi="Sakkal Majalla" w:cs="Sakkal Majalla" w:hint="eastAsia"/>
                    <w:color w:val="000000" w:themeColor="text1"/>
                    <w:sz w:val="24"/>
                    <w:szCs w:val="24"/>
                    <w:highlight w:val="magenta"/>
                    <w:rtl/>
                  </w:rPr>
                </w:rPrChange>
              </w:rPr>
              <w:t>في</w:t>
            </w:r>
            <w:r w:rsidRPr="004F18B8">
              <w:rPr>
                <w:rFonts w:ascii="Sakkal Majalla" w:hAnsi="Sakkal Majalla" w:cs="Sakkal Majalla"/>
                <w:color w:val="000000" w:themeColor="text1"/>
                <w:sz w:val="24"/>
                <w:szCs w:val="24"/>
                <w:rtl/>
                <w:rPrChange w:id="237" w:author="Abdullah Khalaf [2]" w:date="2020-01-15T11:57: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38" w:author="Abdullah Khalaf [2]" w:date="2020-01-15T11:57:00Z">
                  <w:rPr>
                    <w:rFonts w:ascii="Sakkal Majalla" w:hAnsi="Sakkal Majalla" w:cs="Sakkal Majalla" w:hint="eastAsia"/>
                    <w:color w:val="000000" w:themeColor="text1"/>
                    <w:sz w:val="24"/>
                    <w:szCs w:val="24"/>
                    <w:highlight w:val="magenta"/>
                    <w:rtl/>
                  </w:rPr>
                </w:rPrChange>
              </w:rPr>
              <w:t>حال</w:t>
            </w:r>
            <w:r w:rsidRPr="004F18B8">
              <w:rPr>
                <w:rFonts w:ascii="Sakkal Majalla" w:hAnsi="Sakkal Majalla" w:cs="Sakkal Majalla"/>
                <w:color w:val="000000" w:themeColor="text1"/>
                <w:sz w:val="24"/>
                <w:szCs w:val="24"/>
                <w:rtl/>
                <w:rPrChange w:id="239" w:author="Abdullah Khalaf [2]" w:date="2020-01-15T11:57: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40" w:author="Abdullah Khalaf [2]" w:date="2020-01-15T11:57:00Z">
                  <w:rPr>
                    <w:rFonts w:ascii="Sakkal Majalla" w:hAnsi="Sakkal Majalla" w:cs="Sakkal Majalla" w:hint="eastAsia"/>
                    <w:color w:val="000000" w:themeColor="text1"/>
                    <w:sz w:val="24"/>
                    <w:szCs w:val="24"/>
                    <w:highlight w:val="magenta"/>
                    <w:rtl/>
                  </w:rPr>
                </w:rPrChange>
              </w:rPr>
              <w:t>كان</w:t>
            </w:r>
            <w:r w:rsidRPr="004F18B8">
              <w:rPr>
                <w:rFonts w:ascii="Sakkal Majalla" w:hAnsi="Sakkal Majalla" w:cs="Sakkal Majalla"/>
                <w:color w:val="000000" w:themeColor="text1"/>
                <w:sz w:val="24"/>
                <w:szCs w:val="24"/>
                <w:rtl/>
                <w:rPrChange w:id="241" w:author="Abdullah Khalaf [2]" w:date="2020-01-15T11:57: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42" w:author="Abdullah Khalaf [2]" w:date="2020-01-15T11:57:00Z">
                  <w:rPr>
                    <w:rFonts w:ascii="Sakkal Majalla" w:hAnsi="Sakkal Majalla" w:cs="Sakkal Majalla" w:hint="eastAsia"/>
                    <w:color w:val="000000" w:themeColor="text1"/>
                    <w:sz w:val="24"/>
                    <w:szCs w:val="24"/>
                    <w:highlight w:val="magenta"/>
                    <w:rtl/>
                  </w:rPr>
                </w:rPrChange>
              </w:rPr>
              <w:t>المبلغ</w:t>
            </w:r>
            <w:r w:rsidRPr="004F18B8">
              <w:rPr>
                <w:rFonts w:ascii="Sakkal Majalla" w:hAnsi="Sakkal Majalla" w:cs="Sakkal Majalla"/>
                <w:color w:val="000000" w:themeColor="text1"/>
                <w:sz w:val="24"/>
                <w:szCs w:val="24"/>
                <w:rtl/>
                <w:rPrChange w:id="243" w:author="Abdullah Khalaf [2]" w:date="2020-01-15T11:57: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44" w:author="Abdullah Khalaf [2]" w:date="2020-01-15T11:57:00Z">
                  <w:rPr>
                    <w:rFonts w:ascii="Sakkal Majalla" w:hAnsi="Sakkal Majalla" w:cs="Sakkal Majalla" w:hint="eastAsia"/>
                    <w:color w:val="000000" w:themeColor="text1"/>
                    <w:sz w:val="24"/>
                    <w:szCs w:val="24"/>
                    <w:highlight w:val="magenta"/>
                    <w:rtl/>
                  </w:rPr>
                </w:rPrChange>
              </w:rPr>
              <w:t>اقل</w:t>
            </w:r>
            <w:r w:rsidRPr="004F18B8">
              <w:rPr>
                <w:rFonts w:ascii="Sakkal Majalla" w:hAnsi="Sakkal Majalla" w:cs="Sakkal Majalla"/>
                <w:color w:val="000000" w:themeColor="text1"/>
                <w:sz w:val="24"/>
                <w:szCs w:val="24"/>
                <w:rtl/>
                <w:rPrChange w:id="245" w:author="Abdullah Khalaf [2]" w:date="2020-01-15T11:57: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46" w:author="Abdullah Khalaf [2]" w:date="2020-01-15T11:57:00Z">
                  <w:rPr>
                    <w:rFonts w:ascii="Sakkal Majalla" w:hAnsi="Sakkal Majalla" w:cs="Sakkal Majalla" w:hint="eastAsia"/>
                    <w:color w:val="000000" w:themeColor="text1"/>
                    <w:sz w:val="24"/>
                    <w:szCs w:val="24"/>
                    <w:highlight w:val="magenta"/>
                    <w:rtl/>
                  </w:rPr>
                </w:rPrChange>
              </w:rPr>
              <w:t>من</w:t>
            </w:r>
            <w:r w:rsidRPr="004F18B8">
              <w:rPr>
                <w:rFonts w:ascii="Sakkal Majalla" w:hAnsi="Sakkal Majalla" w:cs="Sakkal Majalla"/>
                <w:color w:val="000000" w:themeColor="text1"/>
                <w:sz w:val="24"/>
                <w:szCs w:val="24"/>
                <w:rtl/>
                <w:rPrChange w:id="247" w:author="Abdullah Khalaf [2]" w:date="2020-01-15T11:57: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48" w:author="Abdullah Khalaf [2]" w:date="2020-01-15T11:57:00Z">
                  <w:rPr>
                    <w:rFonts w:ascii="Sakkal Majalla" w:hAnsi="Sakkal Majalla" w:cs="Sakkal Majalla" w:hint="eastAsia"/>
                    <w:color w:val="000000" w:themeColor="text1"/>
                    <w:sz w:val="24"/>
                    <w:szCs w:val="24"/>
                    <w:highlight w:val="magenta"/>
                    <w:rtl/>
                  </w:rPr>
                </w:rPrChange>
              </w:rPr>
              <w:t>صفر</w:t>
            </w:r>
          </w:p>
        </w:tc>
        <w:tc>
          <w:tcPr>
            <w:tcW w:w="1080" w:type="dxa"/>
          </w:tcPr>
          <w:p w14:paraId="6C9BC8B5" w14:textId="729A1383" w:rsidR="000414E8" w:rsidRPr="00A05ED2" w:rsidRDefault="00133BCE"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E64E33">
              <w:rPr>
                <w:rFonts w:cstheme="minorHAnsi"/>
                <w:color w:val="000000" w:themeColor="text1"/>
                <w:sz w:val="20"/>
                <w:szCs w:val="20"/>
                <w:highlight w:val="green"/>
              </w:rPr>
              <w:t>E9810004</w:t>
            </w:r>
          </w:p>
        </w:tc>
      </w:tr>
      <w:tr w:rsidR="00FA1BFC" w:rsidRPr="00FD2074" w14:paraId="20C80DC4"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76F60FDF" w14:textId="16CD350B" w:rsidR="00FA1BFC" w:rsidRPr="004F18B8" w:rsidRDefault="00FA1BFC" w:rsidP="00FA1BFC">
            <w:pPr>
              <w:bidi/>
              <w:rPr>
                <w:rFonts w:ascii="Sakkal Majalla" w:hAnsi="Sakkal Majalla" w:cs="Sakkal Majalla"/>
                <w:color w:val="000000" w:themeColor="text1"/>
                <w:sz w:val="24"/>
                <w:szCs w:val="24"/>
                <w:rtl/>
                <w:rPrChange w:id="249" w:author="Abdullah Khalaf [2]" w:date="2020-01-15T11:57:00Z">
                  <w:rPr>
                    <w:rFonts w:ascii="Sakkal Majalla" w:hAnsi="Sakkal Majalla" w:cs="Sakkal Majalla"/>
                    <w:color w:val="000000" w:themeColor="text1"/>
                    <w:sz w:val="24"/>
                    <w:szCs w:val="24"/>
                    <w:rtl/>
                  </w:rPr>
                </w:rPrChange>
              </w:rPr>
            </w:pPr>
            <w:r w:rsidRPr="004F18B8">
              <w:rPr>
                <w:rFonts w:ascii="Sakkal Majalla" w:hAnsi="Sakkal Majalla" w:cs="Sakkal Majalla" w:hint="eastAsia"/>
                <w:color w:val="000000" w:themeColor="text1"/>
                <w:sz w:val="24"/>
                <w:szCs w:val="24"/>
                <w:rtl/>
                <w:rPrChange w:id="250" w:author="Abdullah Khalaf [2]" w:date="2020-01-15T11:57:00Z">
                  <w:rPr>
                    <w:rFonts w:ascii="Sakkal Majalla" w:hAnsi="Sakkal Majalla" w:cs="Sakkal Majalla" w:hint="eastAsia"/>
                    <w:color w:val="000000" w:themeColor="text1"/>
                    <w:sz w:val="24"/>
                    <w:szCs w:val="24"/>
                    <w:highlight w:val="magenta"/>
                    <w:rtl/>
                  </w:rPr>
                </w:rPrChange>
              </w:rPr>
              <w:t>في</w:t>
            </w:r>
            <w:r w:rsidRPr="004F18B8">
              <w:rPr>
                <w:rFonts w:ascii="Sakkal Majalla" w:hAnsi="Sakkal Majalla" w:cs="Sakkal Majalla"/>
                <w:color w:val="000000" w:themeColor="text1"/>
                <w:sz w:val="24"/>
                <w:szCs w:val="24"/>
                <w:rtl/>
                <w:rPrChange w:id="251" w:author="Abdullah Khalaf [2]" w:date="2020-01-15T11:57: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52" w:author="Abdullah Khalaf [2]" w:date="2020-01-15T11:57:00Z">
                  <w:rPr>
                    <w:rFonts w:ascii="Sakkal Majalla" w:hAnsi="Sakkal Majalla" w:cs="Sakkal Majalla" w:hint="eastAsia"/>
                    <w:color w:val="000000" w:themeColor="text1"/>
                    <w:sz w:val="24"/>
                    <w:szCs w:val="24"/>
                    <w:highlight w:val="magenta"/>
                    <w:rtl/>
                  </w:rPr>
                </w:rPrChange>
              </w:rPr>
              <w:t>حال</w:t>
            </w:r>
            <w:r w:rsidRPr="004F18B8">
              <w:rPr>
                <w:rFonts w:ascii="Sakkal Majalla" w:hAnsi="Sakkal Majalla" w:cs="Sakkal Majalla"/>
                <w:color w:val="000000" w:themeColor="text1"/>
                <w:sz w:val="24"/>
                <w:szCs w:val="24"/>
                <w:rtl/>
                <w:rPrChange w:id="253" w:author="Abdullah Khalaf [2]" w:date="2020-01-15T11:57: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54" w:author="Abdullah Khalaf [2]" w:date="2020-01-15T11:57:00Z">
                  <w:rPr>
                    <w:rFonts w:ascii="Sakkal Majalla" w:hAnsi="Sakkal Majalla" w:cs="Sakkal Majalla" w:hint="eastAsia"/>
                    <w:color w:val="000000" w:themeColor="text1"/>
                    <w:sz w:val="24"/>
                    <w:szCs w:val="24"/>
                    <w:highlight w:val="magenta"/>
                    <w:rtl/>
                  </w:rPr>
                </w:rPrChange>
              </w:rPr>
              <w:t>كان</w:t>
            </w:r>
            <w:r w:rsidRPr="004F18B8">
              <w:rPr>
                <w:rFonts w:ascii="Sakkal Majalla" w:hAnsi="Sakkal Majalla" w:cs="Sakkal Majalla"/>
                <w:color w:val="000000" w:themeColor="text1"/>
                <w:sz w:val="24"/>
                <w:szCs w:val="24"/>
                <w:rtl/>
                <w:rPrChange w:id="255" w:author="Abdullah Khalaf [2]" w:date="2020-01-15T11:57: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56" w:author="Abdullah Khalaf [2]" w:date="2020-01-15T11:57:00Z">
                  <w:rPr>
                    <w:rFonts w:ascii="Sakkal Majalla" w:hAnsi="Sakkal Majalla" w:cs="Sakkal Majalla" w:hint="eastAsia"/>
                    <w:color w:val="000000" w:themeColor="text1"/>
                    <w:sz w:val="24"/>
                    <w:szCs w:val="24"/>
                    <w:highlight w:val="magenta"/>
                    <w:rtl/>
                  </w:rPr>
                </w:rPrChange>
              </w:rPr>
              <w:t>المبلغ</w:t>
            </w:r>
            <w:r w:rsidRPr="004F18B8">
              <w:rPr>
                <w:rFonts w:ascii="Sakkal Majalla" w:hAnsi="Sakkal Majalla" w:cs="Sakkal Majalla"/>
                <w:color w:val="000000" w:themeColor="text1"/>
                <w:sz w:val="24"/>
                <w:szCs w:val="24"/>
                <w:rtl/>
                <w:rPrChange w:id="257" w:author="Abdullah Khalaf [2]" w:date="2020-01-15T11:57: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58" w:author="Abdullah Khalaf [2]" w:date="2020-01-15T11:57:00Z">
                  <w:rPr>
                    <w:rFonts w:ascii="Sakkal Majalla" w:hAnsi="Sakkal Majalla" w:cs="Sakkal Majalla" w:hint="eastAsia"/>
                    <w:color w:val="000000" w:themeColor="text1"/>
                    <w:sz w:val="24"/>
                    <w:szCs w:val="24"/>
                    <w:highlight w:val="magenta"/>
                    <w:rtl/>
                  </w:rPr>
                </w:rPrChange>
              </w:rPr>
              <w:t>يساوي</w:t>
            </w:r>
            <w:r w:rsidRPr="004F18B8">
              <w:rPr>
                <w:rFonts w:ascii="Sakkal Majalla" w:hAnsi="Sakkal Majalla" w:cs="Sakkal Majalla"/>
                <w:color w:val="000000" w:themeColor="text1"/>
                <w:sz w:val="24"/>
                <w:szCs w:val="24"/>
                <w:rtl/>
                <w:rPrChange w:id="259" w:author="Abdullah Khalaf [2]" w:date="2020-01-15T11:57: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60" w:author="Abdullah Khalaf [2]" w:date="2020-01-15T11:57:00Z">
                  <w:rPr>
                    <w:rFonts w:ascii="Sakkal Majalla" w:hAnsi="Sakkal Majalla" w:cs="Sakkal Majalla" w:hint="eastAsia"/>
                    <w:color w:val="000000" w:themeColor="text1"/>
                    <w:sz w:val="24"/>
                    <w:szCs w:val="24"/>
                    <w:highlight w:val="magenta"/>
                    <w:rtl/>
                  </w:rPr>
                </w:rPrChange>
              </w:rPr>
              <w:t>صفر</w:t>
            </w:r>
          </w:p>
        </w:tc>
        <w:tc>
          <w:tcPr>
            <w:tcW w:w="1080" w:type="dxa"/>
          </w:tcPr>
          <w:p w14:paraId="58CBE2C9" w14:textId="29BDDFAF" w:rsidR="00FA1BFC" w:rsidRDefault="00FA1BFC"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4F18B8">
              <w:rPr>
                <w:rFonts w:cstheme="minorHAnsi"/>
                <w:color w:val="000000" w:themeColor="text1"/>
                <w:sz w:val="20"/>
                <w:szCs w:val="20"/>
                <w:rPrChange w:id="261" w:author="Abdullah Khalaf [2]" w:date="2020-01-15T11:57:00Z">
                  <w:rPr>
                    <w:rFonts w:cstheme="minorHAnsi"/>
                    <w:color w:val="000000" w:themeColor="text1"/>
                    <w:sz w:val="20"/>
                    <w:szCs w:val="20"/>
                    <w:highlight w:val="magenta"/>
                  </w:rPr>
                </w:rPrChange>
              </w:rPr>
              <w:t>E1020052</w:t>
            </w:r>
          </w:p>
        </w:tc>
      </w:tr>
      <w:tr w:rsidR="00DE27FF" w:rsidRPr="00FD2074" w14:paraId="61C38089"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0D8F3CC4" w14:textId="4875C0F2" w:rsidR="00DE27FF" w:rsidRPr="004B3E60" w:rsidRDefault="00DE27FF" w:rsidP="000414E8">
            <w:pPr>
              <w:bidi/>
              <w:rPr>
                <w:rFonts w:ascii="Sakkal Majalla" w:hAnsi="Sakkal Majalla" w:cs="Sakkal Majalla"/>
                <w:b w:val="0"/>
                <w:bCs w:val="0"/>
                <w:color w:val="000000" w:themeColor="text1"/>
                <w:sz w:val="24"/>
                <w:szCs w:val="24"/>
                <w:rtl/>
              </w:rPr>
            </w:pPr>
            <w:r w:rsidRPr="00B70166">
              <w:rPr>
                <w:rFonts w:ascii="Sakkal Majalla" w:hAnsi="Sakkal Majalla" w:cs="Sakkal Majalla" w:hint="cs"/>
                <w:color w:val="000000" w:themeColor="text1"/>
                <w:sz w:val="24"/>
                <w:szCs w:val="24"/>
                <w:rtl/>
              </w:rPr>
              <w:t xml:space="preserve">عدم وجود "المبلغ المخصوم من الحساب" في حال كان رمز حالة التحويل </w:t>
            </w:r>
            <w:r w:rsidR="0026283B">
              <w:rPr>
                <w:rFonts w:ascii="Sakkal Majalla" w:hAnsi="Sakkal Majalla" w:cs="Sakkal Majalla"/>
                <w:color w:val="000000" w:themeColor="text1"/>
                <w:sz w:val="24"/>
                <w:szCs w:val="24"/>
                <w:rtl/>
              </w:rPr>
              <w:t>“</w:t>
            </w:r>
            <w:r w:rsidR="0026283B">
              <w:rPr>
                <w:rFonts w:ascii="Sakkal Majalla" w:hAnsi="Sakkal Majalla" w:cs="Sakkal Majalla" w:hint="cs"/>
                <w:color w:val="000000" w:themeColor="text1"/>
                <w:sz w:val="24"/>
                <w:szCs w:val="24"/>
                <w:rtl/>
              </w:rPr>
              <w:t>01</w:t>
            </w:r>
            <w:r w:rsidR="0026283B">
              <w:rPr>
                <w:rFonts w:ascii="Sakkal Majalla" w:hAnsi="Sakkal Majalla" w:cs="Sakkal Majalla"/>
                <w:color w:val="000000" w:themeColor="text1"/>
                <w:sz w:val="24"/>
                <w:szCs w:val="24"/>
                <w:rtl/>
              </w:rPr>
              <w:t>”</w:t>
            </w:r>
            <w:r w:rsidR="0026283B">
              <w:rPr>
                <w:rFonts w:ascii="Sakkal Majalla" w:hAnsi="Sakkal Majalla" w:cs="Sakkal Majalla" w:hint="cs"/>
                <w:color w:val="000000" w:themeColor="text1"/>
                <w:sz w:val="24"/>
                <w:szCs w:val="24"/>
                <w:rtl/>
              </w:rPr>
              <w:t xml:space="preserve"> او </w:t>
            </w:r>
            <w:r w:rsidR="0026283B">
              <w:rPr>
                <w:rFonts w:ascii="Sakkal Majalla" w:hAnsi="Sakkal Majalla" w:cs="Sakkal Majalla"/>
                <w:color w:val="000000" w:themeColor="text1"/>
                <w:sz w:val="24"/>
                <w:szCs w:val="24"/>
                <w:rtl/>
              </w:rPr>
              <w:t>“</w:t>
            </w:r>
            <w:r w:rsidR="0026283B">
              <w:rPr>
                <w:rFonts w:ascii="Sakkal Majalla" w:hAnsi="Sakkal Majalla" w:cs="Sakkal Majalla" w:hint="cs"/>
                <w:color w:val="000000" w:themeColor="text1"/>
                <w:sz w:val="24"/>
                <w:szCs w:val="24"/>
                <w:rtl/>
              </w:rPr>
              <w:t>03</w:t>
            </w:r>
            <w:r w:rsidR="0026283B">
              <w:rPr>
                <w:rFonts w:ascii="Sakkal Majalla" w:hAnsi="Sakkal Majalla" w:cs="Sakkal Majalla"/>
                <w:color w:val="000000" w:themeColor="text1"/>
                <w:sz w:val="24"/>
                <w:szCs w:val="24"/>
                <w:rtl/>
              </w:rPr>
              <w:t>”</w:t>
            </w:r>
          </w:p>
        </w:tc>
        <w:tc>
          <w:tcPr>
            <w:tcW w:w="1080" w:type="dxa"/>
          </w:tcPr>
          <w:p w14:paraId="4B1AE4AC" w14:textId="651B4DEA" w:rsidR="00DE27FF" w:rsidRPr="00A05ED2" w:rsidRDefault="00B82203"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B82203">
              <w:rPr>
                <w:rFonts w:cstheme="minorHAnsi"/>
                <w:color w:val="000000" w:themeColor="text1"/>
                <w:sz w:val="20"/>
                <w:szCs w:val="20"/>
              </w:rPr>
              <w:t>E1020064</w:t>
            </w:r>
          </w:p>
        </w:tc>
      </w:tr>
      <w:tr w:rsidR="00DE27FF" w:rsidRPr="00FD2074" w14:paraId="38876B60"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117ED43C" w14:textId="16657605" w:rsidR="00DE27FF" w:rsidRPr="004B3E60" w:rsidRDefault="00DE27FF" w:rsidP="00095AE8">
            <w:pPr>
              <w:bidi/>
              <w:rPr>
                <w:rFonts w:ascii="Sakkal Majalla" w:hAnsi="Sakkal Majalla" w:cs="Sakkal Majalla"/>
                <w:b w:val="0"/>
                <w:bCs w:val="0"/>
                <w:color w:val="000000" w:themeColor="text1"/>
                <w:sz w:val="24"/>
                <w:szCs w:val="24"/>
                <w:rtl/>
              </w:rPr>
            </w:pPr>
            <w:r w:rsidRPr="00B70166">
              <w:rPr>
                <w:rFonts w:ascii="Sakkal Majalla" w:hAnsi="Sakkal Majalla" w:cs="Sakkal Majalla" w:hint="cs"/>
                <w:bCs w:val="0"/>
                <w:sz w:val="24"/>
                <w:szCs w:val="24"/>
                <w:rtl/>
              </w:rPr>
              <w:t>وجود المبلغ المخصوم من الحساب (ما يعادل المبلغ المُحول) في حال كان رمز حالة التحويل "02"</w:t>
            </w:r>
          </w:p>
        </w:tc>
        <w:tc>
          <w:tcPr>
            <w:tcW w:w="1080" w:type="dxa"/>
          </w:tcPr>
          <w:p w14:paraId="49A0CA8D" w14:textId="0F7904F3" w:rsidR="00DE27FF" w:rsidRPr="00A05ED2" w:rsidRDefault="00830A1F"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830A1F">
              <w:rPr>
                <w:rFonts w:cstheme="minorHAnsi"/>
                <w:color w:val="000000" w:themeColor="text1"/>
                <w:sz w:val="20"/>
                <w:szCs w:val="20"/>
              </w:rPr>
              <w:t>E1020065</w:t>
            </w:r>
          </w:p>
        </w:tc>
      </w:tr>
      <w:tr w:rsidR="000414E8" w:rsidRPr="00FD2074" w14:paraId="15477F1E"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5DF82F9D" w14:textId="447AF52C" w:rsidR="000414E8" w:rsidRPr="00FD2074" w:rsidRDefault="000414E8" w:rsidP="000414E8">
            <w:pPr>
              <w:bidi/>
              <w:rPr>
                <w:rFonts w:ascii="Sakkal Majalla" w:hAnsi="Sakkal Majalla" w:cs="Sakkal Majalla"/>
                <w:sz w:val="28"/>
                <w:szCs w:val="28"/>
                <w:rtl/>
              </w:rPr>
            </w:pPr>
            <w:r w:rsidRPr="00FD2074">
              <w:rPr>
                <w:rFonts w:ascii="Sakkal Majalla" w:hAnsi="Sakkal Majalla" w:cs="Sakkal Majalla" w:hint="cs"/>
                <w:color w:val="FFFFFF" w:themeColor="background1"/>
                <w:sz w:val="28"/>
                <w:szCs w:val="28"/>
                <w:rtl/>
              </w:rPr>
              <w:t>المبلغ المُحول</w:t>
            </w:r>
          </w:p>
        </w:tc>
      </w:tr>
      <w:tr w:rsidR="000414E8" w:rsidRPr="00FD2074" w14:paraId="060C593E"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03707D78" w14:textId="63C539CE" w:rsidR="000414E8" w:rsidRPr="00FD2074" w:rsidRDefault="000414E8" w:rsidP="000414E8">
            <w:pPr>
              <w:bidi/>
              <w:rPr>
                <w:rFonts w:ascii="Sakkal Majalla" w:hAnsi="Sakkal Majalla" w:cs="Sakkal Majalla"/>
                <w:color w:val="000000" w:themeColor="text1"/>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0D8A19CC" w14:textId="20477E76" w:rsidR="000414E8" w:rsidRPr="00FD2074" w:rsidRDefault="000414E8" w:rsidP="000414E8">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2074">
              <w:rPr>
                <w:rFonts w:ascii="Sakkal Majalla" w:hAnsi="Sakkal Majalla" w:cs="Sakkal Majalla" w:hint="cs"/>
                <w:b/>
                <w:bCs/>
                <w:color w:val="FFFFFF" w:themeColor="background1"/>
                <w:sz w:val="28"/>
                <w:szCs w:val="28"/>
                <w:rtl/>
              </w:rPr>
              <w:t>رمز الخطأ</w:t>
            </w:r>
          </w:p>
        </w:tc>
      </w:tr>
      <w:tr w:rsidR="000414E8" w:rsidRPr="00FD2074" w14:paraId="53249240"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19DC2467" w14:textId="2B39DD66" w:rsidR="000414E8" w:rsidRPr="009B5F7A" w:rsidRDefault="000414E8" w:rsidP="000414E8">
            <w:pPr>
              <w:bidi/>
              <w:rPr>
                <w:rFonts w:ascii="Sakkal Majalla" w:hAnsi="Sakkal Majalla" w:cs="Sakkal Majalla"/>
                <w:b w:val="0"/>
                <w:bCs w:val="0"/>
                <w:color w:val="000000" w:themeColor="text1"/>
                <w:sz w:val="24"/>
                <w:szCs w:val="24"/>
                <w:rtl/>
              </w:rPr>
            </w:pPr>
            <w:r w:rsidRPr="009B5F7A">
              <w:rPr>
                <w:rFonts w:ascii="Sakkal Majalla" w:hAnsi="Sakkal Majalla" w:cs="Sakkal Majalla" w:hint="cs"/>
                <w:b w:val="0"/>
                <w:bCs w:val="0"/>
                <w:color w:val="000000" w:themeColor="text1"/>
                <w:sz w:val="24"/>
                <w:szCs w:val="24"/>
                <w:rtl/>
              </w:rPr>
              <w:t>وجود خطأ في نمط "المبلغ المحول"</w:t>
            </w:r>
          </w:p>
        </w:tc>
        <w:tc>
          <w:tcPr>
            <w:tcW w:w="1080" w:type="dxa"/>
          </w:tcPr>
          <w:p w14:paraId="2D6D3F5D" w14:textId="0E572ECB" w:rsidR="000414E8" w:rsidRPr="00A05ED2" w:rsidRDefault="000414E8"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A05ED2">
              <w:rPr>
                <w:rFonts w:cstheme="minorHAnsi"/>
                <w:color w:val="000000" w:themeColor="text1"/>
                <w:sz w:val="20"/>
                <w:szCs w:val="20"/>
              </w:rPr>
              <w:t>E9810004</w:t>
            </w:r>
          </w:p>
        </w:tc>
      </w:tr>
      <w:tr w:rsidR="000414E8" w:rsidRPr="00FD2074" w14:paraId="736F580D"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147A65C1" w14:textId="3D45DA1C" w:rsidR="000414E8" w:rsidRPr="009B5F7A" w:rsidRDefault="000414E8" w:rsidP="000414E8">
            <w:pPr>
              <w:bidi/>
              <w:rPr>
                <w:rFonts w:ascii="Sakkal Majalla" w:hAnsi="Sakkal Majalla" w:cs="Sakkal Majalla"/>
                <w:b w:val="0"/>
                <w:bCs w:val="0"/>
                <w:color w:val="000000" w:themeColor="text1"/>
                <w:sz w:val="24"/>
                <w:szCs w:val="24"/>
                <w:highlight w:val="green"/>
                <w:rtl/>
              </w:rPr>
            </w:pPr>
            <w:r w:rsidRPr="009B5F7A">
              <w:rPr>
                <w:rFonts w:ascii="Sakkal Majalla" w:hAnsi="Sakkal Majalla" w:cs="Sakkal Majalla" w:hint="cs"/>
                <w:b w:val="0"/>
                <w:bCs w:val="0"/>
                <w:sz w:val="24"/>
                <w:szCs w:val="24"/>
                <w:rtl/>
              </w:rPr>
              <w:t>في حال كان المبلغ الُمحول لا يساوي المبلغ المخصوم من الحساب عن</w:t>
            </w:r>
            <w:r>
              <w:rPr>
                <w:rFonts w:ascii="Sakkal Majalla" w:hAnsi="Sakkal Majalla" w:cs="Sakkal Majalla" w:hint="cs"/>
                <w:b w:val="0"/>
                <w:bCs w:val="0"/>
                <w:sz w:val="24"/>
                <w:szCs w:val="24"/>
                <w:rtl/>
              </w:rPr>
              <w:t>د</w:t>
            </w:r>
            <w:r w:rsidRPr="009B5F7A">
              <w:rPr>
                <w:rFonts w:ascii="Sakkal Majalla" w:hAnsi="Sakkal Majalla" w:cs="Sakkal Majalla" w:hint="cs"/>
                <w:b w:val="0"/>
                <w:bCs w:val="0"/>
                <w:sz w:val="24"/>
                <w:szCs w:val="24"/>
                <w:rtl/>
              </w:rPr>
              <w:t xml:space="preserve"> تشابه عملة </w:t>
            </w:r>
            <w:r>
              <w:rPr>
                <w:rFonts w:ascii="Sakkal Majalla" w:hAnsi="Sakkal Majalla" w:cs="Sakkal Majalla" w:hint="cs"/>
                <w:b w:val="0"/>
                <w:bCs w:val="0"/>
                <w:sz w:val="24"/>
                <w:szCs w:val="24"/>
                <w:rtl/>
              </w:rPr>
              <w:t>التحويل</w:t>
            </w:r>
            <w:r w:rsidRPr="009B5F7A">
              <w:rPr>
                <w:rFonts w:ascii="Sakkal Majalla" w:hAnsi="Sakkal Majalla" w:cs="Sakkal Majalla" w:hint="cs"/>
                <w:b w:val="0"/>
                <w:bCs w:val="0"/>
                <w:sz w:val="24"/>
                <w:szCs w:val="24"/>
                <w:rtl/>
              </w:rPr>
              <w:t xml:space="preserve"> مع عملة الحساب</w:t>
            </w:r>
          </w:p>
        </w:tc>
        <w:tc>
          <w:tcPr>
            <w:tcW w:w="1080" w:type="dxa"/>
            <w:shd w:val="clear" w:color="auto" w:fill="FFFFFF" w:themeFill="background1"/>
          </w:tcPr>
          <w:p w14:paraId="369E56A9" w14:textId="16AA3CB0" w:rsidR="000414E8" w:rsidRPr="00A05ED2" w:rsidRDefault="00CE78A2"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highlight w:val="green"/>
              </w:rPr>
            </w:pPr>
            <w:r w:rsidRPr="00CE78A2">
              <w:rPr>
                <w:rFonts w:cstheme="minorHAnsi"/>
                <w:color w:val="000000" w:themeColor="text1"/>
                <w:sz w:val="20"/>
                <w:szCs w:val="20"/>
              </w:rPr>
              <w:t>E1010052</w:t>
            </w:r>
          </w:p>
        </w:tc>
      </w:tr>
      <w:tr w:rsidR="000414E8" w:rsidRPr="00FD2074" w14:paraId="4D00AE44"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5D4A9B42" w14:textId="0003D848" w:rsidR="000414E8" w:rsidRPr="004F18B8" w:rsidRDefault="000414E8" w:rsidP="00FA1BFC">
            <w:pPr>
              <w:bidi/>
              <w:rPr>
                <w:rFonts w:ascii="Sakkal Majalla" w:hAnsi="Sakkal Majalla" w:cs="Sakkal Majalla"/>
                <w:b w:val="0"/>
                <w:bCs w:val="0"/>
                <w:color w:val="000000" w:themeColor="text1"/>
                <w:sz w:val="24"/>
                <w:szCs w:val="24"/>
                <w:rtl/>
                <w:rPrChange w:id="262" w:author="Abdullah Khalaf [2]" w:date="2020-01-15T11:58:00Z">
                  <w:rPr>
                    <w:rFonts w:ascii="Sakkal Majalla" w:hAnsi="Sakkal Majalla" w:cs="Sakkal Majalla"/>
                    <w:b w:val="0"/>
                    <w:bCs w:val="0"/>
                    <w:color w:val="000000" w:themeColor="text1"/>
                    <w:sz w:val="24"/>
                    <w:szCs w:val="24"/>
                    <w:rtl/>
                  </w:rPr>
                </w:rPrChange>
              </w:rPr>
            </w:pPr>
            <w:r w:rsidRPr="004F18B8">
              <w:rPr>
                <w:rFonts w:ascii="Sakkal Majalla" w:hAnsi="Sakkal Majalla" w:cs="Sakkal Majalla" w:hint="eastAsia"/>
                <w:color w:val="000000" w:themeColor="text1"/>
                <w:sz w:val="24"/>
                <w:szCs w:val="24"/>
                <w:rtl/>
                <w:rPrChange w:id="263" w:author="Abdullah Khalaf [2]" w:date="2020-01-15T11:58:00Z">
                  <w:rPr>
                    <w:rFonts w:ascii="Sakkal Majalla" w:hAnsi="Sakkal Majalla" w:cs="Sakkal Majalla" w:hint="eastAsia"/>
                    <w:color w:val="000000" w:themeColor="text1"/>
                    <w:sz w:val="24"/>
                    <w:szCs w:val="24"/>
                    <w:highlight w:val="magenta"/>
                    <w:rtl/>
                  </w:rPr>
                </w:rPrChange>
              </w:rPr>
              <w:t>في</w:t>
            </w:r>
            <w:r w:rsidRPr="004F18B8">
              <w:rPr>
                <w:rFonts w:ascii="Sakkal Majalla" w:hAnsi="Sakkal Majalla" w:cs="Sakkal Majalla"/>
                <w:color w:val="000000" w:themeColor="text1"/>
                <w:sz w:val="24"/>
                <w:szCs w:val="24"/>
                <w:rtl/>
                <w:rPrChange w:id="264" w:author="Abdullah Khalaf [2]" w:date="2020-01-15T11:58: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65" w:author="Abdullah Khalaf [2]" w:date="2020-01-15T11:58:00Z">
                  <w:rPr>
                    <w:rFonts w:ascii="Sakkal Majalla" w:hAnsi="Sakkal Majalla" w:cs="Sakkal Majalla" w:hint="eastAsia"/>
                    <w:color w:val="000000" w:themeColor="text1"/>
                    <w:sz w:val="24"/>
                    <w:szCs w:val="24"/>
                    <w:highlight w:val="magenta"/>
                    <w:rtl/>
                  </w:rPr>
                </w:rPrChange>
              </w:rPr>
              <w:t>حال</w:t>
            </w:r>
            <w:r w:rsidRPr="004F18B8">
              <w:rPr>
                <w:rFonts w:ascii="Sakkal Majalla" w:hAnsi="Sakkal Majalla" w:cs="Sakkal Majalla"/>
                <w:color w:val="000000" w:themeColor="text1"/>
                <w:sz w:val="24"/>
                <w:szCs w:val="24"/>
                <w:rtl/>
                <w:rPrChange w:id="266" w:author="Abdullah Khalaf [2]" w:date="2020-01-15T11:58: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67" w:author="Abdullah Khalaf [2]" w:date="2020-01-15T11:58:00Z">
                  <w:rPr>
                    <w:rFonts w:ascii="Sakkal Majalla" w:hAnsi="Sakkal Majalla" w:cs="Sakkal Majalla" w:hint="eastAsia"/>
                    <w:color w:val="000000" w:themeColor="text1"/>
                    <w:sz w:val="24"/>
                    <w:szCs w:val="24"/>
                    <w:highlight w:val="magenta"/>
                    <w:rtl/>
                  </w:rPr>
                </w:rPrChange>
              </w:rPr>
              <w:t>كان</w:t>
            </w:r>
            <w:r w:rsidRPr="004F18B8">
              <w:rPr>
                <w:rFonts w:ascii="Sakkal Majalla" w:hAnsi="Sakkal Majalla" w:cs="Sakkal Majalla"/>
                <w:color w:val="000000" w:themeColor="text1"/>
                <w:sz w:val="24"/>
                <w:szCs w:val="24"/>
                <w:rtl/>
                <w:rPrChange w:id="268" w:author="Abdullah Khalaf [2]" w:date="2020-01-15T11:58: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69" w:author="Abdullah Khalaf [2]" w:date="2020-01-15T11:58:00Z">
                  <w:rPr>
                    <w:rFonts w:ascii="Sakkal Majalla" w:hAnsi="Sakkal Majalla" w:cs="Sakkal Majalla" w:hint="eastAsia"/>
                    <w:color w:val="000000" w:themeColor="text1"/>
                    <w:sz w:val="24"/>
                    <w:szCs w:val="24"/>
                    <w:highlight w:val="magenta"/>
                    <w:rtl/>
                  </w:rPr>
                </w:rPrChange>
              </w:rPr>
              <w:t>المبلغ</w:t>
            </w:r>
            <w:r w:rsidRPr="004F18B8">
              <w:rPr>
                <w:rFonts w:ascii="Sakkal Majalla" w:hAnsi="Sakkal Majalla" w:cs="Sakkal Majalla"/>
                <w:color w:val="000000" w:themeColor="text1"/>
                <w:sz w:val="24"/>
                <w:szCs w:val="24"/>
                <w:rtl/>
                <w:rPrChange w:id="270" w:author="Abdullah Khalaf [2]" w:date="2020-01-15T11:58: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71" w:author="Abdullah Khalaf [2]" w:date="2020-01-15T11:58:00Z">
                  <w:rPr>
                    <w:rFonts w:ascii="Sakkal Majalla" w:hAnsi="Sakkal Majalla" w:cs="Sakkal Majalla" w:hint="eastAsia"/>
                    <w:color w:val="000000" w:themeColor="text1"/>
                    <w:sz w:val="24"/>
                    <w:szCs w:val="24"/>
                    <w:highlight w:val="magenta"/>
                    <w:rtl/>
                  </w:rPr>
                </w:rPrChange>
              </w:rPr>
              <w:t>اقل</w:t>
            </w:r>
            <w:r w:rsidRPr="004F18B8">
              <w:rPr>
                <w:rFonts w:ascii="Sakkal Majalla" w:hAnsi="Sakkal Majalla" w:cs="Sakkal Majalla"/>
                <w:color w:val="000000" w:themeColor="text1"/>
                <w:sz w:val="24"/>
                <w:szCs w:val="24"/>
                <w:rtl/>
                <w:rPrChange w:id="272" w:author="Abdullah Khalaf [2]" w:date="2020-01-15T11:58: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73" w:author="Abdullah Khalaf [2]" w:date="2020-01-15T11:58:00Z">
                  <w:rPr>
                    <w:rFonts w:ascii="Sakkal Majalla" w:hAnsi="Sakkal Majalla" w:cs="Sakkal Majalla" w:hint="eastAsia"/>
                    <w:color w:val="000000" w:themeColor="text1"/>
                    <w:sz w:val="24"/>
                    <w:szCs w:val="24"/>
                    <w:highlight w:val="magenta"/>
                    <w:rtl/>
                  </w:rPr>
                </w:rPrChange>
              </w:rPr>
              <w:t>من</w:t>
            </w:r>
            <w:r w:rsidRPr="004F18B8">
              <w:rPr>
                <w:rFonts w:ascii="Sakkal Majalla" w:hAnsi="Sakkal Majalla" w:cs="Sakkal Majalla"/>
                <w:color w:val="000000" w:themeColor="text1"/>
                <w:sz w:val="24"/>
                <w:szCs w:val="24"/>
                <w:rtl/>
                <w:rPrChange w:id="274" w:author="Abdullah Khalaf [2]" w:date="2020-01-15T11:58: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75" w:author="Abdullah Khalaf [2]" w:date="2020-01-15T11:58:00Z">
                  <w:rPr>
                    <w:rFonts w:ascii="Sakkal Majalla" w:hAnsi="Sakkal Majalla" w:cs="Sakkal Majalla" w:hint="eastAsia"/>
                    <w:color w:val="000000" w:themeColor="text1"/>
                    <w:sz w:val="24"/>
                    <w:szCs w:val="24"/>
                    <w:highlight w:val="magenta"/>
                    <w:rtl/>
                  </w:rPr>
                </w:rPrChange>
              </w:rPr>
              <w:t>صفر</w:t>
            </w:r>
          </w:p>
        </w:tc>
        <w:tc>
          <w:tcPr>
            <w:tcW w:w="1080" w:type="dxa"/>
          </w:tcPr>
          <w:p w14:paraId="123316DC" w14:textId="03979937" w:rsidR="000414E8" w:rsidRPr="004F18B8" w:rsidRDefault="00CE78A2"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Change w:id="276" w:author="Abdullah Khalaf [2]" w:date="2020-01-15T11:58:00Z">
                  <w:rPr>
                    <w:rFonts w:cstheme="minorHAnsi"/>
                    <w:color w:val="000000" w:themeColor="text1"/>
                    <w:sz w:val="20"/>
                    <w:szCs w:val="20"/>
                    <w:rtl/>
                  </w:rPr>
                </w:rPrChange>
              </w:rPr>
            </w:pPr>
            <w:r w:rsidRPr="004F18B8">
              <w:rPr>
                <w:rFonts w:cstheme="minorHAnsi"/>
                <w:color w:val="000000" w:themeColor="text1"/>
                <w:sz w:val="20"/>
                <w:szCs w:val="20"/>
                <w:rPrChange w:id="277" w:author="Abdullah Khalaf [2]" w:date="2020-01-15T11:58:00Z">
                  <w:rPr>
                    <w:rFonts w:cstheme="minorHAnsi"/>
                    <w:color w:val="000000" w:themeColor="text1"/>
                    <w:sz w:val="20"/>
                    <w:szCs w:val="20"/>
                  </w:rPr>
                </w:rPrChange>
              </w:rPr>
              <w:t>E9810004</w:t>
            </w:r>
          </w:p>
        </w:tc>
      </w:tr>
      <w:tr w:rsidR="00FA1BFC" w:rsidRPr="00FD2074" w14:paraId="15113507"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6D34ECC1" w14:textId="70C9EA4C" w:rsidR="00FA1BFC" w:rsidRPr="004F18B8" w:rsidRDefault="00FA1BFC" w:rsidP="00FA1BFC">
            <w:pPr>
              <w:bidi/>
              <w:rPr>
                <w:rFonts w:ascii="Sakkal Majalla" w:hAnsi="Sakkal Majalla" w:cs="Sakkal Majalla"/>
                <w:color w:val="000000" w:themeColor="text1"/>
                <w:sz w:val="24"/>
                <w:szCs w:val="24"/>
                <w:rtl/>
                <w:rPrChange w:id="278" w:author="Abdullah Khalaf [2]" w:date="2020-01-15T11:58:00Z">
                  <w:rPr>
                    <w:rFonts w:ascii="Sakkal Majalla" w:hAnsi="Sakkal Majalla" w:cs="Sakkal Majalla"/>
                    <w:color w:val="000000" w:themeColor="text1"/>
                    <w:sz w:val="24"/>
                    <w:szCs w:val="24"/>
                    <w:rtl/>
                  </w:rPr>
                </w:rPrChange>
              </w:rPr>
            </w:pPr>
            <w:r w:rsidRPr="004F18B8">
              <w:rPr>
                <w:rFonts w:ascii="Sakkal Majalla" w:hAnsi="Sakkal Majalla" w:cs="Sakkal Majalla" w:hint="eastAsia"/>
                <w:color w:val="000000" w:themeColor="text1"/>
                <w:sz w:val="24"/>
                <w:szCs w:val="24"/>
                <w:rtl/>
                <w:rPrChange w:id="279" w:author="Abdullah Khalaf [2]" w:date="2020-01-15T11:58:00Z">
                  <w:rPr>
                    <w:rFonts w:ascii="Sakkal Majalla" w:hAnsi="Sakkal Majalla" w:cs="Sakkal Majalla" w:hint="eastAsia"/>
                    <w:color w:val="000000" w:themeColor="text1"/>
                    <w:sz w:val="24"/>
                    <w:szCs w:val="24"/>
                    <w:highlight w:val="magenta"/>
                    <w:rtl/>
                  </w:rPr>
                </w:rPrChange>
              </w:rPr>
              <w:t>في</w:t>
            </w:r>
            <w:r w:rsidRPr="004F18B8">
              <w:rPr>
                <w:rFonts w:ascii="Sakkal Majalla" w:hAnsi="Sakkal Majalla" w:cs="Sakkal Majalla"/>
                <w:color w:val="000000" w:themeColor="text1"/>
                <w:sz w:val="24"/>
                <w:szCs w:val="24"/>
                <w:rtl/>
                <w:rPrChange w:id="280" w:author="Abdullah Khalaf [2]" w:date="2020-01-15T11:58: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81" w:author="Abdullah Khalaf [2]" w:date="2020-01-15T11:58:00Z">
                  <w:rPr>
                    <w:rFonts w:ascii="Sakkal Majalla" w:hAnsi="Sakkal Majalla" w:cs="Sakkal Majalla" w:hint="eastAsia"/>
                    <w:color w:val="000000" w:themeColor="text1"/>
                    <w:sz w:val="24"/>
                    <w:szCs w:val="24"/>
                    <w:highlight w:val="magenta"/>
                    <w:rtl/>
                  </w:rPr>
                </w:rPrChange>
              </w:rPr>
              <w:t>حال</w:t>
            </w:r>
            <w:r w:rsidRPr="004F18B8">
              <w:rPr>
                <w:rFonts w:ascii="Sakkal Majalla" w:hAnsi="Sakkal Majalla" w:cs="Sakkal Majalla"/>
                <w:color w:val="000000" w:themeColor="text1"/>
                <w:sz w:val="24"/>
                <w:szCs w:val="24"/>
                <w:rtl/>
                <w:rPrChange w:id="282" w:author="Abdullah Khalaf [2]" w:date="2020-01-15T11:58: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83" w:author="Abdullah Khalaf [2]" w:date="2020-01-15T11:58:00Z">
                  <w:rPr>
                    <w:rFonts w:ascii="Sakkal Majalla" w:hAnsi="Sakkal Majalla" w:cs="Sakkal Majalla" w:hint="eastAsia"/>
                    <w:color w:val="000000" w:themeColor="text1"/>
                    <w:sz w:val="24"/>
                    <w:szCs w:val="24"/>
                    <w:highlight w:val="magenta"/>
                    <w:rtl/>
                  </w:rPr>
                </w:rPrChange>
              </w:rPr>
              <w:t>كان</w:t>
            </w:r>
            <w:r w:rsidRPr="004F18B8">
              <w:rPr>
                <w:rFonts w:ascii="Sakkal Majalla" w:hAnsi="Sakkal Majalla" w:cs="Sakkal Majalla"/>
                <w:color w:val="000000" w:themeColor="text1"/>
                <w:sz w:val="24"/>
                <w:szCs w:val="24"/>
                <w:rtl/>
                <w:rPrChange w:id="284" w:author="Abdullah Khalaf [2]" w:date="2020-01-15T11:58: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85" w:author="Abdullah Khalaf [2]" w:date="2020-01-15T11:58:00Z">
                  <w:rPr>
                    <w:rFonts w:ascii="Sakkal Majalla" w:hAnsi="Sakkal Majalla" w:cs="Sakkal Majalla" w:hint="eastAsia"/>
                    <w:color w:val="000000" w:themeColor="text1"/>
                    <w:sz w:val="24"/>
                    <w:szCs w:val="24"/>
                    <w:highlight w:val="magenta"/>
                    <w:rtl/>
                  </w:rPr>
                </w:rPrChange>
              </w:rPr>
              <w:t>المبلغ</w:t>
            </w:r>
            <w:r w:rsidRPr="004F18B8">
              <w:rPr>
                <w:rFonts w:ascii="Sakkal Majalla" w:hAnsi="Sakkal Majalla" w:cs="Sakkal Majalla"/>
                <w:color w:val="000000" w:themeColor="text1"/>
                <w:sz w:val="24"/>
                <w:szCs w:val="24"/>
                <w:rtl/>
                <w:rPrChange w:id="286" w:author="Abdullah Khalaf [2]" w:date="2020-01-15T11:58: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87" w:author="Abdullah Khalaf [2]" w:date="2020-01-15T11:58:00Z">
                  <w:rPr>
                    <w:rFonts w:ascii="Sakkal Majalla" w:hAnsi="Sakkal Majalla" w:cs="Sakkal Majalla" w:hint="eastAsia"/>
                    <w:color w:val="000000" w:themeColor="text1"/>
                    <w:sz w:val="24"/>
                    <w:szCs w:val="24"/>
                    <w:highlight w:val="magenta"/>
                    <w:rtl/>
                  </w:rPr>
                </w:rPrChange>
              </w:rPr>
              <w:t>يساوي</w:t>
            </w:r>
            <w:r w:rsidRPr="004F18B8">
              <w:rPr>
                <w:rFonts w:ascii="Sakkal Majalla" w:hAnsi="Sakkal Majalla" w:cs="Sakkal Majalla"/>
                <w:color w:val="000000" w:themeColor="text1"/>
                <w:sz w:val="24"/>
                <w:szCs w:val="24"/>
                <w:rtl/>
                <w:rPrChange w:id="288" w:author="Abdullah Khalaf [2]" w:date="2020-01-15T11:58:00Z">
                  <w:rPr>
                    <w:rFonts w:ascii="Sakkal Majalla" w:hAnsi="Sakkal Majalla" w:cs="Sakkal Majalla"/>
                    <w:color w:val="000000" w:themeColor="text1"/>
                    <w:sz w:val="24"/>
                    <w:szCs w:val="24"/>
                    <w:highlight w:val="magenta"/>
                    <w:rtl/>
                  </w:rPr>
                </w:rPrChange>
              </w:rPr>
              <w:t xml:space="preserve"> </w:t>
            </w:r>
            <w:r w:rsidRPr="004F18B8">
              <w:rPr>
                <w:rFonts w:ascii="Sakkal Majalla" w:hAnsi="Sakkal Majalla" w:cs="Sakkal Majalla" w:hint="eastAsia"/>
                <w:color w:val="000000" w:themeColor="text1"/>
                <w:sz w:val="24"/>
                <w:szCs w:val="24"/>
                <w:rtl/>
                <w:rPrChange w:id="289" w:author="Abdullah Khalaf [2]" w:date="2020-01-15T11:58:00Z">
                  <w:rPr>
                    <w:rFonts w:ascii="Sakkal Majalla" w:hAnsi="Sakkal Majalla" w:cs="Sakkal Majalla" w:hint="eastAsia"/>
                    <w:color w:val="000000" w:themeColor="text1"/>
                    <w:sz w:val="24"/>
                    <w:szCs w:val="24"/>
                    <w:highlight w:val="magenta"/>
                    <w:rtl/>
                  </w:rPr>
                </w:rPrChange>
              </w:rPr>
              <w:t>صفر</w:t>
            </w:r>
          </w:p>
        </w:tc>
        <w:tc>
          <w:tcPr>
            <w:tcW w:w="1080" w:type="dxa"/>
          </w:tcPr>
          <w:p w14:paraId="226B9A75" w14:textId="5261D346" w:rsidR="00FA1BFC" w:rsidRPr="004F18B8" w:rsidRDefault="00FA1BFC"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Change w:id="290" w:author="Abdullah Khalaf [2]" w:date="2020-01-15T11:58:00Z">
                  <w:rPr>
                    <w:rFonts w:cstheme="minorHAnsi"/>
                    <w:color w:val="000000" w:themeColor="text1"/>
                    <w:sz w:val="20"/>
                    <w:szCs w:val="20"/>
                  </w:rPr>
                </w:rPrChange>
              </w:rPr>
            </w:pPr>
            <w:r w:rsidRPr="004F18B8">
              <w:rPr>
                <w:rFonts w:cstheme="minorHAnsi"/>
                <w:color w:val="000000" w:themeColor="text1"/>
                <w:sz w:val="20"/>
                <w:szCs w:val="20"/>
                <w:rPrChange w:id="291" w:author="Abdullah Khalaf [2]" w:date="2020-01-15T11:58:00Z">
                  <w:rPr>
                    <w:rFonts w:cstheme="minorHAnsi"/>
                    <w:color w:val="000000" w:themeColor="text1"/>
                    <w:sz w:val="20"/>
                    <w:szCs w:val="20"/>
                    <w:highlight w:val="magenta"/>
                  </w:rPr>
                </w:rPrChange>
              </w:rPr>
              <w:t>E1020052</w:t>
            </w:r>
          </w:p>
        </w:tc>
      </w:tr>
      <w:tr w:rsidR="00DE27FF" w:rsidRPr="00FD2074" w14:paraId="2E2945E6"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23C2728D" w14:textId="6877CD8F" w:rsidR="00DE27FF" w:rsidRPr="004F18B8" w:rsidRDefault="00DE27FF" w:rsidP="000414E8">
            <w:pPr>
              <w:bidi/>
              <w:rPr>
                <w:rFonts w:ascii="Sakkal Majalla" w:hAnsi="Sakkal Majalla" w:cs="Sakkal Majalla"/>
                <w:b w:val="0"/>
                <w:bCs w:val="0"/>
                <w:color w:val="000000" w:themeColor="text1"/>
                <w:sz w:val="24"/>
                <w:szCs w:val="24"/>
                <w:rtl/>
                <w:rPrChange w:id="292" w:author="Abdullah Khalaf [2]" w:date="2020-01-15T11:58:00Z">
                  <w:rPr>
                    <w:rFonts w:ascii="Sakkal Majalla" w:hAnsi="Sakkal Majalla" w:cs="Sakkal Majalla"/>
                    <w:b w:val="0"/>
                    <w:bCs w:val="0"/>
                    <w:color w:val="000000" w:themeColor="text1"/>
                    <w:sz w:val="24"/>
                    <w:szCs w:val="24"/>
                    <w:rtl/>
                  </w:rPr>
                </w:rPrChange>
              </w:rPr>
            </w:pPr>
            <w:r w:rsidRPr="004F18B8">
              <w:rPr>
                <w:rFonts w:ascii="Sakkal Majalla" w:hAnsi="Sakkal Majalla" w:cs="Sakkal Majalla" w:hint="cs"/>
                <w:color w:val="000000" w:themeColor="text1"/>
                <w:sz w:val="24"/>
                <w:szCs w:val="24"/>
                <w:rtl/>
                <w:rPrChange w:id="293" w:author="Abdullah Khalaf [2]" w:date="2020-01-15T11:58:00Z">
                  <w:rPr>
                    <w:rFonts w:ascii="Sakkal Majalla" w:hAnsi="Sakkal Majalla" w:cs="Sakkal Majalla" w:hint="cs"/>
                    <w:color w:val="000000" w:themeColor="text1"/>
                    <w:sz w:val="24"/>
                    <w:szCs w:val="24"/>
                    <w:rtl/>
                  </w:rPr>
                </w:rPrChange>
              </w:rPr>
              <w:t xml:space="preserve">عدم وجود " المبلغ المحول " في حال كان رمز حالة التحويل </w:t>
            </w:r>
            <w:r w:rsidR="0026283B" w:rsidRPr="004F18B8">
              <w:rPr>
                <w:rFonts w:ascii="Sakkal Majalla" w:hAnsi="Sakkal Majalla" w:cs="Sakkal Majalla"/>
                <w:color w:val="000000" w:themeColor="text1"/>
                <w:sz w:val="24"/>
                <w:szCs w:val="24"/>
                <w:rtl/>
                <w:rPrChange w:id="294" w:author="Abdullah Khalaf [2]" w:date="2020-01-15T11:58:00Z">
                  <w:rPr>
                    <w:rFonts w:ascii="Sakkal Majalla" w:hAnsi="Sakkal Majalla" w:cs="Sakkal Majalla"/>
                    <w:color w:val="000000" w:themeColor="text1"/>
                    <w:sz w:val="24"/>
                    <w:szCs w:val="24"/>
                    <w:rtl/>
                  </w:rPr>
                </w:rPrChange>
              </w:rPr>
              <w:t>“</w:t>
            </w:r>
            <w:r w:rsidR="0026283B" w:rsidRPr="004F18B8">
              <w:rPr>
                <w:rFonts w:ascii="Sakkal Majalla" w:hAnsi="Sakkal Majalla" w:cs="Sakkal Majalla" w:hint="cs"/>
                <w:color w:val="000000" w:themeColor="text1"/>
                <w:sz w:val="24"/>
                <w:szCs w:val="24"/>
                <w:rtl/>
                <w:rPrChange w:id="295" w:author="Abdullah Khalaf [2]" w:date="2020-01-15T11:58:00Z">
                  <w:rPr>
                    <w:rFonts w:ascii="Sakkal Majalla" w:hAnsi="Sakkal Majalla" w:cs="Sakkal Majalla" w:hint="cs"/>
                    <w:color w:val="000000" w:themeColor="text1"/>
                    <w:sz w:val="24"/>
                    <w:szCs w:val="24"/>
                    <w:rtl/>
                  </w:rPr>
                </w:rPrChange>
              </w:rPr>
              <w:t>01</w:t>
            </w:r>
            <w:r w:rsidR="0026283B" w:rsidRPr="004F18B8">
              <w:rPr>
                <w:rFonts w:ascii="Sakkal Majalla" w:hAnsi="Sakkal Majalla" w:cs="Sakkal Majalla"/>
                <w:color w:val="000000" w:themeColor="text1"/>
                <w:sz w:val="24"/>
                <w:szCs w:val="24"/>
                <w:rtl/>
                <w:rPrChange w:id="296" w:author="Abdullah Khalaf [2]" w:date="2020-01-15T11:58:00Z">
                  <w:rPr>
                    <w:rFonts w:ascii="Sakkal Majalla" w:hAnsi="Sakkal Majalla" w:cs="Sakkal Majalla"/>
                    <w:color w:val="000000" w:themeColor="text1"/>
                    <w:sz w:val="24"/>
                    <w:szCs w:val="24"/>
                    <w:rtl/>
                  </w:rPr>
                </w:rPrChange>
              </w:rPr>
              <w:t>”</w:t>
            </w:r>
            <w:r w:rsidR="0026283B" w:rsidRPr="004F18B8">
              <w:rPr>
                <w:rFonts w:ascii="Sakkal Majalla" w:hAnsi="Sakkal Majalla" w:cs="Sakkal Majalla" w:hint="cs"/>
                <w:color w:val="000000" w:themeColor="text1"/>
                <w:sz w:val="24"/>
                <w:szCs w:val="24"/>
                <w:rtl/>
                <w:rPrChange w:id="297" w:author="Abdullah Khalaf [2]" w:date="2020-01-15T11:58:00Z">
                  <w:rPr>
                    <w:rFonts w:ascii="Sakkal Majalla" w:hAnsi="Sakkal Majalla" w:cs="Sakkal Majalla" w:hint="cs"/>
                    <w:color w:val="000000" w:themeColor="text1"/>
                    <w:sz w:val="24"/>
                    <w:szCs w:val="24"/>
                    <w:rtl/>
                  </w:rPr>
                </w:rPrChange>
              </w:rPr>
              <w:t xml:space="preserve"> او </w:t>
            </w:r>
            <w:r w:rsidR="0026283B" w:rsidRPr="004F18B8">
              <w:rPr>
                <w:rFonts w:ascii="Sakkal Majalla" w:hAnsi="Sakkal Majalla" w:cs="Sakkal Majalla"/>
                <w:color w:val="000000" w:themeColor="text1"/>
                <w:sz w:val="24"/>
                <w:szCs w:val="24"/>
                <w:rtl/>
                <w:rPrChange w:id="298" w:author="Abdullah Khalaf [2]" w:date="2020-01-15T11:58:00Z">
                  <w:rPr>
                    <w:rFonts w:ascii="Sakkal Majalla" w:hAnsi="Sakkal Majalla" w:cs="Sakkal Majalla"/>
                    <w:color w:val="000000" w:themeColor="text1"/>
                    <w:sz w:val="24"/>
                    <w:szCs w:val="24"/>
                    <w:rtl/>
                  </w:rPr>
                </w:rPrChange>
              </w:rPr>
              <w:t>“</w:t>
            </w:r>
            <w:r w:rsidR="0026283B" w:rsidRPr="004F18B8">
              <w:rPr>
                <w:rFonts w:ascii="Sakkal Majalla" w:hAnsi="Sakkal Majalla" w:cs="Sakkal Majalla" w:hint="cs"/>
                <w:color w:val="000000" w:themeColor="text1"/>
                <w:sz w:val="24"/>
                <w:szCs w:val="24"/>
                <w:rtl/>
                <w:rPrChange w:id="299" w:author="Abdullah Khalaf [2]" w:date="2020-01-15T11:58:00Z">
                  <w:rPr>
                    <w:rFonts w:ascii="Sakkal Majalla" w:hAnsi="Sakkal Majalla" w:cs="Sakkal Majalla" w:hint="cs"/>
                    <w:color w:val="000000" w:themeColor="text1"/>
                    <w:sz w:val="24"/>
                    <w:szCs w:val="24"/>
                    <w:rtl/>
                  </w:rPr>
                </w:rPrChange>
              </w:rPr>
              <w:t>03</w:t>
            </w:r>
            <w:r w:rsidR="0026283B" w:rsidRPr="004F18B8">
              <w:rPr>
                <w:rFonts w:ascii="Sakkal Majalla" w:hAnsi="Sakkal Majalla" w:cs="Sakkal Majalla"/>
                <w:color w:val="000000" w:themeColor="text1"/>
                <w:sz w:val="24"/>
                <w:szCs w:val="24"/>
                <w:rtl/>
                <w:rPrChange w:id="300" w:author="Abdullah Khalaf [2]" w:date="2020-01-15T11:58:00Z">
                  <w:rPr>
                    <w:rFonts w:ascii="Sakkal Majalla" w:hAnsi="Sakkal Majalla" w:cs="Sakkal Majalla"/>
                    <w:color w:val="000000" w:themeColor="text1"/>
                    <w:sz w:val="24"/>
                    <w:szCs w:val="24"/>
                    <w:rtl/>
                  </w:rPr>
                </w:rPrChange>
              </w:rPr>
              <w:t>”</w:t>
            </w:r>
          </w:p>
        </w:tc>
        <w:tc>
          <w:tcPr>
            <w:tcW w:w="1080" w:type="dxa"/>
          </w:tcPr>
          <w:p w14:paraId="75B14ECF" w14:textId="573E18E2" w:rsidR="00DE27FF" w:rsidRPr="004F18B8" w:rsidRDefault="00B82203"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Change w:id="301" w:author="Abdullah Khalaf [2]" w:date="2020-01-15T11:58:00Z">
                  <w:rPr>
                    <w:rFonts w:cstheme="minorHAnsi"/>
                    <w:color w:val="000000" w:themeColor="text1"/>
                    <w:sz w:val="20"/>
                    <w:szCs w:val="20"/>
                    <w:rtl/>
                  </w:rPr>
                </w:rPrChange>
              </w:rPr>
            </w:pPr>
            <w:r w:rsidRPr="004F18B8">
              <w:rPr>
                <w:rFonts w:cstheme="minorHAnsi"/>
                <w:color w:val="000000" w:themeColor="text1"/>
                <w:sz w:val="20"/>
                <w:szCs w:val="20"/>
                <w:rPrChange w:id="302" w:author="Abdullah Khalaf [2]" w:date="2020-01-15T11:58:00Z">
                  <w:rPr>
                    <w:rFonts w:cstheme="minorHAnsi"/>
                    <w:color w:val="000000" w:themeColor="text1"/>
                    <w:sz w:val="20"/>
                    <w:szCs w:val="20"/>
                  </w:rPr>
                </w:rPrChange>
              </w:rPr>
              <w:t>E1020064</w:t>
            </w:r>
          </w:p>
        </w:tc>
      </w:tr>
      <w:tr w:rsidR="00DE27FF" w:rsidRPr="00FD2074" w14:paraId="3A920A00"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24710A53" w14:textId="085CA55B" w:rsidR="00DE27FF" w:rsidRPr="004F18B8" w:rsidRDefault="00DE27FF" w:rsidP="003F62AC">
            <w:pPr>
              <w:bidi/>
              <w:rPr>
                <w:rFonts w:ascii="Sakkal Majalla" w:hAnsi="Sakkal Majalla" w:cs="Sakkal Majalla"/>
                <w:b w:val="0"/>
                <w:bCs w:val="0"/>
                <w:color w:val="000000" w:themeColor="text1"/>
                <w:sz w:val="24"/>
                <w:szCs w:val="24"/>
                <w:rtl/>
                <w:rPrChange w:id="303" w:author="Abdullah Khalaf [2]" w:date="2020-01-15T11:58:00Z">
                  <w:rPr>
                    <w:rFonts w:ascii="Sakkal Majalla" w:hAnsi="Sakkal Majalla" w:cs="Sakkal Majalla"/>
                    <w:b w:val="0"/>
                    <w:bCs w:val="0"/>
                    <w:color w:val="000000" w:themeColor="text1"/>
                    <w:sz w:val="24"/>
                    <w:szCs w:val="24"/>
                    <w:rtl/>
                  </w:rPr>
                </w:rPrChange>
              </w:rPr>
            </w:pPr>
            <w:r w:rsidRPr="004F18B8">
              <w:rPr>
                <w:rFonts w:ascii="Sakkal Majalla" w:hAnsi="Sakkal Majalla" w:cs="Sakkal Majalla" w:hint="cs"/>
                <w:bCs w:val="0"/>
                <w:sz w:val="24"/>
                <w:szCs w:val="24"/>
                <w:rtl/>
                <w:rPrChange w:id="304" w:author="Abdullah Khalaf [2]" w:date="2020-01-15T11:58:00Z">
                  <w:rPr>
                    <w:rFonts w:ascii="Sakkal Majalla" w:hAnsi="Sakkal Majalla" w:cs="Sakkal Majalla" w:hint="cs"/>
                    <w:bCs w:val="0"/>
                    <w:sz w:val="24"/>
                    <w:szCs w:val="24"/>
                    <w:rtl/>
                  </w:rPr>
                </w:rPrChange>
              </w:rPr>
              <w:t>وجود المبلغ المُحول في حال كان رمز حالة التحويل "02"</w:t>
            </w:r>
            <w:r w:rsidR="002450BE" w:rsidRPr="004F18B8">
              <w:rPr>
                <w:rFonts w:ascii="Sakkal Majalla" w:hAnsi="Sakkal Majalla" w:cs="Sakkal Majalla" w:hint="cs"/>
                <w:bCs w:val="0"/>
                <w:sz w:val="24"/>
                <w:szCs w:val="24"/>
                <w:rtl/>
                <w:rPrChange w:id="305" w:author="Abdullah Khalaf [2]" w:date="2020-01-15T11:58:00Z">
                  <w:rPr>
                    <w:rFonts w:ascii="Sakkal Majalla" w:hAnsi="Sakkal Majalla" w:cs="Sakkal Majalla" w:hint="cs"/>
                    <w:bCs w:val="0"/>
                    <w:sz w:val="24"/>
                    <w:szCs w:val="24"/>
                    <w:rtl/>
                  </w:rPr>
                </w:rPrChange>
              </w:rPr>
              <w:t xml:space="preserve"> </w:t>
            </w:r>
          </w:p>
        </w:tc>
        <w:tc>
          <w:tcPr>
            <w:tcW w:w="1080" w:type="dxa"/>
          </w:tcPr>
          <w:p w14:paraId="1FA5E6C0" w14:textId="073CEA28" w:rsidR="00DE27FF" w:rsidRPr="004F18B8" w:rsidRDefault="00830A1F"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Change w:id="306" w:author="Abdullah Khalaf [2]" w:date="2020-01-15T11:58:00Z">
                  <w:rPr>
                    <w:rFonts w:cstheme="minorHAnsi"/>
                    <w:color w:val="000000" w:themeColor="text1"/>
                    <w:sz w:val="20"/>
                    <w:szCs w:val="20"/>
                    <w:rtl/>
                  </w:rPr>
                </w:rPrChange>
              </w:rPr>
            </w:pPr>
            <w:r w:rsidRPr="004F18B8">
              <w:rPr>
                <w:rFonts w:cstheme="minorHAnsi"/>
                <w:color w:val="000000" w:themeColor="text1"/>
                <w:sz w:val="20"/>
                <w:szCs w:val="20"/>
                <w:rPrChange w:id="307" w:author="Abdullah Khalaf [2]" w:date="2020-01-15T11:58:00Z">
                  <w:rPr>
                    <w:rFonts w:cstheme="minorHAnsi"/>
                    <w:color w:val="000000" w:themeColor="text1"/>
                    <w:sz w:val="20"/>
                    <w:szCs w:val="20"/>
                  </w:rPr>
                </w:rPrChange>
              </w:rPr>
              <w:t>E1020065</w:t>
            </w:r>
          </w:p>
        </w:tc>
      </w:tr>
      <w:tr w:rsidR="00F05E1F" w:rsidRPr="00FD2074" w14:paraId="7E262E46"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710E8C34" w14:textId="73C51403" w:rsidR="00F05E1F" w:rsidRPr="004F18B8" w:rsidRDefault="00F05E1F" w:rsidP="008E17B4">
            <w:pPr>
              <w:bidi/>
              <w:rPr>
                <w:rFonts w:ascii="Sakkal Majalla" w:hAnsi="Sakkal Majalla" w:cs="Sakkal Majalla"/>
                <w:bCs w:val="0"/>
                <w:sz w:val="24"/>
                <w:szCs w:val="24"/>
                <w:rtl/>
                <w:rPrChange w:id="308" w:author="Abdullah Khalaf [2]" w:date="2020-01-15T11:58:00Z">
                  <w:rPr>
                    <w:rFonts w:ascii="Sakkal Majalla" w:hAnsi="Sakkal Majalla" w:cs="Sakkal Majalla"/>
                    <w:bCs w:val="0"/>
                    <w:sz w:val="24"/>
                    <w:szCs w:val="24"/>
                    <w:rtl/>
                  </w:rPr>
                </w:rPrChange>
              </w:rPr>
            </w:pPr>
            <w:r w:rsidRPr="004F18B8">
              <w:rPr>
                <w:rFonts w:ascii="Sakkal Majalla" w:hAnsi="Sakkal Majalla" w:cs="Sakkal Majalla" w:hint="eastAsia"/>
                <w:color w:val="000000" w:themeColor="text1"/>
                <w:sz w:val="24"/>
                <w:szCs w:val="24"/>
                <w:rtl/>
                <w:rPrChange w:id="309" w:author="Abdullah Khalaf [2]" w:date="2020-01-15T11:58:00Z">
                  <w:rPr>
                    <w:rFonts w:ascii="Sakkal Majalla" w:hAnsi="Sakkal Majalla" w:cs="Sakkal Majalla" w:hint="eastAsia"/>
                    <w:color w:val="000000" w:themeColor="text1"/>
                    <w:sz w:val="24"/>
                    <w:szCs w:val="24"/>
                    <w:highlight w:val="green"/>
                    <w:rtl/>
                  </w:rPr>
                </w:rPrChange>
              </w:rPr>
              <w:t>في</w:t>
            </w:r>
            <w:r w:rsidRPr="004F18B8">
              <w:rPr>
                <w:rFonts w:ascii="Sakkal Majalla" w:hAnsi="Sakkal Majalla" w:cs="Sakkal Majalla"/>
                <w:color w:val="000000" w:themeColor="text1"/>
                <w:sz w:val="24"/>
                <w:szCs w:val="24"/>
                <w:rtl/>
                <w:rPrChange w:id="310" w:author="Abdullah Khalaf [2]" w:date="2020-01-15T11:58:00Z">
                  <w:rPr>
                    <w:rFonts w:ascii="Sakkal Majalla" w:hAnsi="Sakkal Majalla" w:cs="Sakkal Majalla"/>
                    <w:color w:val="000000" w:themeColor="text1"/>
                    <w:sz w:val="24"/>
                    <w:szCs w:val="24"/>
                    <w:highlight w:val="green"/>
                    <w:rtl/>
                  </w:rPr>
                </w:rPrChange>
              </w:rPr>
              <w:t xml:space="preserve"> حال </w:t>
            </w:r>
            <w:commentRangeStart w:id="311"/>
            <w:commentRangeStart w:id="312"/>
            <w:r w:rsidRPr="004F18B8">
              <w:rPr>
                <w:rFonts w:ascii="Sakkal Majalla" w:hAnsi="Sakkal Majalla" w:cs="Sakkal Majalla" w:hint="eastAsia"/>
                <w:color w:val="000000" w:themeColor="text1"/>
                <w:sz w:val="24"/>
                <w:szCs w:val="24"/>
                <w:rtl/>
                <w:rPrChange w:id="313" w:author="Abdullah Khalaf [2]" w:date="2020-01-15T11:58:00Z">
                  <w:rPr>
                    <w:rFonts w:ascii="Sakkal Majalla" w:hAnsi="Sakkal Majalla" w:cs="Sakkal Majalla" w:hint="eastAsia"/>
                    <w:color w:val="000000" w:themeColor="text1"/>
                    <w:sz w:val="24"/>
                    <w:szCs w:val="24"/>
                    <w:highlight w:val="green"/>
                    <w:rtl/>
                  </w:rPr>
                </w:rPrChange>
              </w:rPr>
              <w:t>تحويل</w:t>
            </w:r>
            <w:commentRangeEnd w:id="311"/>
            <w:r w:rsidR="000401C9" w:rsidRPr="004F18B8">
              <w:rPr>
                <w:rStyle w:val="CommentReference"/>
                <w:rFonts w:ascii="Times New Roman" w:eastAsia="Times New Roman" w:hAnsi="Times New Roman" w:cs="Times New Roman"/>
                <w:b w:val="0"/>
                <w:bCs w:val="0"/>
                <w:rtl/>
                <w:rPrChange w:id="314" w:author="Abdullah Khalaf [2]" w:date="2020-01-15T11:58:00Z">
                  <w:rPr>
                    <w:rStyle w:val="CommentReference"/>
                    <w:rFonts w:ascii="Times New Roman" w:eastAsia="Times New Roman" w:hAnsi="Times New Roman" w:cs="Times New Roman"/>
                    <w:b w:val="0"/>
                    <w:bCs w:val="0"/>
                    <w:rtl/>
                  </w:rPr>
                </w:rPrChange>
              </w:rPr>
              <w:commentReference w:id="311"/>
            </w:r>
            <w:commentRangeEnd w:id="312"/>
            <w:r w:rsidR="001F357F" w:rsidRPr="004F18B8">
              <w:rPr>
                <w:rStyle w:val="CommentReference"/>
                <w:rFonts w:ascii="Times New Roman" w:eastAsia="Times New Roman" w:hAnsi="Times New Roman" w:cs="Times New Roman"/>
                <w:b w:val="0"/>
                <w:bCs w:val="0"/>
                <w:rtl/>
                <w:rPrChange w:id="315" w:author="Abdullah Khalaf [2]" w:date="2020-01-15T11:58:00Z">
                  <w:rPr>
                    <w:rStyle w:val="CommentReference"/>
                    <w:rFonts w:ascii="Times New Roman" w:eastAsia="Times New Roman" w:hAnsi="Times New Roman" w:cs="Times New Roman"/>
                    <w:b w:val="0"/>
                    <w:bCs w:val="0"/>
                    <w:rtl/>
                  </w:rPr>
                </w:rPrChange>
              </w:rPr>
              <w:commentReference w:id="312"/>
            </w:r>
            <w:r w:rsidRPr="004F18B8">
              <w:rPr>
                <w:rFonts w:ascii="Sakkal Majalla" w:hAnsi="Sakkal Majalla" w:cs="Sakkal Majalla" w:hint="cs"/>
                <w:b w:val="0"/>
                <w:bCs w:val="0"/>
                <w:color w:val="000000" w:themeColor="text1"/>
                <w:sz w:val="24"/>
                <w:szCs w:val="24"/>
                <w:rtl/>
                <w:rPrChange w:id="316" w:author="Abdullah Khalaf [2]" w:date="2020-01-15T11:58:00Z">
                  <w:rPr>
                    <w:rFonts w:ascii="Sakkal Majalla" w:hAnsi="Sakkal Majalla" w:cs="Sakkal Majalla" w:hint="cs"/>
                    <w:b w:val="0"/>
                    <w:bCs w:val="0"/>
                    <w:color w:val="000000" w:themeColor="text1"/>
                    <w:sz w:val="24"/>
                    <w:szCs w:val="24"/>
                    <w:rtl/>
                  </w:rPr>
                </w:rPrChange>
              </w:rPr>
              <w:t xml:space="preserve"> الاموال </w:t>
            </w:r>
            <w:del w:id="317" w:author="Abdullah Khalaf" w:date="2020-01-14T18:02:00Z">
              <w:r w:rsidRPr="004F18B8" w:rsidDel="00BA5D41">
                <w:rPr>
                  <w:rFonts w:ascii="Sakkal Majalla" w:hAnsi="Sakkal Majalla" w:cs="Sakkal Majalla" w:hint="cs"/>
                  <w:b w:val="0"/>
                  <w:bCs w:val="0"/>
                  <w:color w:val="000000" w:themeColor="text1"/>
                  <w:sz w:val="24"/>
                  <w:szCs w:val="24"/>
                  <w:rtl/>
                  <w:rPrChange w:id="318" w:author="Abdullah Khalaf [2]" w:date="2020-01-15T11:58:00Z">
                    <w:rPr>
                      <w:rFonts w:ascii="Sakkal Majalla" w:hAnsi="Sakkal Majalla" w:cs="Sakkal Majalla" w:hint="cs"/>
                      <w:b w:val="0"/>
                      <w:bCs w:val="0"/>
                      <w:color w:val="000000" w:themeColor="text1"/>
                      <w:sz w:val="24"/>
                      <w:szCs w:val="24"/>
                      <w:rtl/>
                    </w:rPr>
                  </w:rPrChange>
                </w:rPr>
                <w:delText xml:space="preserve">بدون رقم مرجعي مع ارسال بيانات هوية </w:delText>
              </w:r>
            </w:del>
            <w:r w:rsidRPr="004F18B8">
              <w:rPr>
                <w:rFonts w:ascii="Sakkal Majalla" w:hAnsi="Sakkal Majalla" w:cs="Sakkal Majalla" w:hint="cs"/>
                <w:b w:val="0"/>
                <w:bCs w:val="0"/>
                <w:color w:val="000000" w:themeColor="text1"/>
                <w:sz w:val="24"/>
                <w:szCs w:val="24"/>
                <w:rtl/>
                <w:rPrChange w:id="319" w:author="Abdullah Khalaf [2]" w:date="2020-01-15T11:58:00Z">
                  <w:rPr>
                    <w:rFonts w:ascii="Sakkal Majalla" w:hAnsi="Sakkal Majalla" w:cs="Sakkal Majalla" w:hint="cs"/>
                    <w:b w:val="0"/>
                    <w:bCs w:val="0"/>
                    <w:color w:val="000000" w:themeColor="text1"/>
                    <w:sz w:val="24"/>
                    <w:szCs w:val="24"/>
                    <w:rtl/>
                  </w:rPr>
                </w:rPrChange>
              </w:rPr>
              <w:t>بدون مبلغ و كان "المبلغ المحول" لا يساوي "المبلغ المخصوم من الحساب"</w:t>
            </w:r>
          </w:p>
        </w:tc>
        <w:tc>
          <w:tcPr>
            <w:tcW w:w="1080" w:type="dxa"/>
          </w:tcPr>
          <w:p w14:paraId="5625AB37" w14:textId="4419BFCA" w:rsidR="00F05E1F" w:rsidRPr="004F18B8" w:rsidRDefault="00DD4CBD"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Change w:id="320" w:author="Abdullah Khalaf [2]" w:date="2020-01-15T11:58:00Z">
                  <w:rPr>
                    <w:rFonts w:cstheme="minorHAnsi"/>
                    <w:color w:val="000000" w:themeColor="text1"/>
                    <w:sz w:val="20"/>
                    <w:szCs w:val="20"/>
                  </w:rPr>
                </w:rPrChange>
              </w:rPr>
            </w:pPr>
            <w:r w:rsidRPr="004F18B8">
              <w:rPr>
                <w:rFonts w:cstheme="minorHAnsi"/>
                <w:color w:val="000000" w:themeColor="text1"/>
                <w:sz w:val="20"/>
                <w:szCs w:val="20"/>
                <w:rPrChange w:id="321" w:author="Abdullah Khalaf [2]" w:date="2020-01-15T11:58:00Z">
                  <w:rPr>
                    <w:rFonts w:cstheme="minorHAnsi"/>
                    <w:color w:val="000000" w:themeColor="text1"/>
                    <w:sz w:val="20"/>
                    <w:szCs w:val="20"/>
                    <w:highlight w:val="magenta"/>
                  </w:rPr>
                </w:rPrChange>
              </w:rPr>
              <w:t>E1010052</w:t>
            </w:r>
          </w:p>
        </w:tc>
      </w:tr>
      <w:tr w:rsidR="00F05E1F" w:rsidRPr="00FD2074" w14:paraId="0EAAAD5B"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609D53F4" w14:textId="0DD0333D" w:rsidR="00F05E1F" w:rsidRPr="00FD2074" w:rsidRDefault="00F05E1F" w:rsidP="000414E8">
            <w:pPr>
              <w:bidi/>
              <w:rPr>
                <w:rFonts w:ascii="Sakkal Majalla" w:hAnsi="Sakkal Majalla" w:cs="Sakkal Majalla"/>
                <w:sz w:val="28"/>
                <w:szCs w:val="28"/>
                <w:rtl/>
              </w:rPr>
            </w:pPr>
            <w:r w:rsidRPr="00FD2074">
              <w:rPr>
                <w:rFonts w:ascii="Sakkal Majalla" w:hAnsi="Sakkal Majalla" w:cs="Sakkal Majalla" w:hint="cs"/>
                <w:color w:val="FFFFFF" w:themeColor="background1"/>
                <w:sz w:val="28"/>
                <w:szCs w:val="28"/>
                <w:rtl/>
              </w:rPr>
              <w:t>عملة الحساب</w:t>
            </w:r>
          </w:p>
        </w:tc>
      </w:tr>
      <w:tr w:rsidR="00F05E1F" w:rsidRPr="00FD2074" w14:paraId="054E3113"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586FB66E" w14:textId="5F6464FF" w:rsidR="00F05E1F" w:rsidRPr="00FD2074" w:rsidRDefault="00F05E1F" w:rsidP="000414E8">
            <w:pPr>
              <w:bidi/>
              <w:rPr>
                <w:rFonts w:ascii="Sakkal Majalla" w:hAnsi="Sakkal Majalla" w:cs="Sakkal Majalla"/>
                <w:color w:val="000000" w:themeColor="text1"/>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50B68662" w14:textId="29836839" w:rsidR="00F05E1F" w:rsidRPr="00FD2074" w:rsidRDefault="00F05E1F" w:rsidP="000414E8">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2074">
              <w:rPr>
                <w:rFonts w:ascii="Sakkal Majalla" w:hAnsi="Sakkal Majalla" w:cs="Sakkal Majalla" w:hint="cs"/>
                <w:b/>
                <w:bCs/>
                <w:color w:val="FFFFFF" w:themeColor="background1"/>
                <w:sz w:val="28"/>
                <w:szCs w:val="28"/>
                <w:rtl/>
              </w:rPr>
              <w:t>رمز الخطأ</w:t>
            </w:r>
          </w:p>
        </w:tc>
      </w:tr>
      <w:tr w:rsidR="00F05E1F" w:rsidRPr="00FD2074" w14:paraId="0D560D93"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71D0F792" w14:textId="65A9A943" w:rsidR="00F05E1F" w:rsidRPr="00342D27" w:rsidRDefault="00F05E1F" w:rsidP="000414E8">
            <w:pPr>
              <w:bidi/>
              <w:rPr>
                <w:rFonts w:ascii="Sakkal Majalla" w:hAnsi="Sakkal Majalla" w:cs="Sakkal Majalla"/>
                <w:b w:val="0"/>
                <w:bCs w:val="0"/>
                <w:color w:val="000000" w:themeColor="text1"/>
                <w:sz w:val="24"/>
                <w:szCs w:val="24"/>
                <w:rtl/>
              </w:rPr>
            </w:pPr>
            <w:r w:rsidRPr="00342D27">
              <w:rPr>
                <w:rFonts w:ascii="Sakkal Majalla" w:hAnsi="Sakkal Majalla" w:cs="Sakkal Majalla" w:hint="cs"/>
                <w:b w:val="0"/>
                <w:bCs w:val="0"/>
                <w:color w:val="000000" w:themeColor="text1"/>
                <w:sz w:val="24"/>
                <w:szCs w:val="24"/>
                <w:rtl/>
              </w:rPr>
              <w:t>عدم وجود "عملة الحساب"</w:t>
            </w:r>
          </w:p>
        </w:tc>
        <w:tc>
          <w:tcPr>
            <w:tcW w:w="1080" w:type="dxa"/>
            <w:shd w:val="clear" w:color="auto" w:fill="FFFFFF" w:themeFill="background1"/>
          </w:tcPr>
          <w:p w14:paraId="78B68695" w14:textId="258BE21C" w:rsidR="00F05E1F" w:rsidRPr="00A05ED2" w:rsidRDefault="00F05E1F"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A05ED2">
              <w:rPr>
                <w:rFonts w:cstheme="minorHAnsi"/>
                <w:color w:val="000000" w:themeColor="text1"/>
                <w:sz w:val="20"/>
                <w:szCs w:val="20"/>
              </w:rPr>
              <w:t>E9810004</w:t>
            </w:r>
          </w:p>
        </w:tc>
      </w:tr>
      <w:tr w:rsidR="00F05E1F" w:rsidRPr="00FD2074" w14:paraId="7D049507"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0FBA1792" w14:textId="38CF6F18" w:rsidR="00F05E1F" w:rsidRPr="00342D27" w:rsidRDefault="00F05E1F" w:rsidP="000414E8">
            <w:pPr>
              <w:bidi/>
              <w:rPr>
                <w:rFonts w:ascii="Sakkal Majalla" w:hAnsi="Sakkal Majalla" w:cs="Sakkal Majalla"/>
                <w:b w:val="0"/>
                <w:bCs w:val="0"/>
                <w:color w:val="000000" w:themeColor="text1"/>
                <w:sz w:val="24"/>
                <w:szCs w:val="24"/>
                <w:rtl/>
              </w:rPr>
            </w:pPr>
            <w:r w:rsidRPr="00342D27">
              <w:rPr>
                <w:rFonts w:ascii="Sakkal Majalla" w:hAnsi="Sakkal Majalla" w:cs="Sakkal Majalla" w:hint="cs"/>
                <w:b w:val="0"/>
                <w:bCs w:val="0"/>
                <w:color w:val="000000" w:themeColor="text1"/>
                <w:sz w:val="24"/>
                <w:szCs w:val="24"/>
                <w:rtl/>
              </w:rPr>
              <w:t>وجود خطأ في نمط "عملة الحساب"</w:t>
            </w:r>
          </w:p>
        </w:tc>
        <w:tc>
          <w:tcPr>
            <w:tcW w:w="1080" w:type="dxa"/>
          </w:tcPr>
          <w:p w14:paraId="7126EAA4" w14:textId="026E15D5" w:rsidR="00F05E1F" w:rsidRPr="00A05ED2" w:rsidRDefault="00F05E1F"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A05ED2">
              <w:rPr>
                <w:rFonts w:cstheme="minorHAnsi"/>
                <w:color w:val="000000" w:themeColor="text1"/>
                <w:sz w:val="20"/>
                <w:szCs w:val="20"/>
              </w:rPr>
              <w:t>E9810004</w:t>
            </w:r>
          </w:p>
        </w:tc>
      </w:tr>
      <w:tr w:rsidR="00F05E1F" w:rsidRPr="00FD2074" w14:paraId="447809BE"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7D6E903D" w14:textId="08E5B9F3" w:rsidR="00F05E1F" w:rsidRPr="00342D27" w:rsidRDefault="00F05E1F" w:rsidP="000414E8">
            <w:pPr>
              <w:bidi/>
              <w:rPr>
                <w:rFonts w:ascii="Sakkal Majalla" w:hAnsi="Sakkal Majalla" w:cs="Sakkal Majalla"/>
                <w:b w:val="0"/>
                <w:bCs w:val="0"/>
                <w:color w:val="000000" w:themeColor="text1"/>
                <w:sz w:val="24"/>
                <w:szCs w:val="24"/>
                <w:rtl/>
              </w:rPr>
            </w:pPr>
            <w:r w:rsidRPr="00342D27">
              <w:rPr>
                <w:rFonts w:ascii="Sakkal Majalla" w:hAnsi="Sakkal Majalla" w:cs="Sakkal Majalla" w:hint="cs"/>
                <w:b w:val="0"/>
                <w:bCs w:val="0"/>
                <w:color w:val="000000" w:themeColor="text1"/>
                <w:sz w:val="24"/>
                <w:szCs w:val="24"/>
                <w:rtl/>
              </w:rPr>
              <w:t>في حال كانت "عملة الحساب" غير مُعرفة في قائمة العملات</w:t>
            </w:r>
          </w:p>
        </w:tc>
        <w:tc>
          <w:tcPr>
            <w:tcW w:w="1080" w:type="dxa"/>
            <w:shd w:val="clear" w:color="auto" w:fill="FFFFFF" w:themeFill="background1"/>
          </w:tcPr>
          <w:p w14:paraId="15A05F63" w14:textId="5BA22534" w:rsidR="00F05E1F" w:rsidRPr="00A05ED2" w:rsidRDefault="00F05E1F"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A05135">
              <w:rPr>
                <w:rFonts w:cstheme="minorHAnsi"/>
                <w:color w:val="000000" w:themeColor="text1"/>
                <w:sz w:val="20"/>
                <w:szCs w:val="20"/>
              </w:rPr>
              <w:t>E1020037</w:t>
            </w:r>
          </w:p>
        </w:tc>
      </w:tr>
      <w:tr w:rsidR="00F05E1F" w:rsidRPr="00FD2074" w14:paraId="610F0CFC"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4359A4AB" w14:textId="75C61861" w:rsidR="00F05E1F" w:rsidRPr="00FD2074" w:rsidRDefault="00F05E1F" w:rsidP="000414E8">
            <w:pPr>
              <w:bidi/>
              <w:rPr>
                <w:rFonts w:ascii="Sakkal Majalla" w:hAnsi="Sakkal Majalla" w:cs="Sakkal Majalla"/>
                <w:sz w:val="28"/>
                <w:szCs w:val="28"/>
                <w:rtl/>
              </w:rPr>
            </w:pPr>
            <w:r w:rsidRPr="00FD2074">
              <w:rPr>
                <w:rFonts w:ascii="Sakkal Majalla" w:hAnsi="Sakkal Majalla" w:cs="Sakkal Majalla" w:hint="cs"/>
                <w:color w:val="FFFFFF" w:themeColor="background1"/>
                <w:sz w:val="28"/>
                <w:szCs w:val="28"/>
                <w:rtl/>
              </w:rPr>
              <w:t>سعر الصرف عند التحويل</w:t>
            </w:r>
          </w:p>
        </w:tc>
      </w:tr>
      <w:tr w:rsidR="00F05E1F" w:rsidRPr="00FD2074" w14:paraId="17705BE5"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0EAA3FF8" w14:textId="4EF3D323" w:rsidR="00F05E1F" w:rsidRPr="00FD2074" w:rsidRDefault="00F05E1F" w:rsidP="000414E8">
            <w:pPr>
              <w:bidi/>
              <w:rPr>
                <w:rFonts w:ascii="Sakkal Majalla" w:hAnsi="Sakkal Majalla" w:cs="Sakkal Majalla"/>
                <w:color w:val="000000" w:themeColor="text1"/>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3464BB40" w14:textId="7AF7BAE8" w:rsidR="00F05E1F" w:rsidRPr="00FD2074" w:rsidRDefault="00F05E1F" w:rsidP="000414E8">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2074">
              <w:rPr>
                <w:rFonts w:ascii="Sakkal Majalla" w:hAnsi="Sakkal Majalla" w:cs="Sakkal Majalla" w:hint="cs"/>
                <w:b/>
                <w:bCs/>
                <w:color w:val="FFFFFF" w:themeColor="background1"/>
                <w:sz w:val="28"/>
                <w:szCs w:val="28"/>
                <w:rtl/>
              </w:rPr>
              <w:t>رمز الخطأ</w:t>
            </w:r>
          </w:p>
        </w:tc>
      </w:tr>
      <w:tr w:rsidR="00F05E1F" w:rsidRPr="00FD2074" w14:paraId="49825385" w14:textId="77777777" w:rsidTr="009E4379">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06DA579B" w14:textId="5715C6B5" w:rsidR="00F05E1F" w:rsidRPr="00FD2074" w:rsidRDefault="00F05E1F" w:rsidP="000414E8">
            <w:pPr>
              <w:bidi/>
              <w:rPr>
                <w:rFonts w:ascii="Sakkal Majalla" w:hAnsi="Sakkal Majalla" w:cs="Sakkal Majalla"/>
                <w:color w:val="FFFFFF" w:themeColor="background1"/>
                <w:sz w:val="28"/>
                <w:szCs w:val="28"/>
                <w:rtl/>
              </w:rPr>
            </w:pPr>
            <w:r w:rsidRPr="00B70166">
              <w:rPr>
                <w:rFonts w:ascii="Sakkal Majalla" w:hAnsi="Sakkal Majalla" w:cs="Sakkal Majalla" w:hint="cs"/>
                <w:color w:val="000000" w:themeColor="text1"/>
                <w:sz w:val="24"/>
                <w:szCs w:val="24"/>
                <w:rtl/>
              </w:rPr>
              <w:t xml:space="preserve">عدم وجود "سعر الصرف اثناء التحويل" في حال كان رمز حالة التحويل </w:t>
            </w:r>
            <w:r>
              <w:rPr>
                <w:rFonts w:ascii="Sakkal Majalla" w:hAnsi="Sakkal Majalla" w:cs="Sakkal Majalla"/>
                <w:color w:val="000000" w:themeColor="text1"/>
                <w:sz w:val="24"/>
                <w:szCs w:val="24"/>
                <w:rtl/>
              </w:rPr>
              <w:t>“</w:t>
            </w:r>
            <w:r>
              <w:rPr>
                <w:rFonts w:ascii="Sakkal Majalla" w:hAnsi="Sakkal Majalla" w:cs="Sakkal Majalla" w:hint="cs"/>
                <w:color w:val="000000" w:themeColor="text1"/>
                <w:sz w:val="24"/>
                <w:szCs w:val="24"/>
                <w:rtl/>
              </w:rPr>
              <w:t>01</w:t>
            </w:r>
            <w:r>
              <w:rPr>
                <w:rFonts w:ascii="Sakkal Majalla" w:hAnsi="Sakkal Majalla" w:cs="Sakkal Majalla"/>
                <w:color w:val="000000" w:themeColor="text1"/>
                <w:sz w:val="24"/>
                <w:szCs w:val="24"/>
                <w:rtl/>
              </w:rPr>
              <w:t>”</w:t>
            </w:r>
            <w:r>
              <w:rPr>
                <w:rFonts w:ascii="Sakkal Majalla" w:hAnsi="Sakkal Majalla" w:cs="Sakkal Majalla" w:hint="cs"/>
                <w:color w:val="000000" w:themeColor="text1"/>
                <w:sz w:val="24"/>
                <w:szCs w:val="24"/>
                <w:rtl/>
              </w:rPr>
              <w:t xml:space="preserve"> او </w:t>
            </w:r>
            <w:r>
              <w:rPr>
                <w:rFonts w:ascii="Sakkal Majalla" w:hAnsi="Sakkal Majalla" w:cs="Sakkal Majalla"/>
                <w:color w:val="000000" w:themeColor="text1"/>
                <w:sz w:val="24"/>
                <w:szCs w:val="24"/>
                <w:rtl/>
              </w:rPr>
              <w:t>“</w:t>
            </w:r>
            <w:r>
              <w:rPr>
                <w:rFonts w:ascii="Sakkal Majalla" w:hAnsi="Sakkal Majalla" w:cs="Sakkal Majalla" w:hint="cs"/>
                <w:color w:val="000000" w:themeColor="text1"/>
                <w:sz w:val="24"/>
                <w:szCs w:val="24"/>
                <w:rtl/>
              </w:rPr>
              <w:t>03</w:t>
            </w:r>
            <w:r>
              <w:rPr>
                <w:rFonts w:ascii="Sakkal Majalla" w:hAnsi="Sakkal Majalla" w:cs="Sakkal Majalla"/>
                <w:color w:val="000000" w:themeColor="text1"/>
                <w:sz w:val="24"/>
                <w:szCs w:val="24"/>
                <w:rtl/>
              </w:rPr>
              <w:t>”</w:t>
            </w:r>
          </w:p>
        </w:tc>
        <w:tc>
          <w:tcPr>
            <w:tcW w:w="1080" w:type="dxa"/>
            <w:shd w:val="clear" w:color="auto" w:fill="FFFFFF" w:themeFill="background1"/>
          </w:tcPr>
          <w:p w14:paraId="015F8BC9" w14:textId="086DF35E" w:rsidR="00F05E1F" w:rsidRPr="00A05ED2" w:rsidRDefault="00F05E1F" w:rsidP="00A05ED2">
            <w:pPr>
              <w:jc w:val="right"/>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sz w:val="20"/>
                <w:szCs w:val="20"/>
              </w:rPr>
            </w:pPr>
            <w:r w:rsidRPr="00B82203">
              <w:rPr>
                <w:rFonts w:cstheme="minorHAnsi"/>
                <w:color w:val="000000" w:themeColor="text1"/>
                <w:sz w:val="20"/>
                <w:szCs w:val="20"/>
              </w:rPr>
              <w:t>E1020064</w:t>
            </w:r>
          </w:p>
        </w:tc>
      </w:tr>
      <w:tr w:rsidR="00F05E1F" w:rsidRPr="00FD2074" w14:paraId="67392B89"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24B488B2" w14:textId="53EF49D8" w:rsidR="00F05E1F" w:rsidRPr="00832FE0" w:rsidRDefault="00F05E1F" w:rsidP="000414E8">
            <w:pPr>
              <w:bidi/>
              <w:rPr>
                <w:rFonts w:ascii="Sakkal Majalla" w:hAnsi="Sakkal Majalla" w:cs="Sakkal Majalla"/>
                <w:b w:val="0"/>
                <w:bCs w:val="0"/>
                <w:color w:val="000000" w:themeColor="text1"/>
                <w:sz w:val="24"/>
                <w:szCs w:val="24"/>
                <w:rtl/>
              </w:rPr>
            </w:pPr>
            <w:r w:rsidRPr="00B70166">
              <w:rPr>
                <w:rFonts w:ascii="Sakkal Majalla" w:hAnsi="Sakkal Majalla" w:cs="Sakkal Majalla" w:hint="cs"/>
                <w:bCs w:val="0"/>
                <w:sz w:val="24"/>
                <w:szCs w:val="24"/>
                <w:rtl/>
              </w:rPr>
              <w:t>وجود سعر الصرف عند التحويل في حال كان رمز حالة التحويل "02"</w:t>
            </w:r>
          </w:p>
        </w:tc>
        <w:tc>
          <w:tcPr>
            <w:tcW w:w="1080" w:type="dxa"/>
            <w:shd w:val="clear" w:color="auto" w:fill="FFFFFF" w:themeFill="background1"/>
          </w:tcPr>
          <w:p w14:paraId="3CECE5D0" w14:textId="0667FE28" w:rsidR="00F05E1F" w:rsidRPr="00A05ED2" w:rsidRDefault="00F05E1F"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830A1F">
              <w:rPr>
                <w:rFonts w:cstheme="minorHAnsi"/>
                <w:color w:val="000000" w:themeColor="text1"/>
                <w:sz w:val="20"/>
                <w:szCs w:val="20"/>
              </w:rPr>
              <w:t>E1020065</w:t>
            </w:r>
          </w:p>
        </w:tc>
      </w:tr>
      <w:tr w:rsidR="00F05E1F" w:rsidRPr="00FD2074" w14:paraId="105D10EE"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59775636" w14:textId="1EF9CFDE" w:rsidR="00F05E1F" w:rsidRPr="00832FE0" w:rsidRDefault="00F05E1F" w:rsidP="000414E8">
            <w:pPr>
              <w:bidi/>
              <w:rPr>
                <w:rFonts w:ascii="Sakkal Majalla" w:hAnsi="Sakkal Majalla" w:cs="Sakkal Majalla"/>
                <w:b w:val="0"/>
                <w:bCs w:val="0"/>
                <w:color w:val="000000" w:themeColor="text1"/>
                <w:sz w:val="24"/>
                <w:szCs w:val="24"/>
                <w:rtl/>
              </w:rPr>
            </w:pPr>
            <w:r w:rsidRPr="00832FE0">
              <w:rPr>
                <w:rFonts w:ascii="Sakkal Majalla" w:hAnsi="Sakkal Majalla" w:cs="Sakkal Majalla" w:hint="cs"/>
                <w:b w:val="0"/>
                <w:bCs w:val="0"/>
                <w:color w:val="000000" w:themeColor="text1"/>
                <w:sz w:val="24"/>
                <w:szCs w:val="24"/>
                <w:rtl/>
              </w:rPr>
              <w:t>وجود خطأ في نمط "سعر الصرف اثناء التحويل"</w:t>
            </w:r>
          </w:p>
        </w:tc>
        <w:tc>
          <w:tcPr>
            <w:tcW w:w="1080" w:type="dxa"/>
          </w:tcPr>
          <w:p w14:paraId="52332D48" w14:textId="444F63A0" w:rsidR="00F05E1F" w:rsidRPr="00A05ED2" w:rsidRDefault="00F05E1F"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A05ED2">
              <w:rPr>
                <w:rFonts w:cstheme="minorHAnsi"/>
                <w:color w:val="000000" w:themeColor="text1"/>
                <w:sz w:val="20"/>
                <w:szCs w:val="20"/>
              </w:rPr>
              <w:t>E9810004</w:t>
            </w:r>
          </w:p>
        </w:tc>
      </w:tr>
      <w:tr w:rsidR="00F05E1F" w:rsidRPr="00FD2074" w14:paraId="3BD0F631"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351DBA84" w14:textId="57F2AE4E" w:rsidR="00F05E1F" w:rsidRPr="00832FE0" w:rsidRDefault="00F05E1F" w:rsidP="000414E8">
            <w:pPr>
              <w:bidi/>
              <w:rPr>
                <w:rFonts w:ascii="Sakkal Majalla" w:hAnsi="Sakkal Majalla" w:cs="Sakkal Majalla"/>
                <w:b w:val="0"/>
                <w:bCs w:val="0"/>
                <w:color w:val="000000" w:themeColor="text1"/>
                <w:sz w:val="24"/>
                <w:szCs w:val="24"/>
                <w:rtl/>
              </w:rPr>
            </w:pPr>
            <w:r w:rsidRPr="00832FE0">
              <w:rPr>
                <w:rFonts w:ascii="Sakkal Majalla" w:hAnsi="Sakkal Majalla" w:cs="Sakkal Majalla" w:hint="cs"/>
                <w:b w:val="0"/>
                <w:bCs w:val="0"/>
                <w:color w:val="000000" w:themeColor="text1"/>
                <w:sz w:val="24"/>
                <w:szCs w:val="24"/>
                <w:rtl/>
              </w:rPr>
              <w:t>في حال تشابه عملة الحساب مع عملة التحويل و كان سعر الصرف لا يساوي 1</w:t>
            </w:r>
          </w:p>
        </w:tc>
        <w:tc>
          <w:tcPr>
            <w:tcW w:w="1080" w:type="dxa"/>
            <w:shd w:val="clear" w:color="auto" w:fill="FFFFFF" w:themeFill="background1"/>
          </w:tcPr>
          <w:p w14:paraId="50893C09" w14:textId="2C11B4E1" w:rsidR="00F05E1F" w:rsidRPr="00A05ED2" w:rsidRDefault="00F05E1F"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A05135">
              <w:rPr>
                <w:rFonts w:cstheme="minorHAnsi"/>
                <w:color w:val="000000" w:themeColor="text1"/>
                <w:sz w:val="20"/>
                <w:szCs w:val="20"/>
              </w:rPr>
              <w:t>E1010008</w:t>
            </w:r>
          </w:p>
        </w:tc>
      </w:tr>
      <w:tr w:rsidR="00F05E1F" w:rsidRPr="00FD2074" w14:paraId="12AF9810"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542ACF04" w14:textId="7F405425" w:rsidR="00F05E1F" w:rsidRPr="00832FE0" w:rsidRDefault="00F05E1F" w:rsidP="000414E8">
            <w:pPr>
              <w:bidi/>
              <w:rPr>
                <w:rFonts w:ascii="Sakkal Majalla" w:hAnsi="Sakkal Majalla" w:cs="Sakkal Majalla"/>
                <w:b w:val="0"/>
                <w:bCs w:val="0"/>
                <w:color w:val="000000" w:themeColor="text1"/>
                <w:sz w:val="24"/>
                <w:szCs w:val="24"/>
                <w:rtl/>
              </w:rPr>
            </w:pPr>
            <w:r w:rsidRPr="00832FE0">
              <w:rPr>
                <w:rFonts w:ascii="Sakkal Majalla" w:hAnsi="Sakkal Majalla" w:cs="Sakkal Majalla" w:hint="cs"/>
                <w:b w:val="0"/>
                <w:bCs w:val="0"/>
                <w:color w:val="000000" w:themeColor="text1"/>
                <w:sz w:val="24"/>
                <w:szCs w:val="24"/>
                <w:rtl/>
              </w:rPr>
              <w:t>في حال كان سعر الصرف يساوي او اقل من صفر</w:t>
            </w:r>
          </w:p>
        </w:tc>
        <w:tc>
          <w:tcPr>
            <w:tcW w:w="1080" w:type="dxa"/>
          </w:tcPr>
          <w:p w14:paraId="0954BBA6" w14:textId="34ADD7C7" w:rsidR="00F05E1F" w:rsidRPr="00A05ED2" w:rsidRDefault="00F05E1F"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A05ED2">
              <w:rPr>
                <w:rFonts w:cstheme="minorHAnsi"/>
                <w:color w:val="000000" w:themeColor="text1"/>
                <w:sz w:val="20"/>
                <w:szCs w:val="20"/>
              </w:rPr>
              <w:t>E9810004</w:t>
            </w:r>
          </w:p>
        </w:tc>
      </w:tr>
      <w:tr w:rsidR="00F05E1F" w:rsidRPr="00FD2074" w14:paraId="0DE648BC"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64F71C1B" w14:textId="7B19D3CB" w:rsidR="00F05E1F" w:rsidRPr="00945184" w:rsidRDefault="00F05E1F">
            <w:pPr>
              <w:bidi/>
              <w:rPr>
                <w:rFonts w:ascii="Sakkal Majalla" w:hAnsi="Sakkal Majalla" w:cs="Sakkal Majalla"/>
                <w:b w:val="0"/>
                <w:bCs w:val="0"/>
                <w:color w:val="000000" w:themeColor="text1"/>
                <w:sz w:val="24"/>
                <w:szCs w:val="24"/>
                <w:highlight w:val="green"/>
                <w:rtl/>
              </w:rPr>
              <w:pPrChange w:id="322" w:author="Abdullah Khalaf" w:date="2020-01-14T18:03:00Z">
                <w:pPr>
                  <w:bidi/>
                </w:pPr>
              </w:pPrChange>
            </w:pPr>
            <w:r w:rsidRPr="008E17B4">
              <w:rPr>
                <w:rFonts w:ascii="Sakkal Majalla" w:hAnsi="Sakkal Majalla" w:cs="Sakkal Majalla" w:hint="eastAsia"/>
                <w:color w:val="000000" w:themeColor="text1"/>
                <w:sz w:val="24"/>
                <w:szCs w:val="24"/>
                <w:rtl/>
                <w:rPrChange w:id="323" w:author="Abdullah Khalaf" w:date="2020-01-14T18:03:00Z">
                  <w:rPr>
                    <w:rFonts w:ascii="Sakkal Majalla" w:hAnsi="Sakkal Majalla" w:cs="Sakkal Majalla" w:hint="eastAsia"/>
                    <w:color w:val="000000" w:themeColor="text1"/>
                    <w:sz w:val="24"/>
                    <w:szCs w:val="24"/>
                    <w:highlight w:val="green"/>
                    <w:rtl/>
                  </w:rPr>
                </w:rPrChange>
              </w:rPr>
              <w:t>في</w:t>
            </w:r>
            <w:r w:rsidRPr="008E17B4">
              <w:rPr>
                <w:rFonts w:ascii="Sakkal Majalla" w:hAnsi="Sakkal Majalla" w:cs="Sakkal Majalla"/>
                <w:color w:val="000000" w:themeColor="text1"/>
                <w:sz w:val="24"/>
                <w:szCs w:val="24"/>
                <w:rtl/>
                <w:rPrChange w:id="324" w:author="Abdullah Khalaf" w:date="2020-01-14T18:03:00Z">
                  <w:rPr>
                    <w:rFonts w:ascii="Sakkal Majalla" w:hAnsi="Sakkal Majalla" w:cs="Sakkal Majalla"/>
                    <w:color w:val="000000" w:themeColor="text1"/>
                    <w:sz w:val="24"/>
                    <w:szCs w:val="24"/>
                    <w:highlight w:val="green"/>
                    <w:rtl/>
                  </w:rPr>
                </w:rPrChange>
              </w:rPr>
              <w:t xml:space="preserve"> </w:t>
            </w:r>
            <w:commentRangeStart w:id="325"/>
            <w:commentRangeStart w:id="326"/>
            <w:r w:rsidRPr="008E17B4">
              <w:rPr>
                <w:rFonts w:ascii="Sakkal Majalla" w:hAnsi="Sakkal Majalla" w:cs="Sakkal Majalla" w:hint="eastAsia"/>
                <w:color w:val="000000" w:themeColor="text1"/>
                <w:sz w:val="24"/>
                <w:szCs w:val="24"/>
                <w:rtl/>
                <w:rPrChange w:id="327" w:author="Abdullah Khalaf" w:date="2020-01-14T18:03:00Z">
                  <w:rPr>
                    <w:rFonts w:ascii="Sakkal Majalla" w:hAnsi="Sakkal Majalla" w:cs="Sakkal Majalla" w:hint="eastAsia"/>
                    <w:color w:val="000000" w:themeColor="text1"/>
                    <w:sz w:val="24"/>
                    <w:szCs w:val="24"/>
                    <w:highlight w:val="green"/>
                    <w:rtl/>
                  </w:rPr>
                </w:rPrChange>
              </w:rPr>
              <w:t>حال</w:t>
            </w:r>
            <w:commentRangeEnd w:id="325"/>
            <w:r w:rsidR="00282E1E" w:rsidRPr="008E17B4">
              <w:rPr>
                <w:rStyle w:val="CommentReference"/>
                <w:rFonts w:ascii="Times New Roman" w:eastAsia="Times New Roman" w:hAnsi="Times New Roman" w:cs="Times New Roman"/>
                <w:rtl/>
              </w:rPr>
              <w:commentReference w:id="325"/>
            </w:r>
            <w:commentRangeEnd w:id="326"/>
            <w:r w:rsidR="008E17B4" w:rsidRPr="008E17B4">
              <w:rPr>
                <w:rStyle w:val="CommentReference"/>
                <w:rFonts w:ascii="Times New Roman" w:eastAsia="Times New Roman" w:hAnsi="Times New Roman" w:cs="Times New Roman"/>
                <w:rtl/>
              </w:rPr>
              <w:commentReference w:id="326"/>
            </w:r>
            <w:r w:rsidRPr="008E17B4">
              <w:rPr>
                <w:rFonts w:ascii="Sakkal Majalla" w:hAnsi="Sakkal Majalla" w:cs="Sakkal Majalla"/>
                <w:color w:val="000000" w:themeColor="text1"/>
                <w:sz w:val="24"/>
                <w:szCs w:val="24"/>
                <w:rtl/>
                <w:rPrChange w:id="328" w:author="Abdullah Khalaf" w:date="2020-01-14T18:03:00Z">
                  <w:rPr>
                    <w:rFonts w:ascii="Sakkal Majalla" w:hAnsi="Sakkal Majalla" w:cs="Sakkal Majalla"/>
                    <w:color w:val="000000" w:themeColor="text1"/>
                    <w:sz w:val="24"/>
                    <w:szCs w:val="24"/>
                    <w:highlight w:val="green"/>
                    <w:rtl/>
                  </w:rPr>
                </w:rPrChange>
              </w:rPr>
              <w:t xml:space="preserve"> تحويل الاموال بدون </w:t>
            </w:r>
            <w:del w:id="329" w:author="Abdullah Khalaf" w:date="2020-01-14T18:03:00Z">
              <w:r w:rsidRPr="008E17B4" w:rsidDel="008E17B4">
                <w:rPr>
                  <w:rFonts w:ascii="Sakkal Majalla" w:hAnsi="Sakkal Majalla" w:cs="Sakkal Majalla" w:hint="eastAsia"/>
                  <w:color w:val="000000" w:themeColor="text1"/>
                  <w:sz w:val="24"/>
                  <w:szCs w:val="24"/>
                  <w:rtl/>
                  <w:rPrChange w:id="330" w:author="Abdullah Khalaf" w:date="2020-01-14T18:03:00Z">
                    <w:rPr>
                      <w:rFonts w:ascii="Sakkal Majalla" w:hAnsi="Sakkal Majalla" w:cs="Sakkal Majalla" w:hint="eastAsia"/>
                      <w:color w:val="000000" w:themeColor="text1"/>
                      <w:sz w:val="24"/>
                      <w:szCs w:val="24"/>
                      <w:highlight w:val="green"/>
                      <w:rtl/>
                    </w:rPr>
                  </w:rPrChange>
                </w:rPr>
                <w:delText>رقم</w:delText>
              </w:r>
              <w:r w:rsidRPr="008E17B4" w:rsidDel="008E17B4">
                <w:rPr>
                  <w:rFonts w:ascii="Sakkal Majalla" w:hAnsi="Sakkal Majalla" w:cs="Sakkal Majalla"/>
                  <w:color w:val="000000" w:themeColor="text1"/>
                  <w:sz w:val="24"/>
                  <w:szCs w:val="24"/>
                  <w:rtl/>
                  <w:rPrChange w:id="331" w:author="Abdullah Khalaf" w:date="2020-01-14T18:03:00Z">
                    <w:rPr>
                      <w:rFonts w:ascii="Sakkal Majalla" w:hAnsi="Sakkal Majalla" w:cs="Sakkal Majalla"/>
                      <w:color w:val="000000" w:themeColor="text1"/>
                      <w:sz w:val="24"/>
                      <w:szCs w:val="24"/>
                      <w:highlight w:val="green"/>
                      <w:rtl/>
                    </w:rPr>
                  </w:rPrChange>
                </w:rPr>
                <w:delText xml:space="preserve"> مرجعي مع ارسال بيانات هوية بدون </w:delText>
              </w:r>
            </w:del>
            <w:r w:rsidRPr="008E17B4">
              <w:rPr>
                <w:rFonts w:ascii="Sakkal Majalla" w:hAnsi="Sakkal Majalla" w:cs="Sakkal Majalla" w:hint="eastAsia"/>
                <w:color w:val="000000" w:themeColor="text1"/>
                <w:sz w:val="24"/>
                <w:szCs w:val="24"/>
                <w:rtl/>
                <w:rPrChange w:id="332" w:author="Abdullah Khalaf" w:date="2020-01-14T18:03:00Z">
                  <w:rPr>
                    <w:rFonts w:ascii="Sakkal Majalla" w:hAnsi="Sakkal Majalla" w:cs="Sakkal Majalla" w:hint="eastAsia"/>
                    <w:color w:val="000000" w:themeColor="text1"/>
                    <w:sz w:val="24"/>
                    <w:szCs w:val="24"/>
                    <w:highlight w:val="green"/>
                    <w:rtl/>
                  </w:rPr>
                </w:rPrChange>
              </w:rPr>
              <w:t>مبلغ</w:t>
            </w:r>
            <w:r w:rsidRPr="008E17B4">
              <w:rPr>
                <w:rFonts w:ascii="Sakkal Majalla" w:hAnsi="Sakkal Majalla" w:cs="Sakkal Majalla"/>
                <w:color w:val="000000" w:themeColor="text1"/>
                <w:sz w:val="24"/>
                <w:szCs w:val="24"/>
                <w:rtl/>
                <w:rPrChange w:id="333" w:author="Abdullah Khalaf" w:date="2020-01-14T18:03:00Z">
                  <w:rPr>
                    <w:rFonts w:ascii="Sakkal Majalla" w:hAnsi="Sakkal Majalla" w:cs="Sakkal Majalla"/>
                    <w:color w:val="000000" w:themeColor="text1"/>
                    <w:sz w:val="24"/>
                    <w:szCs w:val="24"/>
                    <w:highlight w:val="green"/>
                    <w:rtl/>
                  </w:rPr>
                </w:rPrChange>
              </w:rPr>
              <w:t xml:space="preserve"> </w:t>
            </w:r>
            <w:r w:rsidRPr="008E17B4">
              <w:rPr>
                <w:rFonts w:ascii="Sakkal Majalla" w:hAnsi="Sakkal Majalla" w:cs="Sakkal Majalla" w:hint="eastAsia"/>
                <w:color w:val="000000" w:themeColor="text1"/>
                <w:sz w:val="24"/>
                <w:szCs w:val="24"/>
                <w:rtl/>
                <w:rPrChange w:id="334" w:author="Abdullah Khalaf" w:date="2020-01-14T18:03:00Z">
                  <w:rPr>
                    <w:rFonts w:ascii="Sakkal Majalla" w:hAnsi="Sakkal Majalla" w:cs="Sakkal Majalla" w:hint="eastAsia"/>
                    <w:color w:val="000000" w:themeColor="text1"/>
                    <w:sz w:val="24"/>
                    <w:szCs w:val="24"/>
                    <w:highlight w:val="green"/>
                    <w:rtl/>
                  </w:rPr>
                </w:rPrChange>
              </w:rPr>
              <w:t>و</w:t>
            </w:r>
            <w:r w:rsidRPr="008E17B4">
              <w:rPr>
                <w:rFonts w:ascii="Sakkal Majalla" w:hAnsi="Sakkal Majalla" w:cs="Sakkal Majalla"/>
                <w:color w:val="000000" w:themeColor="text1"/>
                <w:sz w:val="24"/>
                <w:szCs w:val="24"/>
                <w:rtl/>
                <w:rPrChange w:id="335" w:author="Abdullah Khalaf" w:date="2020-01-14T18:03:00Z">
                  <w:rPr>
                    <w:rFonts w:ascii="Sakkal Majalla" w:hAnsi="Sakkal Majalla" w:cs="Sakkal Majalla"/>
                    <w:color w:val="000000" w:themeColor="text1"/>
                    <w:sz w:val="24"/>
                    <w:szCs w:val="24"/>
                    <w:highlight w:val="green"/>
                    <w:rtl/>
                  </w:rPr>
                </w:rPrChange>
              </w:rPr>
              <w:t xml:space="preserve"> </w:t>
            </w:r>
            <w:r w:rsidRPr="008E17B4">
              <w:rPr>
                <w:rFonts w:ascii="Sakkal Majalla" w:hAnsi="Sakkal Majalla" w:cs="Sakkal Majalla" w:hint="eastAsia"/>
                <w:color w:val="000000" w:themeColor="text1"/>
                <w:sz w:val="24"/>
                <w:szCs w:val="24"/>
                <w:rtl/>
                <w:rPrChange w:id="336" w:author="Abdullah Khalaf" w:date="2020-01-14T18:03:00Z">
                  <w:rPr>
                    <w:rFonts w:ascii="Sakkal Majalla" w:hAnsi="Sakkal Majalla" w:cs="Sakkal Majalla" w:hint="eastAsia"/>
                    <w:color w:val="000000" w:themeColor="text1"/>
                    <w:sz w:val="24"/>
                    <w:szCs w:val="24"/>
                    <w:highlight w:val="green"/>
                    <w:rtl/>
                  </w:rPr>
                </w:rPrChange>
              </w:rPr>
              <w:t>كان</w:t>
            </w:r>
            <w:r w:rsidRPr="008E17B4">
              <w:rPr>
                <w:rFonts w:ascii="Sakkal Majalla" w:hAnsi="Sakkal Majalla" w:cs="Sakkal Majalla"/>
                <w:color w:val="000000" w:themeColor="text1"/>
                <w:sz w:val="24"/>
                <w:szCs w:val="24"/>
                <w:rtl/>
                <w:rPrChange w:id="337" w:author="Abdullah Khalaf" w:date="2020-01-14T18:03:00Z">
                  <w:rPr>
                    <w:rFonts w:ascii="Sakkal Majalla" w:hAnsi="Sakkal Majalla" w:cs="Sakkal Majalla"/>
                    <w:color w:val="000000" w:themeColor="text1"/>
                    <w:sz w:val="24"/>
                    <w:szCs w:val="24"/>
                    <w:highlight w:val="green"/>
                    <w:rtl/>
                  </w:rPr>
                </w:rPrChange>
              </w:rPr>
              <w:t xml:space="preserve"> </w:t>
            </w:r>
            <w:r w:rsidRPr="008E17B4">
              <w:rPr>
                <w:rFonts w:ascii="Sakkal Majalla" w:hAnsi="Sakkal Majalla" w:cs="Sakkal Majalla" w:hint="eastAsia"/>
                <w:color w:val="000000" w:themeColor="text1"/>
                <w:sz w:val="24"/>
                <w:szCs w:val="24"/>
                <w:rtl/>
                <w:rPrChange w:id="338" w:author="Abdullah Khalaf" w:date="2020-01-14T18:03:00Z">
                  <w:rPr>
                    <w:rFonts w:ascii="Sakkal Majalla" w:hAnsi="Sakkal Majalla" w:cs="Sakkal Majalla" w:hint="eastAsia"/>
                    <w:color w:val="000000" w:themeColor="text1"/>
                    <w:sz w:val="24"/>
                    <w:szCs w:val="24"/>
                    <w:highlight w:val="green"/>
                    <w:rtl/>
                  </w:rPr>
                </w:rPrChange>
              </w:rPr>
              <w:t>سعر</w:t>
            </w:r>
            <w:r w:rsidRPr="008E17B4">
              <w:rPr>
                <w:rFonts w:ascii="Sakkal Majalla" w:hAnsi="Sakkal Majalla" w:cs="Sakkal Majalla"/>
                <w:color w:val="000000" w:themeColor="text1"/>
                <w:sz w:val="24"/>
                <w:szCs w:val="24"/>
                <w:rtl/>
                <w:rPrChange w:id="339" w:author="Abdullah Khalaf" w:date="2020-01-14T18:03:00Z">
                  <w:rPr>
                    <w:rFonts w:ascii="Sakkal Majalla" w:hAnsi="Sakkal Majalla" w:cs="Sakkal Majalla"/>
                    <w:color w:val="000000" w:themeColor="text1"/>
                    <w:sz w:val="24"/>
                    <w:szCs w:val="24"/>
                    <w:highlight w:val="green"/>
                    <w:rtl/>
                  </w:rPr>
                </w:rPrChange>
              </w:rPr>
              <w:t xml:space="preserve"> </w:t>
            </w:r>
            <w:r w:rsidRPr="008E17B4">
              <w:rPr>
                <w:rFonts w:ascii="Sakkal Majalla" w:hAnsi="Sakkal Majalla" w:cs="Sakkal Majalla" w:hint="eastAsia"/>
                <w:color w:val="000000" w:themeColor="text1"/>
                <w:sz w:val="24"/>
                <w:szCs w:val="24"/>
                <w:rtl/>
                <w:rPrChange w:id="340" w:author="Abdullah Khalaf" w:date="2020-01-14T18:03:00Z">
                  <w:rPr>
                    <w:rFonts w:ascii="Sakkal Majalla" w:hAnsi="Sakkal Majalla" w:cs="Sakkal Majalla" w:hint="eastAsia"/>
                    <w:color w:val="000000" w:themeColor="text1"/>
                    <w:sz w:val="24"/>
                    <w:szCs w:val="24"/>
                    <w:highlight w:val="green"/>
                    <w:rtl/>
                  </w:rPr>
                </w:rPrChange>
              </w:rPr>
              <w:t>الصرف</w:t>
            </w:r>
            <w:r w:rsidRPr="008E17B4">
              <w:rPr>
                <w:rFonts w:ascii="Sakkal Majalla" w:hAnsi="Sakkal Majalla" w:cs="Sakkal Majalla"/>
                <w:color w:val="000000" w:themeColor="text1"/>
                <w:sz w:val="24"/>
                <w:szCs w:val="24"/>
                <w:rtl/>
                <w:rPrChange w:id="341" w:author="Abdullah Khalaf" w:date="2020-01-14T18:03:00Z">
                  <w:rPr>
                    <w:rFonts w:ascii="Sakkal Majalla" w:hAnsi="Sakkal Majalla" w:cs="Sakkal Majalla"/>
                    <w:color w:val="000000" w:themeColor="text1"/>
                    <w:sz w:val="24"/>
                    <w:szCs w:val="24"/>
                    <w:highlight w:val="green"/>
                    <w:rtl/>
                  </w:rPr>
                </w:rPrChange>
              </w:rPr>
              <w:t xml:space="preserve"> </w:t>
            </w:r>
            <w:r w:rsidRPr="008E17B4">
              <w:rPr>
                <w:rFonts w:ascii="Sakkal Majalla" w:hAnsi="Sakkal Majalla" w:cs="Sakkal Majalla" w:hint="eastAsia"/>
                <w:color w:val="000000" w:themeColor="text1"/>
                <w:sz w:val="24"/>
                <w:szCs w:val="24"/>
                <w:rtl/>
                <w:rPrChange w:id="342" w:author="Abdullah Khalaf" w:date="2020-01-14T18:03:00Z">
                  <w:rPr>
                    <w:rFonts w:ascii="Sakkal Majalla" w:hAnsi="Sakkal Majalla" w:cs="Sakkal Majalla" w:hint="eastAsia"/>
                    <w:color w:val="000000" w:themeColor="text1"/>
                    <w:sz w:val="24"/>
                    <w:szCs w:val="24"/>
                    <w:highlight w:val="green"/>
                    <w:rtl/>
                  </w:rPr>
                </w:rPrChange>
              </w:rPr>
              <w:t>لا</w:t>
            </w:r>
            <w:r w:rsidRPr="008E17B4">
              <w:rPr>
                <w:rFonts w:ascii="Sakkal Majalla" w:hAnsi="Sakkal Majalla" w:cs="Sakkal Majalla"/>
                <w:color w:val="000000" w:themeColor="text1"/>
                <w:sz w:val="24"/>
                <w:szCs w:val="24"/>
                <w:rtl/>
                <w:rPrChange w:id="343" w:author="Abdullah Khalaf" w:date="2020-01-14T18:03:00Z">
                  <w:rPr>
                    <w:rFonts w:ascii="Sakkal Majalla" w:hAnsi="Sakkal Majalla" w:cs="Sakkal Majalla"/>
                    <w:color w:val="000000" w:themeColor="text1"/>
                    <w:sz w:val="24"/>
                    <w:szCs w:val="24"/>
                    <w:highlight w:val="green"/>
                    <w:rtl/>
                  </w:rPr>
                </w:rPrChange>
              </w:rPr>
              <w:t xml:space="preserve"> </w:t>
            </w:r>
            <w:r w:rsidRPr="008E17B4">
              <w:rPr>
                <w:rFonts w:ascii="Sakkal Majalla" w:hAnsi="Sakkal Majalla" w:cs="Sakkal Majalla" w:hint="eastAsia"/>
                <w:color w:val="000000" w:themeColor="text1"/>
                <w:sz w:val="24"/>
                <w:szCs w:val="24"/>
                <w:rtl/>
                <w:rPrChange w:id="344" w:author="Abdullah Khalaf" w:date="2020-01-14T18:03:00Z">
                  <w:rPr>
                    <w:rFonts w:ascii="Sakkal Majalla" w:hAnsi="Sakkal Majalla" w:cs="Sakkal Majalla" w:hint="eastAsia"/>
                    <w:color w:val="000000" w:themeColor="text1"/>
                    <w:sz w:val="24"/>
                    <w:szCs w:val="24"/>
                    <w:highlight w:val="green"/>
                    <w:rtl/>
                  </w:rPr>
                </w:rPrChange>
              </w:rPr>
              <w:t>يساوي</w:t>
            </w:r>
            <w:r w:rsidRPr="008E17B4">
              <w:rPr>
                <w:rFonts w:ascii="Sakkal Majalla" w:hAnsi="Sakkal Majalla" w:cs="Sakkal Majalla"/>
                <w:color w:val="000000" w:themeColor="text1"/>
                <w:sz w:val="24"/>
                <w:szCs w:val="24"/>
                <w:rtl/>
                <w:rPrChange w:id="345" w:author="Abdullah Khalaf" w:date="2020-01-14T18:03:00Z">
                  <w:rPr>
                    <w:rFonts w:ascii="Sakkal Majalla" w:hAnsi="Sakkal Majalla" w:cs="Sakkal Majalla"/>
                    <w:color w:val="000000" w:themeColor="text1"/>
                    <w:sz w:val="24"/>
                    <w:szCs w:val="24"/>
                    <w:highlight w:val="green"/>
                    <w:rtl/>
                  </w:rPr>
                </w:rPrChange>
              </w:rPr>
              <w:t xml:space="preserve"> 1</w:t>
            </w:r>
          </w:p>
        </w:tc>
        <w:tc>
          <w:tcPr>
            <w:tcW w:w="1080" w:type="dxa"/>
          </w:tcPr>
          <w:p w14:paraId="76FE1E88" w14:textId="7010805A" w:rsidR="00F05E1F" w:rsidRPr="00945184" w:rsidRDefault="001F394C"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highlight w:val="green"/>
              </w:rPr>
            </w:pPr>
            <w:r w:rsidRPr="00FF115F">
              <w:rPr>
                <w:rFonts w:cstheme="minorHAnsi"/>
                <w:color w:val="000000" w:themeColor="text1"/>
                <w:sz w:val="20"/>
                <w:szCs w:val="20"/>
                <w:rPrChange w:id="346" w:author="Abdullah Khalaf [2]" w:date="2020-01-15T11:58:00Z">
                  <w:rPr>
                    <w:rFonts w:cstheme="minorHAnsi"/>
                    <w:color w:val="000000" w:themeColor="text1"/>
                    <w:sz w:val="20"/>
                    <w:szCs w:val="20"/>
                    <w:highlight w:val="magenta"/>
                  </w:rPr>
                </w:rPrChange>
              </w:rPr>
              <w:t>E1010008</w:t>
            </w:r>
          </w:p>
        </w:tc>
      </w:tr>
      <w:tr w:rsidR="00F05E1F" w:rsidRPr="00FD2074" w14:paraId="798B8B7A"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56AE58A5" w14:textId="74ED3F75" w:rsidR="00F05E1F" w:rsidRPr="00FD2074" w:rsidRDefault="00F05E1F" w:rsidP="000414E8">
            <w:pPr>
              <w:bidi/>
              <w:rPr>
                <w:rFonts w:ascii="Sakkal Majalla" w:hAnsi="Sakkal Majalla" w:cs="Sakkal Majalla"/>
                <w:sz w:val="28"/>
                <w:szCs w:val="28"/>
                <w:rtl/>
              </w:rPr>
            </w:pPr>
            <w:r w:rsidRPr="00FD2074">
              <w:rPr>
                <w:rFonts w:ascii="Sakkal Majalla" w:hAnsi="Sakkal Majalla" w:cs="Sakkal Majalla" w:hint="cs"/>
                <w:color w:val="FFFFFF" w:themeColor="background1"/>
                <w:sz w:val="28"/>
                <w:szCs w:val="28"/>
                <w:rtl/>
              </w:rPr>
              <w:t>نوع الشراكة</w:t>
            </w:r>
          </w:p>
        </w:tc>
      </w:tr>
      <w:tr w:rsidR="00F05E1F" w:rsidRPr="00FD2074" w14:paraId="74D09B6C"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43C1F5C5" w14:textId="2B89F742" w:rsidR="00F05E1F" w:rsidRPr="00FD2074" w:rsidRDefault="00F05E1F" w:rsidP="000414E8">
            <w:pPr>
              <w:bidi/>
              <w:rPr>
                <w:rFonts w:ascii="Sakkal Majalla" w:hAnsi="Sakkal Majalla" w:cs="Sakkal Majalla"/>
                <w:color w:val="000000" w:themeColor="text1"/>
                <w:sz w:val="24"/>
                <w:szCs w:val="24"/>
                <w:rtl/>
              </w:rPr>
            </w:pPr>
            <w:r w:rsidRPr="00FD2074">
              <w:rPr>
                <w:rFonts w:ascii="Sakkal Majalla" w:hAnsi="Sakkal Majalla" w:cs="Sakkal Majalla" w:hint="cs"/>
                <w:color w:val="FFFFFF" w:themeColor="background1"/>
                <w:sz w:val="28"/>
                <w:szCs w:val="28"/>
                <w:rtl/>
              </w:rPr>
              <w:t>وصف الخطأ</w:t>
            </w:r>
            <w:r w:rsidRPr="00FD2074">
              <w:rPr>
                <w:rFonts w:ascii="Sakkal Majalla" w:hAnsi="Sakkal Majalla" w:cs="Sakkal Majalla"/>
                <w:color w:val="FFFFFF" w:themeColor="background1"/>
                <w:sz w:val="28"/>
                <w:szCs w:val="28"/>
                <w:rtl/>
              </w:rPr>
              <w:tab/>
            </w:r>
          </w:p>
        </w:tc>
        <w:tc>
          <w:tcPr>
            <w:tcW w:w="1080" w:type="dxa"/>
            <w:shd w:val="clear" w:color="auto" w:fill="4F81BD" w:themeFill="accent1"/>
          </w:tcPr>
          <w:p w14:paraId="02FE6761" w14:textId="66DF75BE" w:rsidR="00F05E1F" w:rsidRPr="00FD2074" w:rsidRDefault="00F05E1F" w:rsidP="000414E8">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2074">
              <w:rPr>
                <w:rFonts w:ascii="Sakkal Majalla" w:hAnsi="Sakkal Majalla" w:cs="Sakkal Majalla" w:hint="cs"/>
                <w:b/>
                <w:bCs/>
                <w:color w:val="FFFFFF" w:themeColor="background1"/>
                <w:sz w:val="28"/>
                <w:szCs w:val="28"/>
                <w:rtl/>
              </w:rPr>
              <w:t>رمز الخطأ</w:t>
            </w:r>
          </w:p>
        </w:tc>
      </w:tr>
      <w:tr w:rsidR="00F05E1F" w:rsidRPr="00FD2074" w14:paraId="463B171C"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57A8B159" w14:textId="285A77DB" w:rsidR="00F05E1F" w:rsidRPr="002C1FD3" w:rsidRDefault="00F05E1F" w:rsidP="000414E8">
            <w:pPr>
              <w:bidi/>
              <w:rPr>
                <w:rFonts w:ascii="Sakkal Majalla" w:hAnsi="Sakkal Majalla" w:cs="Sakkal Majalla"/>
                <w:b w:val="0"/>
                <w:bCs w:val="0"/>
                <w:color w:val="000000" w:themeColor="text1"/>
                <w:sz w:val="24"/>
                <w:szCs w:val="24"/>
                <w:rtl/>
              </w:rPr>
            </w:pPr>
            <w:r w:rsidRPr="002C1FD3">
              <w:rPr>
                <w:rFonts w:ascii="Sakkal Majalla" w:hAnsi="Sakkal Majalla" w:cs="Sakkal Majalla" w:hint="cs"/>
                <w:b w:val="0"/>
                <w:bCs w:val="0"/>
                <w:color w:val="000000" w:themeColor="text1"/>
                <w:sz w:val="24"/>
                <w:szCs w:val="24"/>
                <w:rtl/>
              </w:rPr>
              <w:t>عدم وجود "نوع الشراكة"</w:t>
            </w:r>
          </w:p>
        </w:tc>
        <w:tc>
          <w:tcPr>
            <w:tcW w:w="1080" w:type="dxa"/>
            <w:shd w:val="clear" w:color="auto" w:fill="FFFFFF" w:themeFill="background1"/>
          </w:tcPr>
          <w:p w14:paraId="7DA88D21" w14:textId="4491EF8F" w:rsidR="00F05E1F" w:rsidRPr="00A05ED2" w:rsidRDefault="00F05E1F"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A05ED2">
              <w:rPr>
                <w:rFonts w:cstheme="minorHAnsi"/>
                <w:color w:val="000000" w:themeColor="text1"/>
                <w:sz w:val="20"/>
                <w:szCs w:val="20"/>
              </w:rPr>
              <w:t>E9810004</w:t>
            </w:r>
          </w:p>
        </w:tc>
      </w:tr>
      <w:tr w:rsidR="00F05E1F" w:rsidRPr="00FD2074" w14:paraId="5DBBB9CF"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4ED8CF1B" w14:textId="31B4CC53" w:rsidR="00F05E1F" w:rsidRPr="002C1FD3" w:rsidRDefault="00F05E1F" w:rsidP="000414E8">
            <w:pPr>
              <w:bidi/>
              <w:rPr>
                <w:rFonts w:ascii="Sakkal Majalla" w:hAnsi="Sakkal Majalla" w:cs="Sakkal Majalla"/>
                <w:b w:val="0"/>
                <w:bCs w:val="0"/>
                <w:color w:val="000000" w:themeColor="text1"/>
                <w:sz w:val="24"/>
                <w:szCs w:val="24"/>
                <w:rtl/>
              </w:rPr>
            </w:pPr>
            <w:r w:rsidRPr="002C1FD3">
              <w:rPr>
                <w:rFonts w:ascii="Sakkal Majalla" w:hAnsi="Sakkal Majalla" w:cs="Sakkal Majalla" w:hint="cs"/>
                <w:b w:val="0"/>
                <w:bCs w:val="0"/>
                <w:color w:val="000000" w:themeColor="text1"/>
                <w:sz w:val="24"/>
                <w:szCs w:val="24"/>
                <w:rtl/>
              </w:rPr>
              <w:t>وجود خطأ في نمط "نوع الشراكة"</w:t>
            </w:r>
          </w:p>
        </w:tc>
        <w:tc>
          <w:tcPr>
            <w:tcW w:w="1080" w:type="dxa"/>
          </w:tcPr>
          <w:p w14:paraId="6E8E2203" w14:textId="2DA0134C" w:rsidR="00F05E1F" w:rsidRPr="00A05ED2" w:rsidRDefault="00F05E1F"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A05ED2">
              <w:rPr>
                <w:rFonts w:cstheme="minorHAnsi"/>
                <w:color w:val="000000" w:themeColor="text1"/>
                <w:sz w:val="20"/>
                <w:szCs w:val="20"/>
              </w:rPr>
              <w:t>E9810004</w:t>
            </w:r>
          </w:p>
        </w:tc>
      </w:tr>
      <w:tr w:rsidR="00F05E1F" w:rsidRPr="00FD2074" w14:paraId="21BAFB23"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30D0CB3D" w14:textId="000F55BC" w:rsidR="00F05E1F" w:rsidRPr="002C1FD3" w:rsidRDefault="00F05E1F" w:rsidP="000414E8">
            <w:pPr>
              <w:bidi/>
              <w:rPr>
                <w:rFonts w:ascii="Sakkal Majalla" w:hAnsi="Sakkal Majalla" w:cs="Sakkal Majalla"/>
                <w:b w:val="0"/>
                <w:bCs w:val="0"/>
                <w:color w:val="000000" w:themeColor="text1"/>
                <w:sz w:val="24"/>
                <w:szCs w:val="24"/>
                <w:rtl/>
              </w:rPr>
            </w:pPr>
            <w:r w:rsidRPr="002C1FD3">
              <w:rPr>
                <w:rFonts w:ascii="Sakkal Majalla" w:hAnsi="Sakkal Majalla" w:cs="Sakkal Majalla" w:hint="cs"/>
                <w:b w:val="0"/>
                <w:bCs w:val="0"/>
                <w:color w:val="000000" w:themeColor="text1"/>
                <w:sz w:val="24"/>
                <w:szCs w:val="24"/>
                <w:rtl/>
              </w:rPr>
              <w:t>في حال كان "نوع الشراكة" غير مُعرفة</w:t>
            </w:r>
          </w:p>
        </w:tc>
        <w:tc>
          <w:tcPr>
            <w:tcW w:w="1080" w:type="dxa"/>
            <w:shd w:val="clear" w:color="auto" w:fill="FFFFFF" w:themeFill="background1"/>
          </w:tcPr>
          <w:p w14:paraId="5511AA31" w14:textId="711115FC" w:rsidR="00F05E1F" w:rsidRPr="00A05ED2" w:rsidRDefault="00F05E1F"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A05ED2">
              <w:rPr>
                <w:rFonts w:cstheme="minorHAnsi"/>
                <w:color w:val="000000" w:themeColor="text1"/>
                <w:sz w:val="20"/>
                <w:szCs w:val="20"/>
              </w:rPr>
              <w:t>E9810004</w:t>
            </w:r>
          </w:p>
        </w:tc>
      </w:tr>
      <w:tr w:rsidR="00F05E1F" w:rsidRPr="00FD2074" w14:paraId="47ED976B" w14:textId="77777777" w:rsidTr="00AF2CC5">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1BF37837" w14:textId="0B99BE75" w:rsidR="00F05E1F" w:rsidRPr="002C1FD3" w:rsidRDefault="00F05E1F" w:rsidP="00D3417D">
            <w:pPr>
              <w:bidi/>
              <w:rPr>
                <w:rFonts w:ascii="Sakkal Majalla" w:hAnsi="Sakkal Majalla" w:cs="Sakkal Majalla"/>
                <w:color w:val="000000" w:themeColor="text1"/>
                <w:sz w:val="24"/>
                <w:szCs w:val="24"/>
                <w:rtl/>
              </w:rPr>
            </w:pPr>
            <w:r w:rsidRPr="00B70166">
              <w:rPr>
                <w:rFonts w:ascii="Sakkal Majalla" w:hAnsi="Sakkal Majalla" w:cs="Sakkal Majalla" w:hint="cs"/>
                <w:color w:val="000000" w:themeColor="text1"/>
                <w:sz w:val="24"/>
                <w:szCs w:val="24"/>
                <w:rtl/>
              </w:rPr>
              <w:t xml:space="preserve">في حال كان </w:t>
            </w:r>
            <w:r>
              <w:rPr>
                <w:rFonts w:ascii="Sakkal Majalla" w:hAnsi="Sakkal Majalla" w:cs="Sakkal Majalla" w:hint="cs"/>
                <w:color w:val="000000" w:themeColor="text1"/>
                <w:sz w:val="24"/>
                <w:szCs w:val="24"/>
                <w:rtl/>
              </w:rPr>
              <w:t xml:space="preserve">التحويل </w:t>
            </w:r>
            <w:r w:rsidRPr="00B70166">
              <w:rPr>
                <w:rFonts w:ascii="Sakkal Majalla" w:hAnsi="Sakkal Majalla" w:cs="Sakkal Majalla" w:hint="cs"/>
                <w:color w:val="000000" w:themeColor="text1"/>
                <w:sz w:val="24"/>
                <w:szCs w:val="24"/>
                <w:rtl/>
              </w:rPr>
              <w:t>بموجب رقم الهوية فقط و كان احد الحسابات المحول منها مشترك</w:t>
            </w:r>
          </w:p>
        </w:tc>
        <w:tc>
          <w:tcPr>
            <w:tcW w:w="1080" w:type="dxa"/>
          </w:tcPr>
          <w:p w14:paraId="66578DF3" w14:textId="67A85681" w:rsidR="00F05E1F" w:rsidRPr="00A05ED2" w:rsidRDefault="00F05E1F"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E6716F">
              <w:rPr>
                <w:rFonts w:cstheme="minorHAnsi"/>
                <w:color w:val="000000" w:themeColor="text1"/>
                <w:sz w:val="20"/>
                <w:szCs w:val="20"/>
              </w:rPr>
              <w:t>E1010051</w:t>
            </w:r>
          </w:p>
        </w:tc>
      </w:tr>
      <w:tr w:rsidR="00F05E1F" w:rsidRPr="00FD2074" w14:paraId="67C6167A"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1F50547E" w14:textId="1358B253" w:rsidR="00F05E1F" w:rsidRPr="00FD2074" w:rsidRDefault="00F05E1F" w:rsidP="000414E8">
            <w:pPr>
              <w:bidi/>
              <w:rPr>
                <w:rFonts w:ascii="Sakkal Majalla" w:hAnsi="Sakkal Majalla" w:cs="Sakkal Majalla"/>
                <w:sz w:val="28"/>
                <w:szCs w:val="28"/>
                <w:rtl/>
                <w:lang w:bidi="ar-EG"/>
              </w:rPr>
            </w:pPr>
            <w:r w:rsidRPr="00FD2074">
              <w:rPr>
                <w:rFonts w:ascii="Sakkal Majalla" w:hAnsi="Sakkal Majalla" w:cs="Sakkal Majalla" w:hint="cs"/>
                <w:color w:val="FFFFFF" w:themeColor="background1"/>
                <w:sz w:val="28"/>
                <w:szCs w:val="28"/>
                <w:rtl/>
              </w:rPr>
              <w:t>الرقم المرجعي للتحويل</w:t>
            </w:r>
          </w:p>
        </w:tc>
      </w:tr>
      <w:tr w:rsidR="00F05E1F" w:rsidRPr="00FD2074" w14:paraId="5D04A9B7"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767E2258" w14:textId="5FD3DDD8" w:rsidR="00F05E1F" w:rsidRPr="00FD2074" w:rsidRDefault="00F05E1F" w:rsidP="000414E8">
            <w:pPr>
              <w:bidi/>
              <w:rPr>
                <w:rFonts w:ascii="Sakkal Majalla" w:hAnsi="Sakkal Majalla" w:cs="Sakkal Majalla"/>
                <w:color w:val="000000" w:themeColor="text1"/>
                <w:sz w:val="24"/>
                <w:szCs w:val="24"/>
                <w:rtl/>
              </w:rPr>
            </w:pPr>
            <w:r w:rsidRPr="00FD2074">
              <w:rPr>
                <w:rFonts w:ascii="Sakkal Majalla" w:hAnsi="Sakkal Majalla" w:cs="Sakkal Majalla" w:hint="cs"/>
                <w:color w:val="FFFFFF" w:themeColor="background1"/>
                <w:sz w:val="28"/>
                <w:szCs w:val="28"/>
                <w:rtl/>
              </w:rPr>
              <w:lastRenderedPageBreak/>
              <w:t>وصف الخطأ</w:t>
            </w:r>
            <w:r w:rsidRPr="00FD2074">
              <w:rPr>
                <w:rFonts w:ascii="Sakkal Majalla" w:hAnsi="Sakkal Majalla" w:cs="Sakkal Majalla"/>
                <w:color w:val="FFFFFF" w:themeColor="background1"/>
                <w:sz w:val="28"/>
                <w:szCs w:val="28"/>
                <w:rtl/>
              </w:rPr>
              <w:tab/>
            </w:r>
          </w:p>
        </w:tc>
        <w:tc>
          <w:tcPr>
            <w:tcW w:w="1080" w:type="dxa"/>
            <w:shd w:val="clear" w:color="auto" w:fill="4F81BD" w:themeFill="accent1"/>
          </w:tcPr>
          <w:p w14:paraId="5FF88B4B" w14:textId="5DF29C5B" w:rsidR="00F05E1F" w:rsidRPr="00FD2074" w:rsidRDefault="00F05E1F" w:rsidP="000414E8">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tl/>
              </w:rPr>
            </w:pPr>
            <w:r w:rsidRPr="00FD2074">
              <w:rPr>
                <w:rFonts w:ascii="Sakkal Majalla" w:hAnsi="Sakkal Majalla" w:cs="Sakkal Majalla" w:hint="cs"/>
                <w:b/>
                <w:bCs/>
                <w:color w:val="FFFFFF" w:themeColor="background1"/>
                <w:sz w:val="28"/>
                <w:szCs w:val="28"/>
                <w:rtl/>
              </w:rPr>
              <w:t>رمز الخطأ</w:t>
            </w:r>
          </w:p>
        </w:tc>
      </w:tr>
      <w:tr w:rsidR="00F05E1F" w:rsidRPr="00FD2074" w14:paraId="5398D378" w14:textId="77777777" w:rsidTr="00AF2CC5">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1348E74B" w14:textId="539E7E5A" w:rsidR="00F05E1F" w:rsidRPr="004B5974" w:rsidRDefault="00F05E1F" w:rsidP="000414E8">
            <w:pPr>
              <w:bidi/>
              <w:rPr>
                <w:rFonts w:ascii="Sakkal Majalla" w:hAnsi="Sakkal Majalla" w:cs="Sakkal Majalla"/>
                <w:b w:val="0"/>
                <w:bCs w:val="0"/>
                <w:color w:val="000000" w:themeColor="text1"/>
                <w:sz w:val="24"/>
                <w:szCs w:val="24"/>
                <w:rtl/>
              </w:rPr>
            </w:pPr>
            <w:r w:rsidRPr="004B5974">
              <w:rPr>
                <w:rFonts w:ascii="Sakkal Majalla" w:hAnsi="Sakkal Majalla" w:cs="Sakkal Majalla" w:hint="cs"/>
                <w:b w:val="0"/>
                <w:bCs w:val="0"/>
                <w:color w:val="000000" w:themeColor="text1"/>
                <w:sz w:val="24"/>
                <w:szCs w:val="24"/>
                <w:rtl/>
              </w:rPr>
              <w:t>وجود خطأ في نمط "الرقم المرجعي للتحويل"</w:t>
            </w:r>
          </w:p>
        </w:tc>
        <w:tc>
          <w:tcPr>
            <w:tcW w:w="1080" w:type="dxa"/>
          </w:tcPr>
          <w:p w14:paraId="6EDDF1F9" w14:textId="6F91828E" w:rsidR="00F05E1F" w:rsidRPr="00A05ED2" w:rsidRDefault="00F05E1F"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A05ED2">
              <w:rPr>
                <w:rFonts w:cstheme="minorHAnsi"/>
                <w:color w:val="000000" w:themeColor="text1"/>
                <w:sz w:val="20"/>
                <w:szCs w:val="20"/>
              </w:rPr>
              <w:t>E9810004</w:t>
            </w:r>
          </w:p>
        </w:tc>
      </w:tr>
      <w:tr w:rsidR="00F05E1F" w:rsidRPr="00FD2074" w14:paraId="26D7726D"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315C6637" w14:textId="568243DA" w:rsidR="00F05E1F" w:rsidRPr="004B5974" w:rsidRDefault="00F05E1F" w:rsidP="000414E8">
            <w:pPr>
              <w:bidi/>
              <w:rPr>
                <w:rFonts w:ascii="Sakkal Majalla" w:hAnsi="Sakkal Majalla" w:cs="Sakkal Majalla"/>
                <w:b w:val="0"/>
                <w:bCs w:val="0"/>
                <w:color w:val="000000" w:themeColor="text1"/>
                <w:sz w:val="24"/>
                <w:szCs w:val="24"/>
                <w:rtl/>
              </w:rPr>
            </w:pPr>
            <w:r w:rsidRPr="004B5974">
              <w:rPr>
                <w:rFonts w:ascii="Sakkal Majalla" w:hAnsi="Sakkal Majalla" w:cs="Sakkal Majalla" w:hint="cs"/>
                <w:b w:val="0"/>
                <w:bCs w:val="0"/>
                <w:color w:val="000000" w:themeColor="text1"/>
                <w:sz w:val="24"/>
                <w:szCs w:val="24"/>
                <w:rtl/>
              </w:rPr>
              <w:t>عند تكرار "الرقم المرجعي للتحويل" لدى نفس الجهة المنفذة</w:t>
            </w:r>
          </w:p>
        </w:tc>
        <w:tc>
          <w:tcPr>
            <w:tcW w:w="1080" w:type="dxa"/>
            <w:shd w:val="clear" w:color="auto" w:fill="FFFFFF" w:themeFill="background1"/>
          </w:tcPr>
          <w:p w14:paraId="40CA2AC4" w14:textId="1E3525F0" w:rsidR="00F05E1F" w:rsidRPr="00A05ED2" w:rsidRDefault="00F05E1F"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8A3ECD">
              <w:rPr>
                <w:rFonts w:cstheme="minorHAnsi"/>
                <w:color w:val="000000" w:themeColor="text1"/>
                <w:sz w:val="20"/>
                <w:szCs w:val="20"/>
              </w:rPr>
              <w:t>E1020066</w:t>
            </w:r>
          </w:p>
        </w:tc>
      </w:tr>
      <w:tr w:rsidR="00F05E1F" w:rsidRPr="00FD2074" w14:paraId="56416211" w14:textId="77777777" w:rsidTr="00AF2CC5">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19808B6A" w14:textId="57E4A38C" w:rsidR="00F05E1F" w:rsidRPr="004B5974" w:rsidRDefault="00F05E1F" w:rsidP="000414E8">
            <w:pPr>
              <w:bidi/>
              <w:rPr>
                <w:rFonts w:ascii="Sakkal Majalla" w:hAnsi="Sakkal Majalla" w:cs="Sakkal Majalla"/>
                <w:b w:val="0"/>
                <w:bCs w:val="0"/>
                <w:color w:val="000000" w:themeColor="text1"/>
                <w:sz w:val="24"/>
                <w:szCs w:val="24"/>
                <w:rtl/>
              </w:rPr>
            </w:pPr>
            <w:r w:rsidRPr="00B70166">
              <w:rPr>
                <w:rFonts w:ascii="Sakkal Majalla" w:hAnsi="Sakkal Majalla" w:cs="Sakkal Majalla" w:hint="cs"/>
                <w:color w:val="000000" w:themeColor="text1"/>
                <w:sz w:val="24"/>
                <w:szCs w:val="24"/>
                <w:rtl/>
              </w:rPr>
              <w:t>عدم وجود "الرقم المرجعي للتحويل" في حال كان رمز حالة التحويل "01"</w:t>
            </w:r>
            <w:r>
              <w:rPr>
                <w:rFonts w:ascii="Sakkal Majalla" w:hAnsi="Sakkal Majalla" w:cs="Sakkal Majalla" w:hint="cs"/>
                <w:color w:val="000000" w:themeColor="text1"/>
                <w:sz w:val="24"/>
                <w:szCs w:val="24"/>
                <w:rtl/>
              </w:rPr>
              <w:t xml:space="preserve"> او "03"</w:t>
            </w:r>
          </w:p>
        </w:tc>
        <w:tc>
          <w:tcPr>
            <w:tcW w:w="1080" w:type="dxa"/>
          </w:tcPr>
          <w:p w14:paraId="73712265" w14:textId="28DBB1D3" w:rsidR="00F05E1F" w:rsidRPr="00A05ED2" w:rsidRDefault="00F05E1F" w:rsidP="00A05ED2">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B82203">
              <w:rPr>
                <w:rFonts w:cstheme="minorHAnsi"/>
                <w:color w:val="000000" w:themeColor="text1"/>
                <w:sz w:val="20"/>
                <w:szCs w:val="20"/>
              </w:rPr>
              <w:t>E1020064</w:t>
            </w:r>
          </w:p>
        </w:tc>
      </w:tr>
      <w:tr w:rsidR="00F05E1F" w:rsidRPr="00FD2074" w14:paraId="055D0E1F"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FFFFFF" w:themeFill="background1"/>
          </w:tcPr>
          <w:p w14:paraId="303C32F8" w14:textId="20D5EBA9" w:rsidR="00F05E1F" w:rsidRPr="004B5974" w:rsidRDefault="00F05E1F" w:rsidP="00BF5F63">
            <w:pPr>
              <w:bidi/>
              <w:rPr>
                <w:rFonts w:ascii="Sakkal Majalla" w:hAnsi="Sakkal Majalla" w:cs="Sakkal Majalla"/>
                <w:b w:val="0"/>
                <w:bCs w:val="0"/>
                <w:color w:val="000000" w:themeColor="text1"/>
                <w:sz w:val="24"/>
                <w:szCs w:val="24"/>
                <w:rtl/>
              </w:rPr>
            </w:pPr>
            <w:commentRangeStart w:id="347"/>
            <w:commentRangeStart w:id="348"/>
            <w:r w:rsidRPr="00B70166">
              <w:rPr>
                <w:rFonts w:ascii="Sakkal Majalla" w:hAnsi="Sakkal Majalla" w:cs="Sakkal Majalla" w:hint="cs"/>
                <w:bCs w:val="0"/>
                <w:sz w:val="24"/>
                <w:szCs w:val="24"/>
                <w:rtl/>
              </w:rPr>
              <w:t>وجود الرقم المرجعي للتحويل في حال كان رمز حالة التحويل "02"</w:t>
            </w:r>
            <w:r>
              <w:rPr>
                <w:rFonts w:ascii="Sakkal Majalla" w:hAnsi="Sakkal Majalla" w:cs="Sakkal Majalla" w:hint="cs"/>
                <w:bCs w:val="0"/>
                <w:sz w:val="24"/>
                <w:szCs w:val="24"/>
                <w:rtl/>
              </w:rPr>
              <w:t xml:space="preserve"> أي  في حالة التحويل دون رقم مرجعي و ارسال بيانات الهوية دون تحديد مبلغ في طلب التحويل</w:t>
            </w:r>
            <w:commentRangeEnd w:id="347"/>
            <w:r w:rsidR="0078728B">
              <w:rPr>
                <w:rStyle w:val="CommentReference"/>
                <w:rFonts w:ascii="Times New Roman" w:eastAsia="Times New Roman" w:hAnsi="Times New Roman" w:cs="Times New Roman"/>
                <w:b w:val="0"/>
                <w:bCs w:val="0"/>
                <w:rtl/>
              </w:rPr>
              <w:commentReference w:id="347"/>
            </w:r>
            <w:commentRangeEnd w:id="348"/>
            <w:r w:rsidR="00A80964">
              <w:rPr>
                <w:rStyle w:val="CommentReference"/>
                <w:rFonts w:ascii="Times New Roman" w:eastAsia="Times New Roman" w:hAnsi="Times New Roman" w:cs="Times New Roman"/>
                <w:b w:val="0"/>
                <w:bCs w:val="0"/>
                <w:rtl/>
              </w:rPr>
              <w:commentReference w:id="348"/>
            </w:r>
          </w:p>
        </w:tc>
        <w:tc>
          <w:tcPr>
            <w:tcW w:w="1080" w:type="dxa"/>
            <w:shd w:val="clear" w:color="auto" w:fill="FFFFFF" w:themeFill="background1"/>
          </w:tcPr>
          <w:p w14:paraId="107C2325" w14:textId="6CE4D7B2" w:rsidR="00F05E1F" w:rsidRPr="00A05ED2" w:rsidRDefault="00F05E1F" w:rsidP="00A05ED2">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830A1F">
              <w:rPr>
                <w:rFonts w:cstheme="minorHAnsi"/>
                <w:color w:val="000000" w:themeColor="text1"/>
                <w:sz w:val="20"/>
                <w:szCs w:val="20"/>
              </w:rPr>
              <w:t>E1020065</w:t>
            </w:r>
          </w:p>
        </w:tc>
      </w:tr>
      <w:tr w:rsidR="00F05E1F" w:rsidRPr="00B70166" w14:paraId="73FD9427" w14:textId="77777777" w:rsidTr="00265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9" w:type="dxa"/>
            <w:gridSpan w:val="3"/>
            <w:shd w:val="clear" w:color="auto" w:fill="4F81BD" w:themeFill="accent1"/>
          </w:tcPr>
          <w:p w14:paraId="56221146" w14:textId="77777777" w:rsidR="00F05E1F" w:rsidRPr="00B70166" w:rsidRDefault="00F05E1F" w:rsidP="000414E8">
            <w:pPr>
              <w:bidi/>
              <w:rPr>
                <w:rFonts w:ascii="Sakkal Majalla" w:hAnsi="Sakkal Majalla" w:cs="Sakkal Majalla"/>
                <w:color w:val="FFFFFF" w:themeColor="background1"/>
                <w:sz w:val="28"/>
                <w:szCs w:val="28"/>
                <w:rtl/>
              </w:rPr>
            </w:pPr>
            <w:r w:rsidRPr="00B70166">
              <w:rPr>
                <w:rFonts w:ascii="Sakkal Majalla" w:hAnsi="Sakkal Majalla" w:cs="Sakkal Majalla" w:hint="cs"/>
                <w:color w:val="FFFFFF" w:themeColor="background1"/>
                <w:sz w:val="28"/>
                <w:szCs w:val="28"/>
                <w:rtl/>
              </w:rPr>
              <w:t>حالة التحويل</w:t>
            </w:r>
          </w:p>
        </w:tc>
      </w:tr>
      <w:tr w:rsidR="00F05E1F" w:rsidRPr="00B70166" w14:paraId="258DE3AD" w14:textId="77777777" w:rsidTr="00450490">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62298152" w14:textId="77777777" w:rsidR="00F05E1F" w:rsidRPr="00B70166" w:rsidRDefault="00F05E1F" w:rsidP="000414E8">
            <w:pPr>
              <w:bidi/>
              <w:rPr>
                <w:rFonts w:ascii="Sakkal Majalla" w:hAnsi="Sakkal Majalla" w:cs="Sakkal Majalla"/>
                <w:b w:val="0"/>
                <w:bCs w:val="0"/>
                <w:color w:val="FFFFFF" w:themeColor="background1"/>
                <w:sz w:val="28"/>
                <w:szCs w:val="28"/>
                <w:rtl/>
              </w:rPr>
            </w:pPr>
            <w:r w:rsidRPr="00B70166">
              <w:rPr>
                <w:rFonts w:ascii="Sakkal Majalla" w:hAnsi="Sakkal Majalla" w:cs="Sakkal Majalla" w:hint="cs"/>
                <w:color w:val="FFFFFF" w:themeColor="background1"/>
                <w:sz w:val="28"/>
                <w:szCs w:val="28"/>
                <w:rtl/>
              </w:rPr>
              <w:t>وصف الخطأ</w:t>
            </w:r>
            <w:r w:rsidRPr="00B70166">
              <w:rPr>
                <w:rFonts w:ascii="Sakkal Majalla" w:hAnsi="Sakkal Majalla" w:cs="Sakkal Majalla"/>
                <w:color w:val="FFFFFF" w:themeColor="background1"/>
                <w:sz w:val="28"/>
                <w:szCs w:val="28"/>
                <w:rtl/>
              </w:rPr>
              <w:tab/>
            </w:r>
          </w:p>
        </w:tc>
        <w:tc>
          <w:tcPr>
            <w:tcW w:w="1091" w:type="dxa"/>
            <w:gridSpan w:val="2"/>
            <w:shd w:val="clear" w:color="auto" w:fill="4F81BD" w:themeFill="accent1"/>
          </w:tcPr>
          <w:p w14:paraId="6D530905" w14:textId="77777777" w:rsidR="00F05E1F" w:rsidRPr="00B70166" w:rsidRDefault="00F05E1F" w:rsidP="000414E8">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color w:val="FFFFFF" w:themeColor="background1"/>
                <w:sz w:val="28"/>
                <w:szCs w:val="28"/>
                <w:rtl/>
              </w:rPr>
            </w:pPr>
            <w:r w:rsidRPr="00B70166">
              <w:rPr>
                <w:rFonts w:ascii="Sakkal Majalla" w:hAnsi="Sakkal Majalla" w:cs="Sakkal Majalla" w:hint="cs"/>
                <w:b/>
                <w:bCs/>
                <w:color w:val="FFFFFF" w:themeColor="background1"/>
                <w:sz w:val="28"/>
                <w:szCs w:val="28"/>
                <w:rtl/>
              </w:rPr>
              <w:t>رمز الخطأ</w:t>
            </w:r>
          </w:p>
        </w:tc>
      </w:tr>
      <w:tr w:rsidR="00F05E1F" w:rsidRPr="00B70166" w14:paraId="05E3A640" w14:textId="77777777" w:rsidTr="00450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4F643C30" w14:textId="77777777" w:rsidR="00F05E1F" w:rsidRPr="00B70166" w:rsidRDefault="00F05E1F" w:rsidP="000414E8">
            <w:pPr>
              <w:bidi/>
              <w:rPr>
                <w:rFonts w:ascii="Sakkal Majalla" w:hAnsi="Sakkal Majalla" w:cs="Sakkal Majalla"/>
                <w:b w:val="0"/>
                <w:bCs w:val="0"/>
                <w:color w:val="FFFFFF" w:themeColor="background1"/>
                <w:sz w:val="28"/>
                <w:szCs w:val="28"/>
                <w:rtl/>
              </w:rPr>
            </w:pPr>
            <w:r w:rsidRPr="00B70166">
              <w:rPr>
                <w:rFonts w:ascii="Sakkal Majalla" w:hAnsi="Sakkal Majalla" w:cs="Sakkal Majalla" w:hint="cs"/>
                <w:color w:val="000000" w:themeColor="text1"/>
                <w:sz w:val="24"/>
                <w:szCs w:val="24"/>
                <w:rtl/>
              </w:rPr>
              <w:t>عدم وجود "حالة التحويل"</w:t>
            </w:r>
          </w:p>
        </w:tc>
        <w:tc>
          <w:tcPr>
            <w:tcW w:w="1091" w:type="dxa"/>
            <w:gridSpan w:val="2"/>
          </w:tcPr>
          <w:p w14:paraId="5365DD32" w14:textId="77777777" w:rsidR="00F05E1F" w:rsidRPr="00A05ED2" w:rsidRDefault="00F05E1F" w:rsidP="00AF2CC5">
            <w:pPr>
              <w:jc w:val="right"/>
              <w:cnfStyle w:val="000000100000" w:firstRow="0" w:lastRow="0" w:firstColumn="0" w:lastColumn="0" w:oddVBand="0" w:evenVBand="0" w:oddHBand="1" w:evenHBand="0" w:firstRowFirstColumn="0" w:firstRowLastColumn="0" w:lastRowFirstColumn="0" w:lastRowLastColumn="0"/>
              <w:rPr>
                <w:rFonts w:cstheme="minorHAnsi"/>
                <w:color w:val="FFFFFF" w:themeColor="background1"/>
                <w:sz w:val="20"/>
                <w:szCs w:val="20"/>
                <w:rtl/>
              </w:rPr>
            </w:pPr>
            <w:r w:rsidRPr="00A05ED2">
              <w:rPr>
                <w:rFonts w:cstheme="minorHAnsi"/>
                <w:color w:val="000000" w:themeColor="text1"/>
                <w:sz w:val="20"/>
                <w:szCs w:val="20"/>
              </w:rPr>
              <w:t>E9810004</w:t>
            </w:r>
          </w:p>
        </w:tc>
      </w:tr>
      <w:tr w:rsidR="00F05E1F" w:rsidRPr="00B70166" w14:paraId="701916D0" w14:textId="77777777" w:rsidTr="00450490">
        <w:tc>
          <w:tcPr>
            <w:cnfStyle w:val="001000000000" w:firstRow="0" w:lastRow="0" w:firstColumn="1" w:lastColumn="0" w:oddVBand="0" w:evenVBand="0" w:oddHBand="0" w:evenHBand="0" w:firstRowFirstColumn="0" w:firstRowLastColumn="0" w:lastRowFirstColumn="0" w:lastRowLastColumn="0"/>
            <w:tcW w:w="9018" w:type="dxa"/>
          </w:tcPr>
          <w:p w14:paraId="096DABFC" w14:textId="77777777" w:rsidR="00F05E1F" w:rsidRPr="000B3C9B" w:rsidRDefault="00F05E1F" w:rsidP="000414E8">
            <w:pPr>
              <w:bidi/>
              <w:rPr>
                <w:rFonts w:ascii="Sakkal Majalla" w:hAnsi="Sakkal Majalla" w:cs="Sakkal Majalla"/>
                <w:b w:val="0"/>
                <w:bCs w:val="0"/>
                <w:color w:val="FFFFFF" w:themeColor="background1"/>
                <w:sz w:val="28"/>
                <w:szCs w:val="28"/>
                <w:rtl/>
              </w:rPr>
            </w:pPr>
            <w:r w:rsidRPr="000B3C9B">
              <w:rPr>
                <w:rFonts w:ascii="Sakkal Majalla" w:hAnsi="Sakkal Majalla" w:cs="Sakkal Majalla" w:hint="cs"/>
                <w:b w:val="0"/>
                <w:bCs w:val="0"/>
                <w:color w:val="000000" w:themeColor="text1"/>
                <w:sz w:val="24"/>
                <w:szCs w:val="24"/>
                <w:rtl/>
              </w:rPr>
              <w:t>وجود خطأ في نمط "حالة التحويل"</w:t>
            </w:r>
          </w:p>
        </w:tc>
        <w:tc>
          <w:tcPr>
            <w:tcW w:w="1091" w:type="dxa"/>
            <w:gridSpan w:val="2"/>
          </w:tcPr>
          <w:p w14:paraId="4F6BA801" w14:textId="77777777" w:rsidR="00F05E1F" w:rsidRPr="00A05ED2" w:rsidRDefault="00F05E1F" w:rsidP="00AF2CC5">
            <w:pPr>
              <w:jc w:val="righ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
            </w:pPr>
            <w:r w:rsidRPr="00A05ED2">
              <w:rPr>
                <w:rFonts w:cstheme="minorHAnsi"/>
                <w:color w:val="000000" w:themeColor="text1"/>
                <w:sz w:val="20"/>
                <w:szCs w:val="20"/>
              </w:rPr>
              <w:t>E9810004</w:t>
            </w:r>
          </w:p>
        </w:tc>
      </w:tr>
      <w:tr w:rsidR="00F05E1F" w:rsidRPr="00B70166" w14:paraId="4B12FC07" w14:textId="77777777" w:rsidTr="00450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0D8D0B59" w14:textId="77777777" w:rsidR="00F05E1F" w:rsidRPr="000B3C9B" w:rsidRDefault="00F05E1F" w:rsidP="000414E8">
            <w:pPr>
              <w:bidi/>
              <w:rPr>
                <w:rFonts w:ascii="Sakkal Majalla" w:hAnsi="Sakkal Majalla" w:cs="Sakkal Majalla"/>
                <w:b w:val="0"/>
                <w:bCs w:val="0"/>
                <w:color w:val="FFFFFF" w:themeColor="background1"/>
                <w:sz w:val="28"/>
                <w:szCs w:val="28"/>
                <w:rtl/>
              </w:rPr>
            </w:pPr>
            <w:r w:rsidRPr="000B3C9B">
              <w:rPr>
                <w:rFonts w:ascii="Sakkal Majalla" w:hAnsi="Sakkal Majalla" w:cs="Sakkal Majalla" w:hint="cs"/>
                <w:b w:val="0"/>
                <w:bCs w:val="0"/>
                <w:color w:val="000000" w:themeColor="text1"/>
                <w:sz w:val="24"/>
                <w:szCs w:val="24"/>
                <w:rtl/>
              </w:rPr>
              <w:t>في حال كانت "حالة التحويل" غير مُعرفة في قائمة حالات التحويل</w:t>
            </w:r>
          </w:p>
        </w:tc>
        <w:tc>
          <w:tcPr>
            <w:tcW w:w="1091" w:type="dxa"/>
            <w:gridSpan w:val="2"/>
          </w:tcPr>
          <w:p w14:paraId="76F90A74" w14:textId="77777777" w:rsidR="00F05E1F" w:rsidRPr="00A05ED2" w:rsidRDefault="00F05E1F" w:rsidP="00AF2CC5">
            <w:pPr>
              <w:jc w:val="right"/>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tl/>
              </w:rPr>
            </w:pPr>
            <w:r w:rsidRPr="00A05ED2">
              <w:rPr>
                <w:rFonts w:cstheme="minorHAnsi"/>
                <w:color w:val="000000" w:themeColor="text1"/>
                <w:sz w:val="20"/>
                <w:szCs w:val="20"/>
              </w:rPr>
              <w:t>E9810004</w:t>
            </w:r>
          </w:p>
        </w:tc>
      </w:tr>
      <w:tr w:rsidR="00F05E1F" w:rsidRPr="00B70166" w14:paraId="6D7D2526" w14:textId="77777777" w:rsidTr="00450490">
        <w:tc>
          <w:tcPr>
            <w:cnfStyle w:val="001000000000" w:firstRow="0" w:lastRow="0" w:firstColumn="1" w:lastColumn="0" w:oddVBand="0" w:evenVBand="0" w:oddHBand="0" w:evenHBand="0" w:firstRowFirstColumn="0" w:firstRowLastColumn="0" w:lastRowFirstColumn="0" w:lastRowLastColumn="0"/>
            <w:tcW w:w="9018" w:type="dxa"/>
          </w:tcPr>
          <w:p w14:paraId="0A9D7042" w14:textId="181EC4E7" w:rsidR="00F05E1F" w:rsidRPr="00A36D53" w:rsidRDefault="00F05E1F" w:rsidP="00962230">
            <w:pPr>
              <w:bidi/>
              <w:rPr>
                <w:rFonts w:ascii="Sakkal Majalla" w:hAnsi="Sakkal Majalla" w:cs="Sakkal Majalla"/>
                <w:b w:val="0"/>
                <w:bCs w:val="0"/>
                <w:color w:val="000000" w:themeColor="text1"/>
                <w:sz w:val="24"/>
                <w:szCs w:val="24"/>
                <w:rtl/>
                <w:rPrChange w:id="349" w:author="Abdullah Khalaf [2]" w:date="2020-01-15T11:58:00Z">
                  <w:rPr>
                    <w:rFonts w:ascii="Sakkal Majalla" w:hAnsi="Sakkal Majalla" w:cs="Sakkal Majalla"/>
                    <w:b w:val="0"/>
                    <w:bCs w:val="0"/>
                    <w:color w:val="000000" w:themeColor="text1"/>
                    <w:sz w:val="24"/>
                    <w:szCs w:val="24"/>
                    <w:highlight w:val="cyan"/>
                    <w:rtl/>
                  </w:rPr>
                </w:rPrChange>
              </w:rPr>
            </w:pPr>
            <w:r w:rsidRPr="00A36D53">
              <w:rPr>
                <w:rFonts w:ascii="Sakkal Majalla" w:hAnsi="Sakkal Majalla" w:cs="Sakkal Majalla" w:hint="cs"/>
                <w:b w:val="0"/>
                <w:bCs w:val="0"/>
                <w:color w:val="000000" w:themeColor="text1"/>
                <w:sz w:val="24"/>
                <w:szCs w:val="24"/>
                <w:rtl/>
                <w:rPrChange w:id="350" w:author="Abdullah Khalaf [2]" w:date="2020-01-15T11:58:00Z">
                  <w:rPr>
                    <w:rFonts w:ascii="Sakkal Majalla" w:hAnsi="Sakkal Majalla" w:cs="Sakkal Majalla" w:hint="cs"/>
                    <w:b w:val="0"/>
                    <w:bCs w:val="0"/>
                    <w:color w:val="000000" w:themeColor="text1"/>
                    <w:sz w:val="24"/>
                    <w:szCs w:val="24"/>
                    <w:highlight w:val="cyan"/>
                    <w:rtl/>
                  </w:rPr>
                </w:rPrChange>
              </w:rPr>
              <w:t xml:space="preserve">في حال ارسال حالة التحويل["02"] </w:t>
            </w:r>
            <w:r w:rsidRPr="00A36D53">
              <w:rPr>
                <w:rFonts w:ascii="Sakkal Majalla" w:hAnsi="Sakkal Majalla" w:cs="Sakkal Majalla"/>
                <w:b w:val="0"/>
                <w:bCs w:val="0"/>
                <w:color w:val="000000" w:themeColor="text1"/>
                <w:sz w:val="24"/>
                <w:szCs w:val="24"/>
                <w:rtl/>
                <w:rPrChange w:id="351" w:author="Abdullah Khalaf [2]" w:date="2020-01-15T11:58:00Z">
                  <w:rPr>
                    <w:rFonts w:ascii="Sakkal Majalla" w:hAnsi="Sakkal Majalla" w:cs="Sakkal Majalla"/>
                    <w:b w:val="0"/>
                    <w:bCs w:val="0"/>
                    <w:color w:val="000000" w:themeColor="text1"/>
                    <w:sz w:val="24"/>
                    <w:szCs w:val="24"/>
                    <w:highlight w:val="cyan"/>
                    <w:rtl/>
                  </w:rPr>
                </w:rPrChange>
              </w:rPr>
              <w:t>–</w:t>
            </w:r>
            <w:r w:rsidRPr="00A36D53">
              <w:rPr>
                <w:rFonts w:ascii="Sakkal Majalla" w:hAnsi="Sakkal Majalla" w:cs="Sakkal Majalla" w:hint="cs"/>
                <w:b w:val="0"/>
                <w:bCs w:val="0"/>
                <w:color w:val="000000" w:themeColor="text1"/>
                <w:sz w:val="24"/>
                <w:szCs w:val="24"/>
                <w:rtl/>
                <w:rPrChange w:id="352" w:author="Abdullah Khalaf [2]" w:date="2020-01-15T11:58:00Z">
                  <w:rPr>
                    <w:rFonts w:ascii="Sakkal Majalla" w:hAnsi="Sakkal Majalla" w:cs="Sakkal Majalla" w:hint="cs"/>
                    <w:b w:val="0"/>
                    <w:bCs w:val="0"/>
                    <w:color w:val="000000" w:themeColor="text1"/>
                    <w:sz w:val="24"/>
                    <w:szCs w:val="24"/>
                    <w:highlight w:val="cyan"/>
                    <w:rtl/>
                  </w:rPr>
                </w:rPrChange>
              </w:rPr>
              <w:t xml:space="preserve"> يُستثنى من هذا التحقق تحويل الاموال بدون رقم مرجعي مع ارسال بيانات هوية بدون مبلغ</w:t>
            </w:r>
          </w:p>
        </w:tc>
        <w:tc>
          <w:tcPr>
            <w:tcW w:w="1091" w:type="dxa"/>
            <w:gridSpan w:val="2"/>
          </w:tcPr>
          <w:p w14:paraId="54E843C8" w14:textId="5EA7CCA6" w:rsidR="00F05E1F" w:rsidRPr="00A05ED2" w:rsidRDefault="00F05E1F" w:rsidP="00AF2CC5">
            <w:pPr>
              <w:jc w:val="right"/>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sz w:val="20"/>
                <w:szCs w:val="20"/>
              </w:rPr>
            </w:pPr>
            <w:r w:rsidRPr="003417D1">
              <w:rPr>
                <w:rFonts w:cstheme="minorHAnsi"/>
                <w:sz w:val="20"/>
                <w:szCs w:val="20"/>
                <w:lang w:bidi="ar-EG"/>
              </w:rPr>
              <w:t>E1020024</w:t>
            </w:r>
          </w:p>
        </w:tc>
      </w:tr>
      <w:tr w:rsidR="00F05E1F" w:rsidRPr="00B70166" w14:paraId="7E36FB56" w14:textId="77777777" w:rsidTr="00450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tcPr>
          <w:p w14:paraId="2A16DEBB" w14:textId="77777777" w:rsidR="006D511D" w:rsidRPr="00A36D53" w:rsidRDefault="00962230" w:rsidP="00962230">
            <w:pPr>
              <w:bidi/>
              <w:rPr>
                <w:rFonts w:ascii="Sakkal Majalla" w:hAnsi="Sakkal Majalla" w:cs="Sakkal Majalla"/>
                <w:bCs w:val="0"/>
                <w:sz w:val="24"/>
                <w:szCs w:val="24"/>
                <w:rtl/>
                <w:rPrChange w:id="353" w:author="Abdullah Khalaf [2]" w:date="2020-01-15T11:58:00Z">
                  <w:rPr>
                    <w:rFonts w:ascii="Sakkal Majalla" w:hAnsi="Sakkal Majalla" w:cs="Sakkal Majalla"/>
                    <w:bCs w:val="0"/>
                    <w:sz w:val="24"/>
                    <w:szCs w:val="24"/>
                    <w:highlight w:val="cyan"/>
                    <w:rtl/>
                  </w:rPr>
                </w:rPrChange>
              </w:rPr>
            </w:pPr>
            <w:r w:rsidRPr="00A36D53">
              <w:rPr>
                <w:rFonts w:ascii="Sakkal Majalla" w:hAnsi="Sakkal Majalla" w:cs="Sakkal Majalla"/>
                <w:bCs w:val="0"/>
                <w:sz w:val="24"/>
                <w:szCs w:val="24"/>
                <w:rtl/>
                <w:rPrChange w:id="354" w:author="Abdullah Khalaf [2]" w:date="2020-01-15T11:58:00Z">
                  <w:rPr>
                    <w:rFonts w:ascii="Sakkal Majalla" w:hAnsi="Sakkal Majalla" w:cs="Sakkal Majalla"/>
                    <w:bCs w:val="0"/>
                    <w:sz w:val="24"/>
                    <w:szCs w:val="24"/>
                    <w:highlight w:val="cyan"/>
                    <w:rtl/>
                  </w:rPr>
                </w:rPrChange>
              </w:rPr>
              <w:t xml:space="preserve">في حال ارسال حالة التحويل["03"] يُستثنى من هذا التحقق </w:t>
            </w:r>
          </w:p>
          <w:p w14:paraId="3DD1F6A2" w14:textId="0C9F4A8B" w:rsidR="006D511D" w:rsidRPr="00A36D53" w:rsidRDefault="00962230" w:rsidP="006D511D">
            <w:pPr>
              <w:bidi/>
              <w:rPr>
                <w:rFonts w:ascii="Sakkal Majalla" w:hAnsi="Sakkal Majalla" w:cs="Sakkal Majalla"/>
                <w:bCs w:val="0"/>
                <w:sz w:val="24"/>
                <w:szCs w:val="24"/>
                <w:rtl/>
                <w:rPrChange w:id="355" w:author="Abdullah Khalaf [2]" w:date="2020-01-15T11:58:00Z">
                  <w:rPr>
                    <w:rFonts w:ascii="Sakkal Majalla" w:hAnsi="Sakkal Majalla" w:cs="Sakkal Majalla"/>
                    <w:bCs w:val="0"/>
                    <w:sz w:val="24"/>
                    <w:szCs w:val="24"/>
                    <w:highlight w:val="cyan"/>
                    <w:rtl/>
                  </w:rPr>
                </w:rPrChange>
              </w:rPr>
            </w:pPr>
            <w:r w:rsidRPr="00A36D53">
              <w:rPr>
                <w:rFonts w:ascii="Sakkal Majalla" w:hAnsi="Sakkal Majalla" w:cs="Sakkal Majalla"/>
                <w:bCs w:val="0"/>
                <w:sz w:val="24"/>
                <w:szCs w:val="24"/>
                <w:rtl/>
                <w:rPrChange w:id="356" w:author="Abdullah Khalaf [2]" w:date="2020-01-15T11:58:00Z">
                  <w:rPr>
                    <w:rFonts w:ascii="Sakkal Majalla" w:hAnsi="Sakkal Majalla" w:cs="Sakkal Majalla"/>
                    <w:bCs w:val="0"/>
                    <w:sz w:val="24"/>
                    <w:szCs w:val="24"/>
                    <w:highlight w:val="cyan"/>
                    <w:rtl/>
                  </w:rPr>
                </w:rPrChange>
              </w:rPr>
              <w:t>تحويل الاموال بدون رقم مرجعي مع ارسال بيانات هوية</w:t>
            </w:r>
            <w:r w:rsidR="006D511D" w:rsidRPr="00A36D53">
              <w:rPr>
                <w:rFonts w:ascii="Sakkal Majalla" w:hAnsi="Sakkal Majalla" w:cs="Sakkal Majalla" w:hint="cs"/>
                <w:bCs w:val="0"/>
                <w:sz w:val="24"/>
                <w:szCs w:val="24"/>
                <w:rtl/>
                <w:rPrChange w:id="357" w:author="Abdullah Khalaf [2]" w:date="2020-01-15T11:58:00Z">
                  <w:rPr>
                    <w:rFonts w:ascii="Sakkal Majalla" w:hAnsi="Sakkal Majalla" w:cs="Sakkal Majalla" w:hint="cs"/>
                    <w:bCs w:val="0"/>
                    <w:sz w:val="24"/>
                    <w:szCs w:val="24"/>
                    <w:highlight w:val="cyan"/>
                    <w:rtl/>
                  </w:rPr>
                </w:rPrChange>
              </w:rPr>
              <w:t xml:space="preserve"> فقط</w:t>
            </w:r>
            <w:r w:rsidRPr="00A36D53">
              <w:rPr>
                <w:rFonts w:ascii="Sakkal Majalla" w:hAnsi="Sakkal Majalla" w:cs="Sakkal Majalla"/>
                <w:bCs w:val="0"/>
                <w:sz w:val="24"/>
                <w:szCs w:val="24"/>
                <w:rtl/>
                <w:rPrChange w:id="358" w:author="Abdullah Khalaf [2]" w:date="2020-01-15T11:58:00Z">
                  <w:rPr>
                    <w:rFonts w:ascii="Sakkal Majalla" w:hAnsi="Sakkal Majalla" w:cs="Sakkal Majalla"/>
                    <w:bCs w:val="0"/>
                    <w:sz w:val="24"/>
                    <w:szCs w:val="24"/>
                    <w:highlight w:val="cyan"/>
                    <w:rtl/>
                  </w:rPr>
                </w:rPrChange>
              </w:rPr>
              <w:t xml:space="preserve"> بدون مبلغ</w:t>
            </w:r>
          </w:p>
          <w:p w14:paraId="55099D4B" w14:textId="2D425848" w:rsidR="006D511D" w:rsidRPr="00A36D53" w:rsidRDefault="006D511D" w:rsidP="006D511D">
            <w:pPr>
              <w:bidi/>
              <w:rPr>
                <w:rFonts w:ascii="Sakkal Majalla" w:hAnsi="Sakkal Majalla" w:cs="Sakkal Majalla"/>
                <w:bCs w:val="0"/>
                <w:sz w:val="24"/>
                <w:szCs w:val="24"/>
                <w:rtl/>
                <w:rPrChange w:id="359" w:author="Abdullah Khalaf [2]" w:date="2020-01-15T11:58:00Z">
                  <w:rPr>
                    <w:rFonts w:ascii="Sakkal Majalla" w:hAnsi="Sakkal Majalla" w:cs="Sakkal Majalla"/>
                    <w:bCs w:val="0"/>
                    <w:sz w:val="24"/>
                    <w:szCs w:val="24"/>
                    <w:highlight w:val="cyan"/>
                    <w:rtl/>
                  </w:rPr>
                </w:rPrChange>
              </w:rPr>
            </w:pPr>
            <w:r w:rsidRPr="00A36D53">
              <w:rPr>
                <w:rFonts w:ascii="Sakkal Majalla" w:hAnsi="Sakkal Majalla" w:cs="Sakkal Majalla" w:hint="cs"/>
                <w:bCs w:val="0"/>
                <w:sz w:val="24"/>
                <w:szCs w:val="24"/>
                <w:rtl/>
                <w:rPrChange w:id="360" w:author="Abdullah Khalaf [2]" w:date="2020-01-15T11:58:00Z">
                  <w:rPr>
                    <w:rFonts w:ascii="Sakkal Majalla" w:hAnsi="Sakkal Majalla" w:cs="Sakkal Majalla" w:hint="cs"/>
                    <w:bCs w:val="0"/>
                    <w:sz w:val="24"/>
                    <w:szCs w:val="24"/>
                    <w:highlight w:val="cyan"/>
                    <w:rtl/>
                  </w:rPr>
                </w:rPrChange>
              </w:rPr>
              <w:t xml:space="preserve">او </w:t>
            </w:r>
            <w:r w:rsidRPr="00A36D53">
              <w:rPr>
                <w:rFonts w:ascii="Sakkal Majalla" w:hAnsi="Sakkal Majalla" w:cs="Sakkal Majalla"/>
                <w:bCs w:val="0"/>
                <w:sz w:val="24"/>
                <w:szCs w:val="24"/>
                <w:rtl/>
                <w:rPrChange w:id="361" w:author="Abdullah Khalaf [2]" w:date="2020-01-15T11:58:00Z">
                  <w:rPr>
                    <w:rFonts w:ascii="Sakkal Majalla" w:hAnsi="Sakkal Majalla" w:cs="Sakkal Majalla"/>
                    <w:bCs w:val="0"/>
                    <w:sz w:val="24"/>
                    <w:szCs w:val="24"/>
                    <w:highlight w:val="cyan"/>
                    <w:rtl/>
                  </w:rPr>
                </w:rPrChange>
              </w:rPr>
              <w:t>تحويل الاموال بدون رقم مرجعي مع ارسال بيانات</w:t>
            </w:r>
            <w:r w:rsidR="00FB7C35" w:rsidRPr="00A36D53">
              <w:rPr>
                <w:rFonts w:ascii="Sakkal Majalla" w:hAnsi="Sakkal Majalla" w:cs="Sakkal Majalla" w:hint="cs"/>
                <w:bCs w:val="0"/>
                <w:sz w:val="24"/>
                <w:szCs w:val="24"/>
                <w:rtl/>
                <w:rPrChange w:id="362" w:author="Abdullah Khalaf [2]" w:date="2020-01-15T11:58:00Z">
                  <w:rPr>
                    <w:rFonts w:ascii="Sakkal Majalla" w:hAnsi="Sakkal Majalla" w:cs="Sakkal Majalla" w:hint="cs"/>
                    <w:bCs w:val="0"/>
                    <w:sz w:val="24"/>
                    <w:szCs w:val="24"/>
                    <w:highlight w:val="cyan"/>
                    <w:rtl/>
                  </w:rPr>
                </w:rPrChange>
              </w:rPr>
              <w:t xml:space="preserve"> الحساب</w:t>
            </w:r>
            <w:r w:rsidRPr="00A36D53">
              <w:rPr>
                <w:rFonts w:ascii="Sakkal Majalla" w:hAnsi="Sakkal Majalla" w:cs="Sakkal Majalla"/>
                <w:bCs w:val="0"/>
                <w:sz w:val="24"/>
                <w:szCs w:val="24"/>
                <w:rtl/>
                <w:rPrChange w:id="363" w:author="Abdullah Khalaf [2]" w:date="2020-01-15T11:58:00Z">
                  <w:rPr>
                    <w:rFonts w:ascii="Sakkal Majalla" w:hAnsi="Sakkal Majalla" w:cs="Sakkal Majalla"/>
                    <w:bCs w:val="0"/>
                    <w:sz w:val="24"/>
                    <w:szCs w:val="24"/>
                    <w:highlight w:val="cyan"/>
                    <w:rtl/>
                  </w:rPr>
                </w:rPrChange>
              </w:rPr>
              <w:t xml:space="preserve"> </w:t>
            </w:r>
            <w:r w:rsidRPr="00A36D53">
              <w:rPr>
                <w:rFonts w:ascii="Sakkal Majalla" w:hAnsi="Sakkal Majalla" w:cs="Sakkal Majalla" w:hint="cs"/>
                <w:bCs w:val="0"/>
                <w:sz w:val="24"/>
                <w:szCs w:val="24"/>
                <w:rtl/>
                <w:rPrChange w:id="364" w:author="Abdullah Khalaf [2]" w:date="2020-01-15T11:58:00Z">
                  <w:rPr>
                    <w:rFonts w:ascii="Sakkal Majalla" w:hAnsi="Sakkal Majalla" w:cs="Sakkal Majalla" w:hint="cs"/>
                    <w:bCs w:val="0"/>
                    <w:sz w:val="24"/>
                    <w:szCs w:val="24"/>
                    <w:highlight w:val="cyan"/>
                    <w:rtl/>
                  </w:rPr>
                </w:rPrChange>
              </w:rPr>
              <w:t>فقط</w:t>
            </w:r>
            <w:r w:rsidRPr="00A36D53">
              <w:rPr>
                <w:rFonts w:ascii="Sakkal Majalla" w:hAnsi="Sakkal Majalla" w:cs="Sakkal Majalla"/>
                <w:bCs w:val="0"/>
                <w:sz w:val="24"/>
                <w:szCs w:val="24"/>
                <w:rtl/>
                <w:rPrChange w:id="365" w:author="Abdullah Khalaf [2]" w:date="2020-01-15T11:58:00Z">
                  <w:rPr>
                    <w:rFonts w:ascii="Sakkal Majalla" w:hAnsi="Sakkal Majalla" w:cs="Sakkal Majalla"/>
                    <w:bCs w:val="0"/>
                    <w:sz w:val="24"/>
                    <w:szCs w:val="24"/>
                    <w:highlight w:val="cyan"/>
                    <w:rtl/>
                  </w:rPr>
                </w:rPrChange>
              </w:rPr>
              <w:t xml:space="preserve"> بدون مبلغ</w:t>
            </w:r>
          </w:p>
          <w:p w14:paraId="130056D8" w14:textId="7A8B4FCE" w:rsidR="00F05E1F" w:rsidRPr="00A36D53" w:rsidRDefault="006D511D" w:rsidP="006D511D">
            <w:pPr>
              <w:bidi/>
              <w:rPr>
                <w:rFonts w:ascii="Sakkal Majalla" w:hAnsi="Sakkal Majalla" w:cs="Sakkal Majalla"/>
                <w:bCs w:val="0"/>
                <w:sz w:val="24"/>
                <w:szCs w:val="24"/>
                <w:rtl/>
                <w:rPrChange w:id="366" w:author="Abdullah Khalaf [2]" w:date="2020-01-15T11:58:00Z">
                  <w:rPr>
                    <w:rFonts w:ascii="Sakkal Majalla" w:hAnsi="Sakkal Majalla" w:cs="Sakkal Majalla"/>
                    <w:bCs w:val="0"/>
                    <w:sz w:val="24"/>
                    <w:szCs w:val="24"/>
                    <w:highlight w:val="cyan"/>
                    <w:rtl/>
                  </w:rPr>
                </w:rPrChange>
              </w:rPr>
            </w:pPr>
            <w:r w:rsidRPr="00A36D53">
              <w:rPr>
                <w:rFonts w:ascii="Sakkal Majalla" w:hAnsi="Sakkal Majalla" w:cs="Sakkal Majalla" w:hint="cs"/>
                <w:bCs w:val="0"/>
                <w:sz w:val="24"/>
                <w:szCs w:val="24"/>
                <w:rtl/>
                <w:rPrChange w:id="367" w:author="Abdullah Khalaf [2]" w:date="2020-01-15T11:58:00Z">
                  <w:rPr>
                    <w:rFonts w:ascii="Sakkal Majalla" w:hAnsi="Sakkal Majalla" w:cs="Sakkal Majalla" w:hint="cs"/>
                    <w:bCs w:val="0"/>
                    <w:sz w:val="24"/>
                    <w:szCs w:val="24"/>
                    <w:highlight w:val="cyan"/>
                    <w:rtl/>
                  </w:rPr>
                </w:rPrChange>
              </w:rPr>
              <w:t>ا</w:t>
            </w:r>
            <w:r w:rsidR="00962230" w:rsidRPr="00A36D53">
              <w:rPr>
                <w:rFonts w:ascii="Sakkal Majalla" w:hAnsi="Sakkal Majalla" w:cs="Sakkal Majalla" w:hint="cs"/>
                <w:bCs w:val="0"/>
                <w:sz w:val="24"/>
                <w:szCs w:val="24"/>
                <w:rtl/>
                <w:rPrChange w:id="368" w:author="Abdullah Khalaf [2]" w:date="2020-01-15T11:58:00Z">
                  <w:rPr>
                    <w:rFonts w:ascii="Sakkal Majalla" w:hAnsi="Sakkal Majalla" w:cs="Sakkal Majalla" w:hint="cs"/>
                    <w:bCs w:val="0"/>
                    <w:sz w:val="24"/>
                    <w:szCs w:val="24"/>
                    <w:highlight w:val="cyan"/>
                    <w:rtl/>
                  </w:rPr>
                </w:rPrChange>
              </w:rPr>
              <w:t>و مصادرة</w:t>
            </w:r>
            <w:r w:rsidRPr="00A36D53">
              <w:rPr>
                <w:rFonts w:ascii="Sakkal Majalla" w:hAnsi="Sakkal Majalla" w:cs="Sakkal Majalla" w:hint="cs"/>
                <w:bCs w:val="0"/>
                <w:sz w:val="24"/>
                <w:szCs w:val="24"/>
                <w:rtl/>
                <w:rPrChange w:id="369" w:author="Abdullah Khalaf [2]" w:date="2020-01-15T11:58:00Z">
                  <w:rPr>
                    <w:rFonts w:ascii="Sakkal Majalla" w:hAnsi="Sakkal Majalla" w:cs="Sakkal Majalla" w:hint="cs"/>
                    <w:bCs w:val="0"/>
                    <w:sz w:val="24"/>
                    <w:szCs w:val="24"/>
                    <w:highlight w:val="cyan"/>
                    <w:rtl/>
                  </w:rPr>
                </w:rPrChange>
              </w:rPr>
              <w:t xml:space="preserve"> الاموال</w:t>
            </w:r>
            <w:r w:rsidR="00962230" w:rsidRPr="00A36D53">
              <w:rPr>
                <w:rFonts w:ascii="Sakkal Majalla" w:hAnsi="Sakkal Majalla" w:cs="Sakkal Majalla" w:hint="cs"/>
                <w:bCs w:val="0"/>
                <w:sz w:val="24"/>
                <w:szCs w:val="24"/>
                <w:rtl/>
                <w:rPrChange w:id="370" w:author="Abdullah Khalaf [2]" w:date="2020-01-15T11:58:00Z">
                  <w:rPr>
                    <w:rFonts w:ascii="Sakkal Majalla" w:hAnsi="Sakkal Majalla" w:cs="Sakkal Majalla" w:hint="cs"/>
                    <w:bCs w:val="0"/>
                    <w:sz w:val="24"/>
                    <w:szCs w:val="24"/>
                    <w:highlight w:val="cyan"/>
                    <w:rtl/>
                  </w:rPr>
                </w:rPrChange>
              </w:rPr>
              <w:t xml:space="preserve"> بحساب </w:t>
            </w:r>
            <w:r w:rsidR="004D1BC9" w:rsidRPr="00A36D53">
              <w:rPr>
                <w:rFonts w:ascii="Sakkal Majalla" w:hAnsi="Sakkal Majalla" w:cs="Sakkal Majalla" w:hint="cs"/>
                <w:bCs w:val="0"/>
                <w:sz w:val="24"/>
                <w:szCs w:val="24"/>
                <w:rtl/>
                <w:rPrChange w:id="371" w:author="Abdullah Khalaf [2]" w:date="2020-01-15T11:58:00Z">
                  <w:rPr>
                    <w:rFonts w:ascii="Sakkal Majalla" w:hAnsi="Sakkal Majalla" w:cs="Sakkal Majalla" w:hint="cs"/>
                    <w:bCs w:val="0"/>
                    <w:sz w:val="24"/>
                    <w:szCs w:val="24"/>
                    <w:highlight w:val="cyan"/>
                    <w:rtl/>
                  </w:rPr>
                </w:rPrChange>
              </w:rPr>
              <w:t xml:space="preserve">فقط </w:t>
            </w:r>
            <w:r w:rsidR="00962230" w:rsidRPr="00A36D53">
              <w:rPr>
                <w:rFonts w:ascii="Sakkal Majalla" w:hAnsi="Sakkal Majalla" w:cs="Sakkal Majalla" w:hint="cs"/>
                <w:bCs w:val="0"/>
                <w:sz w:val="24"/>
                <w:szCs w:val="24"/>
                <w:rtl/>
                <w:rPrChange w:id="372" w:author="Abdullah Khalaf [2]" w:date="2020-01-15T11:58:00Z">
                  <w:rPr>
                    <w:rFonts w:ascii="Sakkal Majalla" w:hAnsi="Sakkal Majalla" w:cs="Sakkal Majalla" w:hint="cs"/>
                    <w:bCs w:val="0"/>
                    <w:sz w:val="24"/>
                    <w:szCs w:val="24"/>
                    <w:highlight w:val="cyan"/>
                    <w:rtl/>
                  </w:rPr>
                </w:rPrChange>
              </w:rPr>
              <w:t>و دون مبلغ</w:t>
            </w:r>
          </w:p>
        </w:tc>
        <w:tc>
          <w:tcPr>
            <w:tcW w:w="1091" w:type="dxa"/>
            <w:gridSpan w:val="2"/>
          </w:tcPr>
          <w:p w14:paraId="0F104515" w14:textId="4868F3DD" w:rsidR="00F05E1F" w:rsidRPr="00A05ED2" w:rsidRDefault="00945308" w:rsidP="00AF2CC5">
            <w:pPr>
              <w:jc w:val="right"/>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sz w:val="20"/>
                <w:szCs w:val="20"/>
              </w:rPr>
            </w:pPr>
            <w:r w:rsidRPr="003417D1">
              <w:rPr>
                <w:rFonts w:cstheme="minorHAnsi"/>
                <w:sz w:val="20"/>
                <w:szCs w:val="20"/>
                <w:lang w:bidi="ar-EG"/>
              </w:rPr>
              <w:t>E1020024</w:t>
            </w:r>
          </w:p>
        </w:tc>
      </w:tr>
      <w:tr w:rsidR="00F05E1F" w:rsidRPr="00FD2074" w14:paraId="74A16C15"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415F0075" w14:textId="77777777" w:rsidR="00F05E1F" w:rsidRPr="00FD2074" w:rsidRDefault="00F05E1F" w:rsidP="000414E8">
            <w:pPr>
              <w:bidi/>
              <w:rPr>
                <w:rFonts w:ascii="Sakkal Majalla" w:hAnsi="Sakkal Majalla" w:cs="Sakkal Majalla"/>
                <w:color w:val="000000" w:themeColor="text1"/>
                <w:sz w:val="24"/>
                <w:szCs w:val="24"/>
              </w:rPr>
            </w:pPr>
            <w:r w:rsidRPr="00FD2074">
              <w:rPr>
                <w:rFonts w:ascii="Sakkal Majalla" w:hAnsi="Sakkal Majalla" w:cs="Sakkal Majalla" w:hint="cs"/>
                <w:color w:val="FFFFFF" w:themeColor="background1"/>
                <w:sz w:val="28"/>
                <w:szCs w:val="28"/>
                <w:rtl/>
              </w:rPr>
              <w:t>مستخدمو الحساب</w:t>
            </w:r>
          </w:p>
        </w:tc>
      </w:tr>
      <w:tr w:rsidR="00F05E1F" w:rsidRPr="00FD2074" w14:paraId="258F81C1"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tcPr>
          <w:p w14:paraId="6FBC4AD3" w14:textId="77777777" w:rsidR="00F05E1F" w:rsidRPr="00FD2074" w:rsidRDefault="00F05E1F" w:rsidP="000414E8">
            <w:pPr>
              <w:bidi/>
              <w:rPr>
                <w:rFonts w:ascii="Sakkal Majalla" w:hAnsi="Sakkal Majalla" w:cs="Sakkal Majalla"/>
                <w:color w:val="000000" w:themeColor="text1"/>
                <w:sz w:val="24"/>
                <w:szCs w:val="24"/>
              </w:rPr>
            </w:pPr>
            <w:r w:rsidRPr="00FD2074">
              <w:rPr>
                <w:rFonts w:ascii="Sakkal Majalla" w:hAnsi="Sakkal Majalla" w:cs="Sakkal Majalla" w:hint="cs"/>
                <w:b w:val="0"/>
                <w:bCs w:val="0"/>
                <w:sz w:val="24"/>
                <w:szCs w:val="24"/>
                <w:rtl/>
              </w:rPr>
              <w:t>الرجاء الرجوع المُلحق المُشترك الخاص بالخدمات [الكيانات المُشتركة المُعرفة في النظام] [مستخدمو العلاقة المصرفية]</w:t>
            </w:r>
          </w:p>
        </w:tc>
      </w:tr>
      <w:tr w:rsidR="00F05E1F" w:rsidRPr="00FD2074" w14:paraId="77BEE3F2"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7D60703E" w14:textId="1715C9ED" w:rsidR="00F05E1F" w:rsidRPr="00FD2074" w:rsidRDefault="00F05E1F" w:rsidP="000414E8">
            <w:pPr>
              <w:bidi/>
              <w:rPr>
                <w:rFonts w:ascii="Sakkal Majalla" w:hAnsi="Sakkal Majalla" w:cs="Sakkal Majalla"/>
                <w:sz w:val="26"/>
                <w:szCs w:val="26"/>
                <w:rtl/>
              </w:rPr>
            </w:pPr>
            <w:r w:rsidRPr="00FD2074">
              <w:rPr>
                <w:rFonts w:ascii="Sakkal Majalla" w:hAnsi="Sakkal Majalla" w:cs="Sakkal Majalla" w:hint="cs"/>
                <w:color w:val="FFFFFF" w:themeColor="background1"/>
                <w:sz w:val="26"/>
                <w:szCs w:val="26"/>
                <w:rtl/>
              </w:rPr>
              <w:t xml:space="preserve">مجموع المبالغ المُحولة من </w:t>
            </w:r>
            <w:r>
              <w:rPr>
                <w:rFonts w:ascii="Sakkal Majalla" w:hAnsi="Sakkal Majalla" w:cs="Sakkal Majalla" w:hint="cs"/>
                <w:color w:val="FFFFFF" w:themeColor="background1"/>
                <w:sz w:val="26"/>
                <w:szCs w:val="26"/>
                <w:rtl/>
              </w:rPr>
              <w:t xml:space="preserve">جميع </w:t>
            </w:r>
            <w:r w:rsidRPr="00FD2074">
              <w:rPr>
                <w:rFonts w:ascii="Sakkal Majalla" w:hAnsi="Sakkal Majalla" w:cs="Sakkal Majalla" w:hint="cs"/>
                <w:color w:val="FFFFFF" w:themeColor="background1"/>
                <w:sz w:val="26"/>
                <w:szCs w:val="26"/>
                <w:rtl/>
              </w:rPr>
              <w:t xml:space="preserve">الحسابات </w:t>
            </w:r>
            <w:r>
              <w:rPr>
                <w:rFonts w:ascii="Sakkal Majalla" w:hAnsi="Sakkal Majalla" w:cs="Sakkal Majalla" w:hint="cs"/>
                <w:color w:val="FFFFFF" w:themeColor="background1"/>
                <w:sz w:val="26"/>
                <w:szCs w:val="26"/>
                <w:rtl/>
              </w:rPr>
              <w:t>بعملة التحويل</w:t>
            </w:r>
          </w:p>
        </w:tc>
      </w:tr>
      <w:tr w:rsidR="00F05E1F" w:rsidRPr="00FD2074" w14:paraId="1C7AC91B"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43C17D6E" w14:textId="68ADBFFA" w:rsidR="00F05E1F" w:rsidRPr="00FD2074" w:rsidRDefault="00F05E1F" w:rsidP="000414E8">
            <w:pPr>
              <w:bidi/>
              <w:rPr>
                <w:rFonts w:ascii="Sakkal Majalla" w:hAnsi="Sakkal Majalla" w:cs="Sakkal Majalla"/>
                <w:color w:val="000000" w:themeColor="text1"/>
                <w:sz w:val="24"/>
                <w:szCs w:val="24"/>
                <w:rtl/>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70F5B056" w14:textId="6CAAB8FA" w:rsidR="00F05E1F" w:rsidRPr="00FD2074" w:rsidRDefault="00F05E1F" w:rsidP="000414E8">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8"/>
                <w:szCs w:val="28"/>
                <w:rtl/>
              </w:rPr>
            </w:pPr>
            <w:r w:rsidRPr="00FD2074">
              <w:rPr>
                <w:rFonts w:ascii="Sakkal Majalla" w:hAnsi="Sakkal Majalla" w:cs="Sakkal Majalla" w:hint="cs"/>
                <w:b/>
                <w:bCs/>
                <w:color w:val="FFFFFF" w:themeColor="background1"/>
                <w:sz w:val="28"/>
                <w:szCs w:val="28"/>
                <w:rtl/>
              </w:rPr>
              <w:t>رمز الخطأ</w:t>
            </w:r>
          </w:p>
        </w:tc>
      </w:tr>
      <w:tr w:rsidR="00F05E1F" w:rsidRPr="00FD2074" w14:paraId="175633D4" w14:textId="77777777" w:rsidTr="00AF2CC5">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1FDD9ABD" w14:textId="12E8BD90" w:rsidR="00F05E1F" w:rsidRPr="00A42815" w:rsidRDefault="00F05E1F" w:rsidP="000414E8">
            <w:pPr>
              <w:bidi/>
              <w:rPr>
                <w:rFonts w:ascii="Sakkal Majalla" w:hAnsi="Sakkal Majalla" w:cs="Sakkal Majalla"/>
                <w:b w:val="0"/>
                <w:bCs w:val="0"/>
                <w:color w:val="000000" w:themeColor="text1"/>
                <w:sz w:val="24"/>
                <w:szCs w:val="24"/>
                <w:rtl/>
                <w:rPrChange w:id="373" w:author="Abdullah Khalaf [2]" w:date="2020-01-15T11:58:00Z">
                  <w:rPr>
                    <w:rFonts w:ascii="Sakkal Majalla" w:hAnsi="Sakkal Majalla" w:cs="Sakkal Majalla"/>
                    <w:b w:val="0"/>
                    <w:bCs w:val="0"/>
                    <w:color w:val="000000" w:themeColor="text1"/>
                    <w:sz w:val="24"/>
                    <w:szCs w:val="24"/>
                    <w:rtl/>
                  </w:rPr>
                </w:rPrChange>
              </w:rPr>
            </w:pPr>
            <w:r w:rsidRPr="00A42815">
              <w:rPr>
                <w:rFonts w:ascii="Sakkal Majalla" w:hAnsi="Sakkal Majalla" w:cs="Sakkal Majalla" w:hint="cs"/>
                <w:b w:val="0"/>
                <w:bCs w:val="0"/>
                <w:color w:val="000000" w:themeColor="text1"/>
                <w:sz w:val="24"/>
                <w:szCs w:val="24"/>
                <w:rtl/>
                <w:rPrChange w:id="374" w:author="Abdullah Khalaf [2]" w:date="2020-01-15T11:58:00Z">
                  <w:rPr>
                    <w:rFonts w:ascii="Sakkal Majalla" w:hAnsi="Sakkal Majalla" w:cs="Sakkal Majalla" w:hint="cs"/>
                    <w:b w:val="0"/>
                    <w:bCs w:val="0"/>
                    <w:color w:val="000000" w:themeColor="text1"/>
                    <w:sz w:val="24"/>
                    <w:szCs w:val="24"/>
                    <w:rtl/>
                  </w:rPr>
                </w:rPrChange>
              </w:rPr>
              <w:t>عدم وجود "</w:t>
            </w:r>
            <w:r w:rsidRPr="00A42815">
              <w:rPr>
                <w:rFonts w:ascii="Sakkal Majalla" w:hAnsi="Sakkal Majalla" w:cs="Sakkal Majalla"/>
                <w:b w:val="0"/>
                <w:bCs w:val="0"/>
                <w:color w:val="000000" w:themeColor="text1"/>
                <w:sz w:val="24"/>
                <w:szCs w:val="24"/>
                <w:rtl/>
                <w:rPrChange w:id="375" w:author="Abdullah Khalaf [2]" w:date="2020-01-15T11:58:00Z">
                  <w:rPr>
                    <w:rFonts w:ascii="Sakkal Majalla" w:hAnsi="Sakkal Majalla" w:cs="Sakkal Majalla"/>
                    <w:b w:val="0"/>
                    <w:bCs w:val="0"/>
                    <w:color w:val="000000" w:themeColor="text1"/>
                    <w:sz w:val="24"/>
                    <w:szCs w:val="24"/>
                    <w:rtl/>
                  </w:rPr>
                </w:rPrChange>
              </w:rPr>
              <w:t xml:space="preserve">مجموع المبالغ المُحولة من جميع الحسابات بعملة </w:t>
            </w:r>
            <w:r w:rsidRPr="00A42815">
              <w:rPr>
                <w:rFonts w:ascii="Sakkal Majalla" w:hAnsi="Sakkal Majalla" w:cs="Sakkal Majalla" w:hint="cs"/>
                <w:b w:val="0"/>
                <w:bCs w:val="0"/>
                <w:color w:val="000000" w:themeColor="text1"/>
                <w:sz w:val="24"/>
                <w:szCs w:val="24"/>
                <w:rtl/>
                <w:rPrChange w:id="376" w:author="Abdullah Khalaf [2]" w:date="2020-01-15T11:58:00Z">
                  <w:rPr>
                    <w:rFonts w:ascii="Sakkal Majalla" w:hAnsi="Sakkal Majalla" w:cs="Sakkal Majalla" w:hint="cs"/>
                    <w:b w:val="0"/>
                    <w:bCs w:val="0"/>
                    <w:color w:val="000000" w:themeColor="text1"/>
                    <w:sz w:val="24"/>
                    <w:szCs w:val="24"/>
                    <w:rtl/>
                  </w:rPr>
                </w:rPrChange>
              </w:rPr>
              <w:t xml:space="preserve">التحويل" </w:t>
            </w:r>
            <w:r w:rsidRPr="00A42815">
              <w:rPr>
                <w:rFonts w:ascii="Sakkal Majalla" w:hAnsi="Sakkal Majalla" w:cs="Sakkal Majalla"/>
                <w:b w:val="0"/>
                <w:bCs w:val="0"/>
                <w:color w:val="000000" w:themeColor="text1"/>
                <w:sz w:val="24"/>
                <w:szCs w:val="24"/>
                <w:rtl/>
                <w:rPrChange w:id="377" w:author="Abdullah Khalaf [2]" w:date="2020-01-15T11:58:00Z">
                  <w:rPr>
                    <w:rFonts w:ascii="Sakkal Majalla" w:hAnsi="Sakkal Majalla" w:cs="Sakkal Majalla"/>
                    <w:b w:val="0"/>
                    <w:bCs w:val="0"/>
                    <w:color w:val="000000" w:themeColor="text1"/>
                    <w:sz w:val="24"/>
                    <w:szCs w:val="24"/>
                    <w:rtl/>
                  </w:rPr>
                </w:rPrChange>
              </w:rPr>
              <w:t>–</w:t>
            </w:r>
            <w:r w:rsidRPr="00A42815">
              <w:rPr>
                <w:rFonts w:ascii="Sakkal Majalla" w:hAnsi="Sakkal Majalla" w:cs="Sakkal Majalla" w:hint="cs"/>
                <w:b w:val="0"/>
                <w:bCs w:val="0"/>
                <w:color w:val="000000" w:themeColor="text1"/>
                <w:sz w:val="24"/>
                <w:szCs w:val="24"/>
                <w:rtl/>
                <w:rPrChange w:id="378" w:author="Abdullah Khalaf [2]" w:date="2020-01-15T11:58:00Z">
                  <w:rPr>
                    <w:rFonts w:ascii="Sakkal Majalla" w:hAnsi="Sakkal Majalla" w:cs="Sakkal Majalla" w:hint="cs"/>
                    <w:b w:val="0"/>
                    <w:bCs w:val="0"/>
                    <w:color w:val="000000" w:themeColor="text1"/>
                    <w:sz w:val="24"/>
                    <w:szCs w:val="24"/>
                    <w:rtl/>
                  </w:rPr>
                </w:rPrChange>
              </w:rPr>
              <w:t xml:space="preserve"> </w:t>
            </w:r>
            <w:r w:rsidRPr="00A42815">
              <w:rPr>
                <w:rFonts w:ascii="Sakkal Majalla" w:hAnsi="Sakkal Majalla" w:cs="Sakkal Majalla"/>
                <w:b w:val="0"/>
                <w:bCs w:val="0"/>
                <w:color w:val="000000" w:themeColor="text1"/>
                <w:sz w:val="24"/>
                <w:szCs w:val="24"/>
                <w:rtl/>
                <w:rPrChange w:id="379" w:author="Abdullah Khalaf [2]" w:date="2020-01-15T11:58:00Z">
                  <w:rPr>
                    <w:rFonts w:ascii="Sakkal Majalla" w:hAnsi="Sakkal Majalla" w:cs="Sakkal Majalla"/>
                    <w:b w:val="0"/>
                    <w:bCs w:val="0"/>
                    <w:color w:val="000000" w:themeColor="text1"/>
                    <w:sz w:val="24"/>
                    <w:szCs w:val="24"/>
                    <w:rtl/>
                  </w:rPr>
                </w:rPrChange>
              </w:rPr>
              <w:t>يُستثنى من هذا التحقق تحويل الاموال بدون رقم مرجعي مع ارسال بيانات هوية بدون مبلغ</w:t>
            </w:r>
          </w:p>
        </w:tc>
        <w:tc>
          <w:tcPr>
            <w:tcW w:w="1080" w:type="dxa"/>
          </w:tcPr>
          <w:p w14:paraId="1386040D" w14:textId="01EF9B15" w:rsidR="00F05E1F" w:rsidRPr="00A42815" w:rsidRDefault="004856EA" w:rsidP="00AF2CC5">
            <w:pPr>
              <w:cnfStyle w:val="000000000000" w:firstRow="0" w:lastRow="0" w:firstColumn="0" w:lastColumn="0" w:oddVBand="0" w:evenVBand="0" w:oddHBand="0" w:evenHBand="0" w:firstRowFirstColumn="0" w:firstRowLastColumn="0" w:lastRowFirstColumn="0" w:lastRowLastColumn="0"/>
              <w:rPr>
                <w:rFonts w:cstheme="minorHAnsi"/>
                <w:sz w:val="20"/>
                <w:szCs w:val="20"/>
                <w:rtl/>
                <w:rPrChange w:id="380" w:author="Abdullah Khalaf [2]" w:date="2020-01-15T11:58:00Z">
                  <w:rPr>
                    <w:rFonts w:cstheme="minorHAnsi"/>
                    <w:sz w:val="20"/>
                    <w:szCs w:val="20"/>
                    <w:rtl/>
                  </w:rPr>
                </w:rPrChange>
              </w:rPr>
            </w:pPr>
            <w:r w:rsidRPr="00A42815">
              <w:rPr>
                <w:rFonts w:cstheme="minorHAnsi"/>
                <w:sz w:val="20"/>
                <w:szCs w:val="20"/>
                <w:rPrChange w:id="381" w:author="Abdullah Khalaf [2]" w:date="2020-01-15T11:58:00Z">
                  <w:rPr>
                    <w:rFonts w:cstheme="minorHAnsi"/>
                    <w:sz w:val="20"/>
                    <w:szCs w:val="20"/>
                    <w:highlight w:val="magenta"/>
                  </w:rPr>
                </w:rPrChange>
              </w:rPr>
              <w:t>E1020059</w:t>
            </w:r>
          </w:p>
        </w:tc>
      </w:tr>
      <w:tr w:rsidR="00F05E1F" w:rsidRPr="00A05ED2" w14:paraId="007F5B23" w14:textId="77777777" w:rsidTr="005703B2">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3D144E5A" w14:textId="4B06D784" w:rsidR="00F05E1F" w:rsidRPr="00A42815" w:rsidRDefault="00F05E1F" w:rsidP="007F6E04">
            <w:pPr>
              <w:bidi/>
              <w:rPr>
                <w:rFonts w:ascii="Sakkal Majalla" w:hAnsi="Sakkal Majalla" w:cs="Sakkal Majalla"/>
                <w:b w:val="0"/>
                <w:bCs w:val="0"/>
                <w:color w:val="000000" w:themeColor="text1"/>
                <w:sz w:val="24"/>
                <w:szCs w:val="24"/>
                <w:rtl/>
                <w:rPrChange w:id="382" w:author="Abdullah Khalaf [2]" w:date="2020-01-15T11:58:00Z">
                  <w:rPr>
                    <w:rFonts w:ascii="Sakkal Majalla" w:hAnsi="Sakkal Majalla" w:cs="Sakkal Majalla"/>
                    <w:b w:val="0"/>
                    <w:bCs w:val="0"/>
                    <w:color w:val="000000" w:themeColor="text1"/>
                    <w:sz w:val="24"/>
                    <w:szCs w:val="24"/>
                    <w:rtl/>
                  </w:rPr>
                </w:rPrChange>
              </w:rPr>
            </w:pPr>
            <w:r w:rsidRPr="00A42815">
              <w:rPr>
                <w:rFonts w:ascii="Sakkal Majalla" w:hAnsi="Sakkal Majalla" w:cs="Sakkal Majalla" w:hint="cs"/>
                <w:b w:val="0"/>
                <w:bCs w:val="0"/>
                <w:color w:val="000000" w:themeColor="text1"/>
                <w:sz w:val="24"/>
                <w:szCs w:val="24"/>
                <w:rtl/>
                <w:rPrChange w:id="383" w:author="Abdullah Khalaf [2]" w:date="2020-01-15T11:58:00Z">
                  <w:rPr>
                    <w:rFonts w:ascii="Sakkal Majalla" w:hAnsi="Sakkal Majalla" w:cs="Sakkal Majalla" w:hint="cs"/>
                    <w:b w:val="0"/>
                    <w:bCs w:val="0"/>
                    <w:color w:val="000000" w:themeColor="text1"/>
                    <w:sz w:val="24"/>
                    <w:szCs w:val="24"/>
                    <w:highlight w:val="green"/>
                    <w:rtl/>
                  </w:rPr>
                </w:rPrChange>
              </w:rPr>
              <w:t>وجود "</w:t>
            </w:r>
            <w:r w:rsidRPr="00A42815">
              <w:rPr>
                <w:rFonts w:ascii="Sakkal Majalla" w:hAnsi="Sakkal Majalla" w:cs="Sakkal Majalla"/>
                <w:b w:val="0"/>
                <w:bCs w:val="0"/>
                <w:color w:val="000000" w:themeColor="text1"/>
                <w:sz w:val="24"/>
                <w:szCs w:val="24"/>
                <w:rtl/>
                <w:rPrChange w:id="384" w:author="Abdullah Khalaf [2]" w:date="2020-01-15T11:58:00Z">
                  <w:rPr>
                    <w:rFonts w:ascii="Sakkal Majalla" w:hAnsi="Sakkal Majalla" w:cs="Sakkal Majalla"/>
                    <w:b w:val="0"/>
                    <w:bCs w:val="0"/>
                    <w:color w:val="000000" w:themeColor="text1"/>
                    <w:sz w:val="24"/>
                    <w:szCs w:val="24"/>
                    <w:highlight w:val="green"/>
                    <w:rtl/>
                  </w:rPr>
                </w:rPrChange>
              </w:rPr>
              <w:t xml:space="preserve">مجموع المبالغ المُحولة من جميع الحسابات بعملة </w:t>
            </w:r>
            <w:r w:rsidRPr="00A42815">
              <w:rPr>
                <w:rFonts w:ascii="Sakkal Majalla" w:hAnsi="Sakkal Majalla" w:cs="Sakkal Majalla" w:hint="cs"/>
                <w:b w:val="0"/>
                <w:bCs w:val="0"/>
                <w:color w:val="000000" w:themeColor="text1"/>
                <w:sz w:val="24"/>
                <w:szCs w:val="24"/>
                <w:rtl/>
                <w:rPrChange w:id="385" w:author="Abdullah Khalaf [2]" w:date="2020-01-15T11:58:00Z">
                  <w:rPr>
                    <w:rFonts w:ascii="Sakkal Majalla" w:hAnsi="Sakkal Majalla" w:cs="Sakkal Majalla" w:hint="cs"/>
                    <w:b w:val="0"/>
                    <w:bCs w:val="0"/>
                    <w:color w:val="000000" w:themeColor="text1"/>
                    <w:sz w:val="24"/>
                    <w:szCs w:val="24"/>
                    <w:highlight w:val="green"/>
                    <w:rtl/>
                  </w:rPr>
                </w:rPrChange>
              </w:rPr>
              <w:t xml:space="preserve">التحويل" في حال </w:t>
            </w:r>
            <w:r w:rsidRPr="00A42815">
              <w:rPr>
                <w:rFonts w:ascii="Sakkal Majalla" w:hAnsi="Sakkal Majalla" w:cs="Sakkal Majalla"/>
                <w:b w:val="0"/>
                <w:bCs w:val="0"/>
                <w:color w:val="000000" w:themeColor="text1"/>
                <w:sz w:val="24"/>
                <w:szCs w:val="24"/>
                <w:rtl/>
                <w:rPrChange w:id="386" w:author="Abdullah Khalaf [2]" w:date="2020-01-15T11:58:00Z">
                  <w:rPr>
                    <w:rFonts w:ascii="Sakkal Majalla" w:hAnsi="Sakkal Majalla" w:cs="Sakkal Majalla"/>
                    <w:b w:val="0"/>
                    <w:bCs w:val="0"/>
                    <w:color w:val="000000" w:themeColor="text1"/>
                    <w:sz w:val="24"/>
                    <w:szCs w:val="24"/>
                    <w:highlight w:val="green"/>
                    <w:rtl/>
                  </w:rPr>
                </w:rPrChange>
              </w:rPr>
              <w:t>تحويل الاموال بدون رقم مرجعي مع ارسال بيانات هوية بدون مبلغ</w:t>
            </w:r>
          </w:p>
        </w:tc>
        <w:tc>
          <w:tcPr>
            <w:tcW w:w="1080" w:type="dxa"/>
          </w:tcPr>
          <w:p w14:paraId="4F0EA93D" w14:textId="601D36CA" w:rsidR="00F05E1F" w:rsidRPr="00A42815" w:rsidRDefault="004856EA" w:rsidP="005703B2">
            <w:pPr>
              <w:cnfStyle w:val="000000100000" w:firstRow="0" w:lastRow="0" w:firstColumn="0" w:lastColumn="0" w:oddVBand="0" w:evenVBand="0" w:oddHBand="1" w:evenHBand="0" w:firstRowFirstColumn="0" w:firstRowLastColumn="0" w:lastRowFirstColumn="0" w:lastRowLastColumn="0"/>
              <w:rPr>
                <w:rFonts w:cstheme="minorHAnsi"/>
                <w:sz w:val="20"/>
                <w:szCs w:val="20"/>
                <w:rtl/>
                <w:rPrChange w:id="387" w:author="Abdullah Khalaf [2]" w:date="2020-01-15T11:58:00Z">
                  <w:rPr>
                    <w:rFonts w:cstheme="minorHAnsi"/>
                    <w:sz w:val="20"/>
                    <w:szCs w:val="20"/>
                    <w:rtl/>
                  </w:rPr>
                </w:rPrChange>
              </w:rPr>
            </w:pPr>
            <w:r w:rsidRPr="00A42815">
              <w:rPr>
                <w:rFonts w:cstheme="minorHAnsi"/>
                <w:sz w:val="20"/>
                <w:szCs w:val="20"/>
                <w:rPrChange w:id="388" w:author="Abdullah Khalaf [2]" w:date="2020-01-15T11:58:00Z">
                  <w:rPr>
                    <w:rFonts w:cstheme="minorHAnsi"/>
                    <w:sz w:val="20"/>
                    <w:szCs w:val="20"/>
                    <w:highlight w:val="magenta"/>
                  </w:rPr>
                </w:rPrChange>
              </w:rPr>
              <w:t>E1020059</w:t>
            </w:r>
          </w:p>
        </w:tc>
      </w:tr>
      <w:tr w:rsidR="00F05E1F" w:rsidRPr="00FD2074" w14:paraId="2D970C4C"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734FBBF1" w14:textId="09EF3913" w:rsidR="00F05E1F" w:rsidRPr="00A42815" w:rsidRDefault="00F05E1F" w:rsidP="000414E8">
            <w:pPr>
              <w:bidi/>
              <w:rPr>
                <w:rFonts w:ascii="Sakkal Majalla" w:hAnsi="Sakkal Majalla" w:cs="Sakkal Majalla"/>
                <w:b w:val="0"/>
                <w:bCs w:val="0"/>
                <w:color w:val="000000" w:themeColor="text1"/>
                <w:sz w:val="24"/>
                <w:szCs w:val="24"/>
                <w:rtl/>
                <w:rPrChange w:id="389" w:author="Abdullah Khalaf [2]" w:date="2020-01-15T11:58:00Z">
                  <w:rPr>
                    <w:rFonts w:ascii="Sakkal Majalla" w:hAnsi="Sakkal Majalla" w:cs="Sakkal Majalla"/>
                    <w:b w:val="0"/>
                    <w:bCs w:val="0"/>
                    <w:color w:val="000000" w:themeColor="text1"/>
                    <w:sz w:val="24"/>
                    <w:szCs w:val="24"/>
                    <w:rtl/>
                  </w:rPr>
                </w:rPrChange>
              </w:rPr>
            </w:pPr>
            <w:r w:rsidRPr="00A42815">
              <w:rPr>
                <w:rFonts w:ascii="Sakkal Majalla" w:hAnsi="Sakkal Majalla" w:cs="Sakkal Majalla" w:hint="cs"/>
                <w:b w:val="0"/>
                <w:bCs w:val="0"/>
                <w:color w:val="000000" w:themeColor="text1"/>
                <w:sz w:val="24"/>
                <w:szCs w:val="24"/>
                <w:rtl/>
                <w:rPrChange w:id="390" w:author="Abdullah Khalaf [2]" w:date="2020-01-15T11:58:00Z">
                  <w:rPr>
                    <w:rFonts w:ascii="Sakkal Majalla" w:hAnsi="Sakkal Majalla" w:cs="Sakkal Majalla" w:hint="cs"/>
                    <w:b w:val="0"/>
                    <w:bCs w:val="0"/>
                    <w:color w:val="000000" w:themeColor="text1"/>
                    <w:sz w:val="24"/>
                    <w:szCs w:val="24"/>
                    <w:rtl/>
                  </w:rPr>
                </w:rPrChange>
              </w:rPr>
              <w:t>وجود خطأ في نمط "</w:t>
            </w:r>
            <w:r w:rsidRPr="00A42815">
              <w:rPr>
                <w:rFonts w:ascii="Sakkal Majalla" w:hAnsi="Sakkal Majalla" w:cs="Sakkal Majalla"/>
                <w:b w:val="0"/>
                <w:bCs w:val="0"/>
                <w:color w:val="000000" w:themeColor="text1"/>
                <w:sz w:val="24"/>
                <w:szCs w:val="24"/>
                <w:rtl/>
                <w:rPrChange w:id="391" w:author="Abdullah Khalaf [2]" w:date="2020-01-15T11:58:00Z">
                  <w:rPr>
                    <w:rFonts w:ascii="Sakkal Majalla" w:hAnsi="Sakkal Majalla" w:cs="Sakkal Majalla"/>
                    <w:b w:val="0"/>
                    <w:bCs w:val="0"/>
                    <w:color w:val="000000" w:themeColor="text1"/>
                    <w:sz w:val="24"/>
                    <w:szCs w:val="24"/>
                    <w:rtl/>
                  </w:rPr>
                </w:rPrChange>
              </w:rPr>
              <w:t>مجموع المبالغ المُحولة من جميع الحسابات بعملة الحجز</w:t>
            </w:r>
            <w:r w:rsidRPr="00A42815">
              <w:rPr>
                <w:rFonts w:ascii="Sakkal Majalla" w:hAnsi="Sakkal Majalla" w:cs="Sakkal Majalla" w:hint="cs"/>
                <w:b w:val="0"/>
                <w:bCs w:val="0"/>
                <w:color w:val="000000" w:themeColor="text1"/>
                <w:sz w:val="24"/>
                <w:szCs w:val="24"/>
                <w:rtl/>
                <w:rPrChange w:id="392" w:author="Abdullah Khalaf [2]" w:date="2020-01-15T11:58:00Z">
                  <w:rPr>
                    <w:rFonts w:ascii="Sakkal Majalla" w:hAnsi="Sakkal Majalla" w:cs="Sakkal Majalla" w:hint="cs"/>
                    <w:b w:val="0"/>
                    <w:bCs w:val="0"/>
                    <w:color w:val="000000" w:themeColor="text1"/>
                    <w:sz w:val="24"/>
                    <w:szCs w:val="24"/>
                    <w:rtl/>
                  </w:rPr>
                </w:rPrChange>
              </w:rPr>
              <w:t>"</w:t>
            </w:r>
          </w:p>
        </w:tc>
        <w:tc>
          <w:tcPr>
            <w:tcW w:w="1080" w:type="dxa"/>
          </w:tcPr>
          <w:p w14:paraId="54E9EF88" w14:textId="2ED0A0DC" w:rsidR="00F05E1F" w:rsidRPr="00A42815" w:rsidRDefault="00F05E1F" w:rsidP="00AF2CC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tl/>
                <w:rPrChange w:id="393" w:author="Abdullah Khalaf [2]" w:date="2020-01-15T11:58:00Z">
                  <w:rPr>
                    <w:rFonts w:cstheme="minorHAnsi"/>
                    <w:color w:val="000000" w:themeColor="text1"/>
                    <w:sz w:val="20"/>
                    <w:szCs w:val="20"/>
                    <w:rtl/>
                  </w:rPr>
                </w:rPrChange>
              </w:rPr>
            </w:pPr>
            <w:r w:rsidRPr="00A42815">
              <w:rPr>
                <w:rFonts w:cstheme="minorHAnsi"/>
                <w:color w:val="000000" w:themeColor="text1"/>
                <w:sz w:val="20"/>
                <w:szCs w:val="20"/>
                <w:rPrChange w:id="394" w:author="Abdullah Khalaf [2]" w:date="2020-01-15T11:58:00Z">
                  <w:rPr>
                    <w:rFonts w:cstheme="minorHAnsi"/>
                    <w:color w:val="000000" w:themeColor="text1"/>
                    <w:sz w:val="20"/>
                    <w:szCs w:val="20"/>
                  </w:rPr>
                </w:rPrChange>
              </w:rPr>
              <w:t>E9810004</w:t>
            </w:r>
          </w:p>
        </w:tc>
      </w:tr>
      <w:tr w:rsidR="00F05E1F" w:rsidRPr="00FD2074" w14:paraId="0C8F23F7" w14:textId="77777777" w:rsidTr="00AF2CC5">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5D429EC4" w14:textId="3204DECD" w:rsidR="00F05E1F" w:rsidRPr="00A42815" w:rsidRDefault="00F05E1F">
            <w:pPr>
              <w:bidi/>
              <w:rPr>
                <w:rFonts w:ascii="Sakkal Majalla" w:hAnsi="Sakkal Majalla" w:cs="Sakkal Majalla"/>
                <w:b w:val="0"/>
                <w:bCs w:val="0"/>
                <w:color w:val="000000" w:themeColor="text1"/>
                <w:sz w:val="24"/>
                <w:szCs w:val="24"/>
                <w:rtl/>
                <w:rPrChange w:id="395" w:author="Abdullah Khalaf [2]" w:date="2020-01-15T11:58:00Z">
                  <w:rPr>
                    <w:rFonts w:ascii="Sakkal Majalla" w:hAnsi="Sakkal Majalla" w:cs="Sakkal Majalla"/>
                    <w:b w:val="0"/>
                    <w:bCs w:val="0"/>
                    <w:color w:val="000000" w:themeColor="text1"/>
                    <w:sz w:val="24"/>
                    <w:szCs w:val="24"/>
                    <w:rtl/>
                  </w:rPr>
                </w:rPrChange>
              </w:rPr>
              <w:pPrChange w:id="396" w:author="Abdullah Khalaf" w:date="2020-01-14T18:05:00Z">
                <w:pPr>
                  <w:bidi/>
                </w:pPr>
              </w:pPrChange>
            </w:pPr>
            <w:r w:rsidRPr="00A42815">
              <w:rPr>
                <w:rFonts w:ascii="Sakkal Majalla" w:hAnsi="Sakkal Majalla" w:cs="Sakkal Majalla" w:hint="cs"/>
                <w:b w:val="0"/>
                <w:bCs w:val="0"/>
                <w:color w:val="000000" w:themeColor="text1"/>
                <w:sz w:val="24"/>
                <w:szCs w:val="24"/>
                <w:rtl/>
                <w:rPrChange w:id="397" w:author="Abdullah Khalaf [2]" w:date="2020-01-15T11:58:00Z">
                  <w:rPr>
                    <w:rFonts w:ascii="Sakkal Majalla" w:hAnsi="Sakkal Majalla" w:cs="Sakkal Majalla" w:hint="cs"/>
                    <w:b w:val="0"/>
                    <w:bCs w:val="0"/>
                    <w:color w:val="000000" w:themeColor="text1"/>
                    <w:sz w:val="24"/>
                    <w:szCs w:val="24"/>
                    <w:rtl/>
                  </w:rPr>
                </w:rPrChange>
              </w:rPr>
              <w:t xml:space="preserve">في حال التحويل من </w:t>
            </w:r>
            <w:r w:rsidRPr="00A42815">
              <w:rPr>
                <w:rFonts w:ascii="Sakkal Majalla" w:hAnsi="Sakkal Majalla" w:cs="Sakkal Majalla" w:hint="cs"/>
                <w:b w:val="0"/>
                <w:bCs w:val="0"/>
                <w:color w:val="000000" w:themeColor="text1"/>
                <w:sz w:val="24"/>
                <w:szCs w:val="24"/>
                <w:rtl/>
                <w:lang w:bidi="ar-EG"/>
                <w:rPrChange w:id="398" w:author="Abdullah Khalaf [2]" w:date="2020-01-15T11:58:00Z">
                  <w:rPr>
                    <w:rFonts w:ascii="Sakkal Majalla" w:hAnsi="Sakkal Majalla" w:cs="Sakkal Majalla" w:hint="cs"/>
                    <w:b w:val="0"/>
                    <w:bCs w:val="0"/>
                    <w:color w:val="000000" w:themeColor="text1"/>
                    <w:sz w:val="24"/>
                    <w:szCs w:val="24"/>
                    <w:rtl/>
                    <w:lang w:bidi="ar-EG"/>
                  </w:rPr>
                </w:rPrChange>
              </w:rPr>
              <w:t xml:space="preserve">حساب او </w:t>
            </w:r>
            <w:r w:rsidRPr="00A42815">
              <w:rPr>
                <w:rFonts w:ascii="Sakkal Majalla" w:hAnsi="Sakkal Majalla" w:cs="Sakkal Majalla" w:hint="cs"/>
                <w:b w:val="0"/>
                <w:bCs w:val="0"/>
                <w:color w:val="000000" w:themeColor="text1"/>
                <w:sz w:val="24"/>
                <w:szCs w:val="24"/>
                <w:rtl/>
                <w:rPrChange w:id="399" w:author="Abdullah Khalaf [2]" w:date="2020-01-15T11:58:00Z">
                  <w:rPr>
                    <w:rFonts w:ascii="Sakkal Majalla" w:hAnsi="Sakkal Majalla" w:cs="Sakkal Majalla" w:hint="cs"/>
                    <w:b w:val="0"/>
                    <w:bCs w:val="0"/>
                    <w:color w:val="000000" w:themeColor="text1"/>
                    <w:sz w:val="24"/>
                    <w:szCs w:val="24"/>
                    <w:rtl/>
                  </w:rPr>
                </w:rPrChange>
              </w:rPr>
              <w:t xml:space="preserve">عدة حسابات و كان "مجموع المبالغ المحولة" لا يساوي مجاميع المبالغ </w:t>
            </w:r>
            <w:commentRangeStart w:id="400"/>
            <w:commentRangeStart w:id="401"/>
            <w:r w:rsidRPr="00A42815">
              <w:rPr>
                <w:rFonts w:ascii="Sakkal Majalla" w:hAnsi="Sakkal Majalla" w:cs="Sakkal Majalla" w:hint="cs"/>
                <w:b w:val="0"/>
                <w:bCs w:val="0"/>
                <w:color w:val="000000" w:themeColor="text1"/>
                <w:sz w:val="24"/>
                <w:szCs w:val="24"/>
                <w:rtl/>
                <w:rPrChange w:id="402" w:author="Abdullah Khalaf [2]" w:date="2020-01-15T11:58:00Z">
                  <w:rPr>
                    <w:rFonts w:ascii="Sakkal Majalla" w:hAnsi="Sakkal Majalla" w:cs="Sakkal Majalla" w:hint="cs"/>
                    <w:b w:val="0"/>
                    <w:bCs w:val="0"/>
                    <w:color w:val="000000" w:themeColor="text1"/>
                    <w:sz w:val="24"/>
                    <w:szCs w:val="24"/>
                    <w:rtl/>
                  </w:rPr>
                </w:rPrChange>
              </w:rPr>
              <w:t>المُح</w:t>
            </w:r>
            <w:del w:id="403" w:author="Abdullah Khalaf" w:date="2020-01-14T18:05:00Z">
              <w:r w:rsidRPr="00A42815" w:rsidDel="00F40A45">
                <w:rPr>
                  <w:rFonts w:ascii="Sakkal Majalla" w:hAnsi="Sakkal Majalla" w:cs="Sakkal Majalla" w:hint="cs"/>
                  <w:b w:val="0"/>
                  <w:bCs w:val="0"/>
                  <w:color w:val="000000" w:themeColor="text1"/>
                  <w:sz w:val="24"/>
                  <w:szCs w:val="24"/>
                  <w:rtl/>
                  <w:rPrChange w:id="404" w:author="Abdullah Khalaf [2]" w:date="2020-01-15T11:58:00Z">
                    <w:rPr>
                      <w:rFonts w:ascii="Sakkal Majalla" w:hAnsi="Sakkal Majalla" w:cs="Sakkal Majalla" w:hint="cs"/>
                      <w:b w:val="0"/>
                      <w:bCs w:val="0"/>
                      <w:color w:val="000000" w:themeColor="text1"/>
                      <w:sz w:val="24"/>
                      <w:szCs w:val="24"/>
                      <w:rtl/>
                    </w:rPr>
                  </w:rPrChange>
                </w:rPr>
                <w:delText>م</w:delText>
              </w:r>
            </w:del>
            <w:r w:rsidRPr="00A42815">
              <w:rPr>
                <w:rFonts w:ascii="Sakkal Majalla" w:hAnsi="Sakkal Majalla" w:cs="Sakkal Majalla" w:hint="cs"/>
                <w:b w:val="0"/>
                <w:bCs w:val="0"/>
                <w:color w:val="000000" w:themeColor="text1"/>
                <w:sz w:val="24"/>
                <w:szCs w:val="24"/>
                <w:rtl/>
                <w:rPrChange w:id="405" w:author="Abdullah Khalaf [2]" w:date="2020-01-15T11:58:00Z">
                  <w:rPr>
                    <w:rFonts w:ascii="Sakkal Majalla" w:hAnsi="Sakkal Majalla" w:cs="Sakkal Majalla" w:hint="cs"/>
                    <w:b w:val="0"/>
                    <w:bCs w:val="0"/>
                    <w:color w:val="000000" w:themeColor="text1"/>
                    <w:sz w:val="24"/>
                    <w:szCs w:val="24"/>
                    <w:rtl/>
                  </w:rPr>
                </w:rPrChange>
              </w:rPr>
              <w:t xml:space="preserve">ولة </w:t>
            </w:r>
            <w:commentRangeEnd w:id="400"/>
            <w:r w:rsidR="00706C49" w:rsidRPr="00A42815">
              <w:rPr>
                <w:rStyle w:val="CommentReference"/>
                <w:rFonts w:ascii="Times New Roman" w:eastAsia="Times New Roman" w:hAnsi="Times New Roman" w:cs="Times New Roman"/>
                <w:b w:val="0"/>
                <w:bCs w:val="0"/>
                <w:rtl/>
                <w:rPrChange w:id="406" w:author="Abdullah Khalaf [2]" w:date="2020-01-15T11:58:00Z">
                  <w:rPr>
                    <w:rStyle w:val="CommentReference"/>
                    <w:rFonts w:ascii="Times New Roman" w:eastAsia="Times New Roman" w:hAnsi="Times New Roman" w:cs="Times New Roman"/>
                    <w:b w:val="0"/>
                    <w:bCs w:val="0"/>
                    <w:rtl/>
                  </w:rPr>
                </w:rPrChange>
              </w:rPr>
              <w:commentReference w:id="400"/>
            </w:r>
            <w:commentRangeEnd w:id="401"/>
            <w:r w:rsidR="00F40A45" w:rsidRPr="00A42815">
              <w:rPr>
                <w:rStyle w:val="CommentReference"/>
                <w:rFonts w:ascii="Times New Roman" w:eastAsia="Times New Roman" w:hAnsi="Times New Roman" w:cs="Times New Roman"/>
                <w:b w:val="0"/>
                <w:bCs w:val="0"/>
                <w:rtl/>
                <w:rPrChange w:id="407" w:author="Abdullah Khalaf [2]" w:date="2020-01-15T11:58:00Z">
                  <w:rPr>
                    <w:rStyle w:val="CommentReference"/>
                    <w:rFonts w:ascii="Times New Roman" w:eastAsia="Times New Roman" w:hAnsi="Times New Roman" w:cs="Times New Roman"/>
                    <w:b w:val="0"/>
                    <w:bCs w:val="0"/>
                    <w:rtl/>
                  </w:rPr>
                </w:rPrChange>
              </w:rPr>
              <w:commentReference w:id="401"/>
            </w:r>
            <w:r w:rsidRPr="00A42815">
              <w:rPr>
                <w:rFonts w:ascii="Sakkal Majalla" w:hAnsi="Sakkal Majalla" w:cs="Sakkal Majalla" w:hint="cs"/>
                <w:b w:val="0"/>
                <w:bCs w:val="0"/>
                <w:color w:val="000000" w:themeColor="text1"/>
                <w:sz w:val="24"/>
                <w:szCs w:val="24"/>
                <w:rtl/>
                <w:rPrChange w:id="408" w:author="Abdullah Khalaf [2]" w:date="2020-01-15T11:58:00Z">
                  <w:rPr>
                    <w:rFonts w:ascii="Sakkal Majalla" w:hAnsi="Sakkal Majalla" w:cs="Sakkal Majalla" w:hint="cs"/>
                    <w:b w:val="0"/>
                    <w:bCs w:val="0"/>
                    <w:color w:val="000000" w:themeColor="text1"/>
                    <w:sz w:val="24"/>
                    <w:szCs w:val="24"/>
                    <w:rtl/>
                  </w:rPr>
                </w:rPrChange>
              </w:rPr>
              <w:t xml:space="preserve">بعُملة التحويل في حالة تحديد مبلغ للتحويل </w:t>
            </w:r>
          </w:p>
        </w:tc>
        <w:tc>
          <w:tcPr>
            <w:tcW w:w="1080" w:type="dxa"/>
          </w:tcPr>
          <w:p w14:paraId="5FD1BEBC" w14:textId="07891425" w:rsidR="00F05E1F" w:rsidRPr="00A42815" w:rsidRDefault="00F05E1F" w:rsidP="00AF2CC5">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Change w:id="409" w:author="Abdullah Khalaf [2]" w:date="2020-01-15T11:58:00Z">
                  <w:rPr>
                    <w:rFonts w:cstheme="minorHAnsi"/>
                    <w:color w:val="000000" w:themeColor="text1"/>
                    <w:sz w:val="20"/>
                    <w:szCs w:val="20"/>
                  </w:rPr>
                </w:rPrChange>
              </w:rPr>
            </w:pPr>
            <w:r w:rsidRPr="00A42815">
              <w:rPr>
                <w:rFonts w:cstheme="minorHAnsi"/>
                <w:color w:val="000000" w:themeColor="text1"/>
                <w:sz w:val="20"/>
                <w:szCs w:val="20"/>
                <w:rPrChange w:id="410" w:author="Abdullah Khalaf [2]" w:date="2020-01-15T11:58:00Z">
                  <w:rPr>
                    <w:rFonts w:cstheme="minorHAnsi"/>
                    <w:color w:val="000000" w:themeColor="text1"/>
                    <w:sz w:val="20"/>
                    <w:szCs w:val="20"/>
                  </w:rPr>
                </w:rPrChange>
              </w:rPr>
              <w:t>E1020067</w:t>
            </w:r>
          </w:p>
        </w:tc>
      </w:tr>
      <w:tr w:rsidR="00F05E1F" w:rsidRPr="00FD2074" w14:paraId="1AE94F06"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2C6A472B" w14:textId="7000FD07" w:rsidR="00F05E1F" w:rsidRPr="00A42815" w:rsidRDefault="00F05E1F" w:rsidP="00D1001E">
            <w:pPr>
              <w:bidi/>
              <w:rPr>
                <w:rFonts w:ascii="Sakkal Majalla" w:hAnsi="Sakkal Majalla" w:cs="Sakkal Majalla"/>
                <w:b w:val="0"/>
                <w:bCs w:val="0"/>
                <w:color w:val="000000" w:themeColor="text1"/>
                <w:sz w:val="24"/>
                <w:szCs w:val="24"/>
                <w:rtl/>
                <w:lang w:bidi="ar-EG"/>
                <w:rPrChange w:id="411" w:author="Abdullah Khalaf [2]" w:date="2020-01-15T11:58:00Z">
                  <w:rPr>
                    <w:rFonts w:ascii="Sakkal Majalla" w:hAnsi="Sakkal Majalla" w:cs="Sakkal Majalla"/>
                    <w:b w:val="0"/>
                    <w:bCs w:val="0"/>
                    <w:color w:val="000000" w:themeColor="text1"/>
                    <w:sz w:val="24"/>
                    <w:szCs w:val="24"/>
                    <w:rtl/>
                    <w:lang w:bidi="ar-EG"/>
                  </w:rPr>
                </w:rPrChange>
              </w:rPr>
            </w:pPr>
            <w:r w:rsidRPr="00A42815">
              <w:rPr>
                <w:rFonts w:ascii="Sakkal Majalla" w:hAnsi="Sakkal Majalla" w:cs="Sakkal Majalla" w:hint="eastAsia"/>
                <w:color w:val="000000" w:themeColor="text1"/>
                <w:sz w:val="24"/>
                <w:szCs w:val="24"/>
                <w:rtl/>
                <w:rPrChange w:id="412" w:author="Abdullah Khalaf [2]" w:date="2020-01-15T11:58:00Z">
                  <w:rPr>
                    <w:rFonts w:ascii="Sakkal Majalla" w:hAnsi="Sakkal Majalla" w:cs="Sakkal Majalla" w:hint="eastAsia"/>
                    <w:color w:val="000000" w:themeColor="text1"/>
                    <w:sz w:val="24"/>
                    <w:szCs w:val="24"/>
                    <w:highlight w:val="green"/>
                    <w:rtl/>
                  </w:rPr>
                </w:rPrChange>
              </w:rPr>
              <w:t>في</w:t>
            </w:r>
            <w:r w:rsidRPr="00A42815">
              <w:rPr>
                <w:rFonts w:ascii="Sakkal Majalla" w:hAnsi="Sakkal Majalla" w:cs="Sakkal Majalla"/>
                <w:color w:val="000000" w:themeColor="text1"/>
                <w:sz w:val="24"/>
                <w:szCs w:val="24"/>
                <w:rtl/>
                <w:rPrChange w:id="413" w:author="Abdullah Khalaf [2]" w:date="2020-01-15T11:58:00Z">
                  <w:rPr>
                    <w:rFonts w:ascii="Sakkal Majalla" w:hAnsi="Sakkal Majalla" w:cs="Sakkal Majalla"/>
                    <w:color w:val="000000" w:themeColor="text1"/>
                    <w:sz w:val="24"/>
                    <w:szCs w:val="24"/>
                    <w:highlight w:val="green"/>
                    <w:rtl/>
                  </w:rPr>
                </w:rPrChange>
              </w:rPr>
              <w:t xml:space="preserve"> حال كان </w:t>
            </w:r>
            <w:r w:rsidRPr="00A42815">
              <w:rPr>
                <w:rFonts w:ascii="Sakkal Majalla" w:hAnsi="Sakkal Majalla" w:cs="Sakkal Majalla" w:hint="cs"/>
                <w:b w:val="0"/>
                <w:bCs w:val="0"/>
                <w:color w:val="000000" w:themeColor="text1"/>
                <w:sz w:val="24"/>
                <w:szCs w:val="24"/>
                <w:rtl/>
                <w:rPrChange w:id="414" w:author="Abdullah Khalaf [2]" w:date="2020-01-15T11:58:00Z">
                  <w:rPr>
                    <w:rFonts w:ascii="Sakkal Majalla" w:hAnsi="Sakkal Majalla" w:cs="Sakkal Majalla" w:hint="cs"/>
                    <w:b w:val="0"/>
                    <w:bCs w:val="0"/>
                    <w:color w:val="000000" w:themeColor="text1"/>
                    <w:sz w:val="24"/>
                    <w:szCs w:val="24"/>
                    <w:highlight w:val="green"/>
                    <w:rtl/>
                  </w:rPr>
                </w:rPrChange>
              </w:rPr>
              <w:t xml:space="preserve">"مجموع المبالغ المُحولة بعملة التحويل " </w:t>
            </w:r>
            <w:r w:rsidRPr="00A42815">
              <w:rPr>
                <w:rFonts w:ascii="Sakkal Majalla" w:hAnsi="Sakkal Majalla" w:cs="Sakkal Majalla" w:hint="cs"/>
                <w:color w:val="000000" w:themeColor="text1"/>
                <w:sz w:val="24"/>
                <w:szCs w:val="24"/>
                <w:rtl/>
                <w:rPrChange w:id="415" w:author="Abdullah Khalaf [2]" w:date="2020-01-15T11:58:00Z">
                  <w:rPr>
                    <w:rFonts w:ascii="Sakkal Majalla" w:hAnsi="Sakkal Majalla" w:cs="Sakkal Majalla" w:hint="cs"/>
                    <w:color w:val="000000" w:themeColor="text1"/>
                    <w:sz w:val="24"/>
                    <w:szCs w:val="24"/>
                    <w:highlight w:val="green"/>
                    <w:rtl/>
                  </w:rPr>
                </w:rPrChange>
              </w:rPr>
              <w:t>لا يساوي</w:t>
            </w:r>
            <w:r w:rsidRPr="00A42815">
              <w:rPr>
                <w:rFonts w:ascii="Sakkal Majalla" w:hAnsi="Sakkal Majalla" w:cs="Sakkal Majalla"/>
                <w:color w:val="000000" w:themeColor="text1"/>
                <w:sz w:val="24"/>
                <w:szCs w:val="24"/>
                <w:rtl/>
                <w:rPrChange w:id="416" w:author="Abdullah Khalaf [2]" w:date="2020-01-15T11:58:00Z">
                  <w:rPr>
                    <w:rFonts w:ascii="Sakkal Majalla" w:hAnsi="Sakkal Majalla" w:cs="Sakkal Majalla"/>
                    <w:color w:val="000000" w:themeColor="text1"/>
                    <w:sz w:val="24"/>
                    <w:szCs w:val="24"/>
                    <w:highlight w:val="green"/>
                    <w:rtl/>
                  </w:rPr>
                </w:rPrChange>
              </w:rPr>
              <w:t xml:space="preserve"> المبلغ المطلوب تحويله في حال </w:t>
            </w:r>
            <w:r w:rsidR="00A07A3E" w:rsidRPr="00A42815">
              <w:rPr>
                <w:rFonts w:ascii="Sakkal Majalla" w:hAnsi="Sakkal Majalla" w:cs="Sakkal Majalla" w:hint="cs"/>
                <w:b w:val="0"/>
                <w:bCs w:val="0"/>
                <w:color w:val="000000" w:themeColor="text1"/>
                <w:sz w:val="24"/>
                <w:szCs w:val="24"/>
                <w:rtl/>
                <w:rPrChange w:id="417" w:author="Abdullah Khalaf [2]" w:date="2020-01-15T11:58:00Z">
                  <w:rPr>
                    <w:rFonts w:ascii="Sakkal Majalla" w:hAnsi="Sakkal Majalla" w:cs="Sakkal Majalla" w:hint="cs"/>
                    <w:b w:val="0"/>
                    <w:bCs w:val="0"/>
                    <w:color w:val="000000" w:themeColor="text1"/>
                    <w:sz w:val="24"/>
                    <w:szCs w:val="24"/>
                    <w:rtl/>
                  </w:rPr>
                </w:rPrChange>
              </w:rPr>
              <w:t xml:space="preserve"> </w:t>
            </w:r>
            <w:r w:rsidR="00A07A3E" w:rsidRPr="00A42815">
              <w:rPr>
                <w:rFonts w:ascii="Sakkal Majalla" w:hAnsi="Sakkal Majalla" w:cs="Sakkal Majalla" w:hint="eastAsia"/>
                <w:color w:val="000000" w:themeColor="text1"/>
                <w:sz w:val="24"/>
                <w:szCs w:val="24"/>
                <w:rtl/>
                <w:rPrChange w:id="418" w:author="Abdullah Khalaf [2]" w:date="2020-01-15T11:58:00Z">
                  <w:rPr>
                    <w:rFonts w:ascii="Sakkal Majalla" w:hAnsi="Sakkal Majalla" w:cs="Sakkal Majalla" w:hint="eastAsia"/>
                    <w:color w:val="000000" w:themeColor="text1"/>
                    <w:sz w:val="24"/>
                    <w:szCs w:val="24"/>
                    <w:highlight w:val="magenta"/>
                    <w:rtl/>
                  </w:rPr>
                </w:rPrChange>
              </w:rPr>
              <w:t>تحديد</w:t>
            </w:r>
            <w:r w:rsidR="00A07A3E" w:rsidRPr="00A42815">
              <w:rPr>
                <w:rFonts w:ascii="Sakkal Majalla" w:hAnsi="Sakkal Majalla" w:cs="Sakkal Majalla"/>
                <w:color w:val="000000" w:themeColor="text1"/>
                <w:sz w:val="24"/>
                <w:szCs w:val="24"/>
                <w:rtl/>
                <w:rPrChange w:id="419" w:author="Abdullah Khalaf [2]" w:date="2020-01-15T11:58:00Z">
                  <w:rPr>
                    <w:rFonts w:ascii="Sakkal Majalla" w:hAnsi="Sakkal Majalla" w:cs="Sakkal Majalla"/>
                    <w:color w:val="000000" w:themeColor="text1"/>
                    <w:sz w:val="24"/>
                    <w:szCs w:val="24"/>
                    <w:highlight w:val="magenta"/>
                    <w:rtl/>
                  </w:rPr>
                </w:rPrChange>
              </w:rPr>
              <w:t xml:space="preserve"> </w:t>
            </w:r>
            <w:r w:rsidR="00A07A3E" w:rsidRPr="00A42815">
              <w:rPr>
                <w:rFonts w:ascii="Sakkal Majalla" w:hAnsi="Sakkal Majalla" w:cs="Sakkal Majalla" w:hint="eastAsia"/>
                <w:color w:val="000000" w:themeColor="text1"/>
                <w:sz w:val="24"/>
                <w:szCs w:val="24"/>
                <w:rtl/>
                <w:rPrChange w:id="420" w:author="Abdullah Khalaf [2]" w:date="2020-01-15T11:58:00Z">
                  <w:rPr>
                    <w:rFonts w:ascii="Sakkal Majalla" w:hAnsi="Sakkal Majalla" w:cs="Sakkal Majalla" w:hint="eastAsia"/>
                    <w:color w:val="000000" w:themeColor="text1"/>
                    <w:sz w:val="24"/>
                    <w:szCs w:val="24"/>
                    <w:highlight w:val="magenta"/>
                    <w:rtl/>
                  </w:rPr>
                </w:rPrChange>
              </w:rPr>
              <w:t>مبلغ</w:t>
            </w:r>
            <w:r w:rsidR="00A07A3E" w:rsidRPr="00A42815">
              <w:rPr>
                <w:rFonts w:ascii="Sakkal Majalla" w:hAnsi="Sakkal Majalla" w:cs="Sakkal Majalla"/>
                <w:color w:val="000000" w:themeColor="text1"/>
                <w:sz w:val="24"/>
                <w:szCs w:val="24"/>
                <w:rtl/>
                <w:rPrChange w:id="421" w:author="Abdullah Khalaf [2]" w:date="2020-01-15T11:58:00Z">
                  <w:rPr>
                    <w:rFonts w:ascii="Sakkal Majalla" w:hAnsi="Sakkal Majalla" w:cs="Sakkal Majalla"/>
                    <w:color w:val="000000" w:themeColor="text1"/>
                    <w:sz w:val="24"/>
                    <w:szCs w:val="24"/>
                    <w:highlight w:val="magenta"/>
                    <w:rtl/>
                  </w:rPr>
                </w:rPrChange>
              </w:rPr>
              <w:t xml:space="preserve"> </w:t>
            </w:r>
            <w:r w:rsidR="00A07A3E" w:rsidRPr="00A42815">
              <w:rPr>
                <w:rFonts w:ascii="Sakkal Majalla" w:hAnsi="Sakkal Majalla" w:cs="Sakkal Majalla" w:hint="eastAsia"/>
                <w:color w:val="000000" w:themeColor="text1"/>
                <w:sz w:val="24"/>
                <w:szCs w:val="24"/>
                <w:rtl/>
                <w:rPrChange w:id="422" w:author="Abdullah Khalaf [2]" w:date="2020-01-15T11:58:00Z">
                  <w:rPr>
                    <w:rFonts w:ascii="Sakkal Majalla" w:hAnsi="Sakkal Majalla" w:cs="Sakkal Majalla" w:hint="eastAsia"/>
                    <w:color w:val="000000" w:themeColor="text1"/>
                    <w:sz w:val="24"/>
                    <w:szCs w:val="24"/>
                    <w:highlight w:val="magenta"/>
                    <w:rtl/>
                  </w:rPr>
                </w:rPrChange>
              </w:rPr>
              <w:t>للتحويل</w:t>
            </w:r>
          </w:p>
        </w:tc>
        <w:tc>
          <w:tcPr>
            <w:tcW w:w="1080" w:type="dxa"/>
          </w:tcPr>
          <w:p w14:paraId="043907B5" w14:textId="5A34FC2A" w:rsidR="00F05E1F" w:rsidRPr="00A42815" w:rsidRDefault="004856EA" w:rsidP="00AF2CC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Change w:id="423" w:author="Abdullah Khalaf [2]" w:date="2020-01-15T11:58:00Z">
                  <w:rPr>
                    <w:rFonts w:cstheme="minorHAnsi"/>
                    <w:color w:val="000000" w:themeColor="text1"/>
                    <w:sz w:val="20"/>
                    <w:szCs w:val="20"/>
                  </w:rPr>
                </w:rPrChange>
              </w:rPr>
            </w:pPr>
            <w:r w:rsidRPr="00A42815">
              <w:rPr>
                <w:rFonts w:cstheme="minorHAnsi"/>
                <w:color w:val="000000" w:themeColor="text1"/>
                <w:sz w:val="20"/>
                <w:szCs w:val="20"/>
                <w:rPrChange w:id="424" w:author="Abdullah Khalaf [2]" w:date="2020-01-15T11:58:00Z">
                  <w:rPr>
                    <w:rFonts w:cstheme="minorHAnsi"/>
                    <w:color w:val="000000" w:themeColor="text1"/>
                    <w:sz w:val="20"/>
                    <w:szCs w:val="20"/>
                    <w:highlight w:val="magenta"/>
                  </w:rPr>
                </w:rPrChange>
              </w:rPr>
              <w:t>E1020069</w:t>
            </w:r>
          </w:p>
        </w:tc>
      </w:tr>
      <w:tr w:rsidR="00F05E1F" w:rsidRPr="00FD2074" w14:paraId="400162DC"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0098" w:type="dxa"/>
            <w:gridSpan w:val="2"/>
            <w:shd w:val="clear" w:color="auto" w:fill="4F81BD" w:themeFill="accent1"/>
          </w:tcPr>
          <w:p w14:paraId="7F1ABE3F" w14:textId="77777777" w:rsidR="00F05E1F" w:rsidRPr="00FD2074" w:rsidRDefault="00F05E1F" w:rsidP="000414E8">
            <w:pPr>
              <w:bidi/>
              <w:rPr>
                <w:rFonts w:ascii="Sakkal Majalla" w:hAnsi="Sakkal Majalla" w:cs="Sakkal Majalla"/>
                <w:sz w:val="28"/>
                <w:szCs w:val="28"/>
                <w:rtl/>
              </w:rPr>
            </w:pPr>
            <w:r w:rsidRPr="00FD2074">
              <w:rPr>
                <w:rFonts w:ascii="Sakkal Majalla" w:hAnsi="Sakkal Majalla" w:cs="Sakkal Majalla" w:hint="cs"/>
                <w:color w:val="FFFFFF" w:themeColor="background1"/>
                <w:sz w:val="28"/>
                <w:szCs w:val="28"/>
                <w:rtl/>
              </w:rPr>
              <w:t>حالة تنفيذ الطلب</w:t>
            </w:r>
          </w:p>
        </w:tc>
      </w:tr>
      <w:tr w:rsidR="00F05E1F" w:rsidRPr="00FD2074" w14:paraId="6AFD5A31"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shd w:val="clear" w:color="auto" w:fill="4F81BD" w:themeFill="accent1"/>
          </w:tcPr>
          <w:p w14:paraId="103A6206" w14:textId="77777777" w:rsidR="00F05E1F" w:rsidRPr="00FD2074" w:rsidRDefault="00F05E1F" w:rsidP="000414E8">
            <w:pPr>
              <w:bidi/>
              <w:rPr>
                <w:rFonts w:ascii="Sakkal Majalla" w:hAnsi="Sakkal Majalla" w:cs="Sakkal Majalla"/>
                <w:b w:val="0"/>
                <w:bCs w:val="0"/>
                <w:sz w:val="28"/>
                <w:szCs w:val="28"/>
              </w:rPr>
            </w:pPr>
            <w:r w:rsidRPr="00FD2074">
              <w:rPr>
                <w:rFonts w:ascii="Sakkal Majalla" w:hAnsi="Sakkal Majalla" w:cs="Sakkal Majalla" w:hint="cs"/>
                <w:color w:val="FFFFFF" w:themeColor="background1"/>
                <w:sz w:val="28"/>
                <w:szCs w:val="28"/>
                <w:rtl/>
              </w:rPr>
              <w:t>وصف الخطأ</w:t>
            </w:r>
          </w:p>
        </w:tc>
        <w:tc>
          <w:tcPr>
            <w:tcW w:w="1080" w:type="dxa"/>
            <w:shd w:val="clear" w:color="auto" w:fill="4F81BD" w:themeFill="accent1"/>
          </w:tcPr>
          <w:p w14:paraId="2ACF3A53" w14:textId="77777777" w:rsidR="00F05E1F" w:rsidRPr="00FD2074" w:rsidRDefault="00F05E1F" w:rsidP="000414E8">
            <w:pPr>
              <w:bidi/>
              <w:cnfStyle w:val="000000000000" w:firstRow="0"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FD2074">
              <w:rPr>
                <w:rFonts w:ascii="Sakkal Majalla" w:hAnsi="Sakkal Majalla" w:cs="Sakkal Majalla" w:hint="cs"/>
                <w:b/>
                <w:bCs/>
                <w:color w:val="FFFFFF" w:themeColor="background1"/>
                <w:sz w:val="28"/>
                <w:szCs w:val="28"/>
                <w:rtl/>
              </w:rPr>
              <w:t>رمز الخطأ</w:t>
            </w:r>
          </w:p>
        </w:tc>
      </w:tr>
      <w:tr w:rsidR="00F05E1F" w:rsidRPr="00FD2074" w14:paraId="4830F2B2" w14:textId="77777777" w:rsidTr="00AF2CC5">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1479F40D" w14:textId="77777777" w:rsidR="00F05E1F" w:rsidRPr="005D330E" w:rsidRDefault="00F05E1F" w:rsidP="000414E8">
            <w:pPr>
              <w:bidi/>
              <w:rPr>
                <w:rFonts w:ascii="Sakkal Majalla" w:hAnsi="Sakkal Majalla" w:cs="Sakkal Majalla"/>
                <w:b w:val="0"/>
                <w:bCs w:val="0"/>
                <w:color w:val="000000" w:themeColor="text1"/>
                <w:sz w:val="24"/>
                <w:szCs w:val="24"/>
                <w:rtl/>
              </w:rPr>
            </w:pPr>
            <w:r w:rsidRPr="005D330E">
              <w:rPr>
                <w:rFonts w:ascii="Sakkal Majalla" w:hAnsi="Sakkal Majalla" w:cs="Sakkal Majalla" w:hint="cs"/>
                <w:b w:val="0"/>
                <w:bCs w:val="0"/>
                <w:color w:val="000000" w:themeColor="text1"/>
                <w:sz w:val="24"/>
                <w:szCs w:val="24"/>
                <w:rtl/>
              </w:rPr>
              <w:t>رمز الحالة لا يتوافق مع الرموز المُعرفة في "حالات تنفيذ الطلب"</w:t>
            </w:r>
          </w:p>
        </w:tc>
        <w:tc>
          <w:tcPr>
            <w:tcW w:w="1080" w:type="dxa"/>
          </w:tcPr>
          <w:p w14:paraId="25945FEE" w14:textId="1BF2F8D5" w:rsidR="00F05E1F" w:rsidRPr="00A05ED2" w:rsidRDefault="00F05E1F" w:rsidP="007D65A9">
            <w:pPr>
              <w:cnfStyle w:val="000000100000" w:firstRow="0" w:lastRow="0" w:firstColumn="0" w:lastColumn="0" w:oddVBand="0" w:evenVBand="0" w:oddHBand="1" w:evenHBand="0" w:firstRowFirstColumn="0" w:firstRowLastColumn="0" w:lastRowFirstColumn="0" w:lastRowLastColumn="0"/>
              <w:rPr>
                <w:rFonts w:cstheme="minorHAnsi"/>
                <w:sz w:val="20"/>
                <w:szCs w:val="20"/>
                <w:rtl/>
                <w:lang w:bidi="ar-EG"/>
              </w:rPr>
            </w:pPr>
            <w:r w:rsidRPr="003417D1">
              <w:rPr>
                <w:rFonts w:cstheme="minorHAnsi"/>
                <w:sz w:val="20"/>
                <w:szCs w:val="20"/>
                <w:lang w:bidi="ar-EG"/>
              </w:rPr>
              <w:t>E1020024</w:t>
            </w:r>
          </w:p>
        </w:tc>
      </w:tr>
      <w:tr w:rsidR="00F05E1F" w:rsidRPr="00FD2074" w14:paraId="44BDD910"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0652A632" w14:textId="423D12DA" w:rsidR="00F05E1F" w:rsidRPr="00FD2074" w:rsidRDefault="00F05E1F" w:rsidP="000414E8">
            <w:pPr>
              <w:bidi/>
              <w:rPr>
                <w:rFonts w:ascii="Sakkal Majalla" w:hAnsi="Sakkal Majalla" w:cs="Sakkal Majalla"/>
                <w:color w:val="000000" w:themeColor="text1"/>
                <w:sz w:val="24"/>
                <w:szCs w:val="24"/>
                <w:lang w:bidi="ar-EG"/>
              </w:rPr>
            </w:pPr>
            <w:r w:rsidRPr="00FD2074">
              <w:rPr>
                <w:rFonts w:ascii="Sakkal Majalla" w:hAnsi="Sakkal Majalla" w:cs="Sakkal Majalla" w:hint="cs"/>
                <w:b w:val="0"/>
                <w:bCs w:val="0"/>
                <w:sz w:val="24"/>
                <w:szCs w:val="24"/>
                <w:rtl/>
              </w:rPr>
              <w:t>في حال عدم ارسال حالة تنفيذ الطلب</w:t>
            </w:r>
          </w:p>
        </w:tc>
        <w:tc>
          <w:tcPr>
            <w:tcW w:w="1080" w:type="dxa"/>
          </w:tcPr>
          <w:p w14:paraId="2BBE75E7" w14:textId="713FF136" w:rsidR="00F05E1F" w:rsidRPr="00A05ED2" w:rsidRDefault="00F05E1F" w:rsidP="007D65A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A05ED2">
              <w:rPr>
                <w:rFonts w:cstheme="minorHAnsi"/>
                <w:color w:val="000000" w:themeColor="text1"/>
                <w:sz w:val="20"/>
                <w:szCs w:val="20"/>
              </w:rPr>
              <w:t>E9810004</w:t>
            </w:r>
          </w:p>
        </w:tc>
      </w:tr>
      <w:tr w:rsidR="00F05E1F" w:rsidRPr="00FD2074" w14:paraId="0946AAD5" w14:textId="77777777" w:rsidTr="00AF2CC5">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389AF19E" w14:textId="5BD55CE9" w:rsidR="00F05E1F" w:rsidRPr="00FD2074" w:rsidRDefault="00F05E1F" w:rsidP="000414E8">
            <w:pPr>
              <w:bidi/>
              <w:rPr>
                <w:rFonts w:ascii="Sakkal Majalla" w:hAnsi="Sakkal Majalla" w:cs="Sakkal Majalla"/>
                <w:b w:val="0"/>
                <w:bCs w:val="0"/>
                <w:sz w:val="24"/>
                <w:szCs w:val="24"/>
                <w:rtl/>
              </w:rPr>
            </w:pPr>
            <w:r>
              <w:rPr>
                <w:rFonts w:ascii="Sakkal Majalla" w:hAnsi="Sakkal Majalla" w:cs="Sakkal Majalla" w:hint="cs"/>
                <w:b w:val="0"/>
                <w:bCs w:val="0"/>
                <w:sz w:val="24"/>
                <w:szCs w:val="24"/>
                <w:rtl/>
              </w:rPr>
              <w:t xml:space="preserve">في </w:t>
            </w:r>
            <w:r w:rsidRPr="00FD2074">
              <w:rPr>
                <w:rFonts w:ascii="Sakkal Majalla" w:hAnsi="Sakkal Majalla" w:cs="Sakkal Majalla" w:hint="cs"/>
                <w:b w:val="0"/>
                <w:bCs w:val="0"/>
                <w:sz w:val="24"/>
                <w:szCs w:val="24"/>
                <w:rtl/>
              </w:rPr>
              <w:t xml:space="preserve">حال ارسال حالة تنفيذ </w:t>
            </w:r>
            <w:r w:rsidRPr="00BF2867">
              <w:rPr>
                <w:rFonts w:ascii="Sakkal Majalla" w:hAnsi="Sakkal Majalla" w:cs="Sakkal Majalla" w:hint="cs"/>
                <w:b w:val="0"/>
                <w:bCs w:val="0"/>
                <w:sz w:val="24"/>
                <w:szCs w:val="24"/>
                <w:rtl/>
                <w:rPrChange w:id="425" w:author="Abdullah Khalaf [2]" w:date="2020-01-15T11:59:00Z">
                  <w:rPr>
                    <w:rFonts w:ascii="Sakkal Majalla" w:hAnsi="Sakkal Majalla" w:cs="Sakkal Majalla" w:hint="cs"/>
                    <w:b w:val="0"/>
                    <w:bCs w:val="0"/>
                    <w:sz w:val="24"/>
                    <w:szCs w:val="24"/>
                    <w:rtl/>
                  </w:rPr>
                </w:rPrChange>
              </w:rPr>
              <w:t>الطلب لا تتوافق مع ما هو تم الايفاد به  في طلب الحجز الاساسي في حالة التحويل او المصادرة برقم مرجعي</w:t>
            </w:r>
            <w:r w:rsidR="00462A64" w:rsidRPr="00BF2867">
              <w:rPr>
                <w:rFonts w:ascii="Sakkal Majalla" w:hAnsi="Sakkal Majalla" w:cs="Sakkal Majalla" w:hint="cs"/>
                <w:b w:val="0"/>
                <w:bCs w:val="0"/>
                <w:sz w:val="24"/>
                <w:szCs w:val="24"/>
                <w:rtl/>
                <w:rPrChange w:id="426" w:author="Abdullah Khalaf [2]" w:date="2020-01-15T11:59:00Z">
                  <w:rPr>
                    <w:rFonts w:ascii="Sakkal Majalla" w:hAnsi="Sakkal Majalla" w:cs="Sakkal Majalla" w:hint="cs"/>
                    <w:b w:val="0"/>
                    <w:bCs w:val="0"/>
                    <w:sz w:val="24"/>
                    <w:szCs w:val="24"/>
                    <w:rtl/>
                  </w:rPr>
                </w:rPrChange>
              </w:rPr>
              <w:t xml:space="preserve"> </w:t>
            </w:r>
            <w:r w:rsidR="000B36BD" w:rsidRPr="00BF2867">
              <w:rPr>
                <w:rFonts w:ascii="Sakkal Majalla" w:hAnsi="Sakkal Majalla" w:cs="Sakkal Majalla"/>
                <w:b w:val="0"/>
                <w:bCs w:val="0"/>
                <w:sz w:val="24"/>
                <w:szCs w:val="24"/>
                <w:rtl/>
                <w:rPrChange w:id="427" w:author="Abdullah Khalaf [2]" w:date="2020-01-15T11:59:00Z">
                  <w:rPr>
                    <w:rFonts w:ascii="Sakkal Majalla" w:hAnsi="Sakkal Majalla" w:cs="Sakkal Majalla"/>
                    <w:b w:val="0"/>
                    <w:bCs w:val="0"/>
                    <w:sz w:val="24"/>
                    <w:szCs w:val="24"/>
                    <w:highlight w:val="cyan"/>
                    <w:rtl/>
                  </w:rPr>
                </w:rPrChange>
              </w:rPr>
              <w:t>–</w:t>
            </w:r>
            <w:r w:rsidR="00462A64" w:rsidRPr="00BF2867">
              <w:rPr>
                <w:rFonts w:ascii="Sakkal Majalla" w:hAnsi="Sakkal Majalla" w:cs="Sakkal Majalla" w:hint="cs"/>
                <w:b w:val="0"/>
                <w:bCs w:val="0"/>
                <w:sz w:val="24"/>
                <w:szCs w:val="24"/>
                <w:rtl/>
                <w:rPrChange w:id="428" w:author="Abdullah Khalaf [2]" w:date="2020-01-15T11:59:00Z">
                  <w:rPr>
                    <w:rFonts w:ascii="Sakkal Majalla" w:hAnsi="Sakkal Majalla" w:cs="Sakkal Majalla" w:hint="cs"/>
                    <w:b w:val="0"/>
                    <w:bCs w:val="0"/>
                    <w:sz w:val="24"/>
                    <w:szCs w:val="24"/>
                    <w:highlight w:val="cyan"/>
                    <w:rtl/>
                  </w:rPr>
                </w:rPrChange>
              </w:rPr>
              <w:t xml:space="preserve"> تنفيذ</w:t>
            </w:r>
          </w:p>
        </w:tc>
        <w:tc>
          <w:tcPr>
            <w:tcW w:w="1080" w:type="dxa"/>
          </w:tcPr>
          <w:p w14:paraId="2B341CEE" w14:textId="5DCC5EBE" w:rsidR="00F05E1F" w:rsidRPr="00AF2CC5" w:rsidRDefault="00F05E1F" w:rsidP="007D65A9">
            <w:pPr>
              <w:bidi/>
              <w:jc w:val="right"/>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b/>
                <w:bCs/>
                <w:sz w:val="24"/>
                <w:szCs w:val="24"/>
              </w:rPr>
            </w:pPr>
            <w:r w:rsidRPr="00560F31">
              <w:rPr>
                <w:rFonts w:cstheme="minorHAnsi"/>
                <w:color w:val="000000" w:themeColor="text1"/>
                <w:sz w:val="20"/>
                <w:szCs w:val="20"/>
              </w:rPr>
              <w:t>E1020000</w:t>
            </w:r>
          </w:p>
        </w:tc>
      </w:tr>
      <w:tr w:rsidR="00CE1035" w:rsidRPr="00FD2074" w14:paraId="2FF767B2" w14:textId="77777777" w:rsidTr="00AF2CC5">
        <w:trPr>
          <w:gridAfter w:val="1"/>
          <w:wAfter w:w="11" w:type="dxa"/>
          <w:ins w:id="429" w:author="Abdullah Khalaf [2]" w:date="2020-01-15T12:05:00Z"/>
        </w:trPr>
        <w:tc>
          <w:tcPr>
            <w:cnfStyle w:val="001000000000" w:firstRow="0" w:lastRow="0" w:firstColumn="1" w:lastColumn="0" w:oddVBand="0" w:evenVBand="0" w:oddHBand="0" w:evenHBand="0" w:firstRowFirstColumn="0" w:firstRowLastColumn="0" w:lastRowFirstColumn="0" w:lastRowLastColumn="0"/>
            <w:tcW w:w="9018" w:type="dxa"/>
          </w:tcPr>
          <w:p w14:paraId="35C6CDDB" w14:textId="3D46D11B" w:rsidR="00CE1035" w:rsidRPr="00CE1035" w:rsidRDefault="00CE1035" w:rsidP="000414E8">
            <w:pPr>
              <w:bidi/>
              <w:rPr>
                <w:ins w:id="430" w:author="Abdullah Khalaf [2]" w:date="2020-01-15T12:05:00Z"/>
                <w:rFonts w:ascii="Sakkal Majalla" w:hAnsi="Sakkal Majalla" w:cs="Sakkal Majalla" w:hint="cs"/>
                <w:sz w:val="24"/>
                <w:szCs w:val="24"/>
                <w:highlight w:val="green"/>
                <w:rtl/>
                <w:rPrChange w:id="431" w:author="Abdullah Khalaf [2]" w:date="2020-01-15T12:09:00Z">
                  <w:rPr>
                    <w:ins w:id="432" w:author="Abdullah Khalaf [2]" w:date="2020-01-15T12:05:00Z"/>
                    <w:rFonts w:ascii="Sakkal Majalla" w:hAnsi="Sakkal Majalla" w:cs="Sakkal Majalla" w:hint="cs"/>
                    <w:sz w:val="24"/>
                    <w:szCs w:val="24"/>
                    <w:rtl/>
                  </w:rPr>
                </w:rPrChange>
              </w:rPr>
            </w:pPr>
            <w:bookmarkStart w:id="433" w:name="_GoBack"/>
            <w:bookmarkEnd w:id="433"/>
            <w:ins w:id="434" w:author="Abdullah Khalaf [2]" w:date="2020-01-15T12:05:00Z">
              <w:r w:rsidRPr="00CE1035">
                <w:rPr>
                  <w:rFonts w:ascii="Sakkal Majalla" w:hAnsi="Sakkal Majalla" w:cs="Sakkal Majalla" w:hint="cs"/>
                  <w:sz w:val="24"/>
                  <w:szCs w:val="24"/>
                  <w:highlight w:val="green"/>
                  <w:rtl/>
                  <w:rPrChange w:id="435" w:author="Abdullah Khalaf [2]" w:date="2020-01-15T12:09:00Z">
                    <w:rPr>
                      <w:rFonts w:ascii="Sakkal Majalla" w:hAnsi="Sakkal Majalla" w:cs="Sakkal Majalla" w:hint="cs"/>
                      <w:sz w:val="24"/>
                      <w:szCs w:val="24"/>
                      <w:rtl/>
                    </w:rPr>
                  </w:rPrChange>
                </w:rPr>
                <w:t xml:space="preserve">في حال </w:t>
              </w:r>
            </w:ins>
            <w:ins w:id="436" w:author="Abdullah Khalaf [2]" w:date="2020-01-15T12:06:00Z">
              <w:r w:rsidRPr="00CE1035">
                <w:rPr>
                  <w:rFonts w:ascii="Sakkal Majalla" w:hAnsi="Sakkal Majalla" w:cs="Sakkal Majalla" w:hint="cs"/>
                  <w:sz w:val="24"/>
                  <w:szCs w:val="24"/>
                  <w:highlight w:val="green"/>
                  <w:rtl/>
                  <w:rPrChange w:id="437" w:author="Abdullah Khalaf [2]" w:date="2020-01-15T12:09:00Z">
                    <w:rPr>
                      <w:rFonts w:ascii="Sakkal Majalla" w:hAnsi="Sakkal Majalla" w:cs="Sakkal Majalla" w:hint="cs"/>
                      <w:sz w:val="24"/>
                      <w:szCs w:val="24"/>
                      <w:rtl/>
                    </w:rPr>
                  </w:rPrChange>
                </w:rPr>
                <w:t xml:space="preserve">كان التحويل </w:t>
              </w:r>
            </w:ins>
            <w:ins w:id="438" w:author="Abdullah Khalaf [2]" w:date="2020-01-15T12:07:00Z">
              <w:r w:rsidRPr="00CE1035">
                <w:rPr>
                  <w:rFonts w:ascii="Sakkal Majalla" w:hAnsi="Sakkal Majalla" w:cs="Sakkal Majalla" w:hint="cs"/>
                  <w:sz w:val="24"/>
                  <w:szCs w:val="24"/>
                  <w:highlight w:val="green"/>
                  <w:rtl/>
                  <w:rPrChange w:id="439" w:author="Abdullah Khalaf [2]" w:date="2020-01-15T12:09:00Z">
                    <w:rPr>
                      <w:rFonts w:ascii="Sakkal Majalla" w:hAnsi="Sakkal Majalla" w:cs="Sakkal Majalla" w:hint="cs"/>
                      <w:sz w:val="24"/>
                      <w:szCs w:val="24"/>
                      <w:rtl/>
                    </w:rPr>
                  </w:rPrChange>
                </w:rPr>
                <w:t>من</w:t>
              </w:r>
            </w:ins>
            <w:ins w:id="440" w:author="Abdullah Khalaf [2]" w:date="2020-01-15T12:06:00Z">
              <w:r w:rsidRPr="00CE1035">
                <w:rPr>
                  <w:rFonts w:ascii="Sakkal Majalla" w:hAnsi="Sakkal Majalla" w:cs="Sakkal Majalla" w:hint="cs"/>
                  <w:sz w:val="24"/>
                  <w:szCs w:val="24"/>
                  <w:highlight w:val="green"/>
                  <w:rtl/>
                  <w:rPrChange w:id="441" w:author="Abdullah Khalaf [2]" w:date="2020-01-15T12:09:00Z">
                    <w:rPr>
                      <w:rFonts w:ascii="Sakkal Majalla" w:hAnsi="Sakkal Majalla" w:cs="Sakkal Majalla" w:hint="cs"/>
                      <w:sz w:val="24"/>
                      <w:szCs w:val="24"/>
                      <w:rtl/>
                    </w:rPr>
                  </w:rPrChange>
                </w:rPr>
                <w:t xml:space="preserve"> حساب</w:t>
              </w:r>
            </w:ins>
            <w:ins w:id="442" w:author="Abdullah Khalaf [2]" w:date="2020-01-15T12:07:00Z">
              <w:r w:rsidRPr="00CE1035">
                <w:rPr>
                  <w:rFonts w:ascii="Sakkal Majalla" w:hAnsi="Sakkal Majalla" w:cs="Sakkal Majalla" w:hint="cs"/>
                  <w:sz w:val="24"/>
                  <w:szCs w:val="24"/>
                  <w:highlight w:val="green"/>
                  <w:rtl/>
                  <w:rPrChange w:id="443" w:author="Abdullah Khalaf [2]" w:date="2020-01-15T12:09:00Z">
                    <w:rPr>
                      <w:rFonts w:ascii="Sakkal Majalla" w:hAnsi="Sakkal Majalla" w:cs="Sakkal Majalla" w:hint="cs"/>
                      <w:sz w:val="24"/>
                      <w:szCs w:val="24"/>
                      <w:rtl/>
                    </w:rPr>
                  </w:rPrChange>
                </w:rPr>
                <w:t xml:space="preserve"> محدد وكان الرصيد كافِ</w:t>
              </w:r>
            </w:ins>
            <w:ins w:id="444" w:author="Abdullah Khalaf [2]" w:date="2020-01-15T12:08:00Z">
              <w:r w:rsidRPr="00CE1035">
                <w:rPr>
                  <w:rFonts w:ascii="Sakkal Majalla" w:hAnsi="Sakkal Majalla" w:cs="Sakkal Majalla" w:hint="cs"/>
                  <w:sz w:val="24"/>
                  <w:szCs w:val="24"/>
                  <w:highlight w:val="green"/>
                  <w:rtl/>
                  <w:rPrChange w:id="445" w:author="Abdullah Khalaf [2]" w:date="2020-01-15T12:09:00Z">
                    <w:rPr>
                      <w:rFonts w:ascii="Sakkal Majalla" w:hAnsi="Sakkal Majalla" w:cs="Sakkal Majalla" w:hint="cs"/>
                      <w:sz w:val="24"/>
                      <w:szCs w:val="24"/>
                      <w:rtl/>
                    </w:rPr>
                  </w:rPrChange>
                </w:rPr>
                <w:t xml:space="preserve"> في هذه الحساب و  تم ارسال الحالة انه لا يوجد رصيد</w:t>
              </w:r>
            </w:ins>
          </w:p>
        </w:tc>
        <w:tc>
          <w:tcPr>
            <w:tcW w:w="1080" w:type="dxa"/>
          </w:tcPr>
          <w:p w14:paraId="26D40CAF" w14:textId="2DDDB708" w:rsidR="00CE1035" w:rsidRPr="00CE1035" w:rsidRDefault="00CE1035" w:rsidP="007D65A9">
            <w:pPr>
              <w:bidi/>
              <w:jc w:val="right"/>
              <w:cnfStyle w:val="000000000000" w:firstRow="0" w:lastRow="0" w:firstColumn="0" w:lastColumn="0" w:oddVBand="0" w:evenVBand="0" w:oddHBand="0" w:evenHBand="0" w:firstRowFirstColumn="0" w:firstRowLastColumn="0" w:lastRowFirstColumn="0" w:lastRowLastColumn="0"/>
              <w:rPr>
                <w:ins w:id="446" w:author="Abdullah Khalaf [2]" w:date="2020-01-15T12:05:00Z"/>
                <w:rFonts w:cstheme="minorHAnsi"/>
                <w:color w:val="000000" w:themeColor="text1"/>
                <w:sz w:val="20"/>
                <w:szCs w:val="20"/>
                <w:highlight w:val="green"/>
                <w:rPrChange w:id="447" w:author="Abdullah Khalaf [2]" w:date="2020-01-15T12:09:00Z">
                  <w:rPr>
                    <w:ins w:id="448" w:author="Abdullah Khalaf [2]" w:date="2020-01-15T12:05:00Z"/>
                    <w:rFonts w:cstheme="minorHAnsi"/>
                    <w:color w:val="000000" w:themeColor="text1"/>
                    <w:sz w:val="20"/>
                    <w:szCs w:val="20"/>
                  </w:rPr>
                </w:rPrChange>
              </w:rPr>
            </w:pPr>
            <w:ins w:id="449" w:author="Abdullah Khalaf [2]" w:date="2020-01-15T12:08:00Z">
              <w:r w:rsidRPr="00CE1035">
                <w:rPr>
                  <w:rFonts w:cstheme="minorHAnsi"/>
                  <w:sz w:val="20"/>
                  <w:szCs w:val="20"/>
                  <w:highlight w:val="green"/>
                  <w:lang w:bidi="ar-EG"/>
                  <w:rPrChange w:id="450" w:author="Abdullah Khalaf [2]" w:date="2020-01-15T12:09:00Z">
                    <w:rPr>
                      <w:rFonts w:cstheme="minorHAnsi"/>
                      <w:sz w:val="20"/>
                      <w:szCs w:val="20"/>
                      <w:lang w:bidi="ar-EG"/>
                    </w:rPr>
                  </w:rPrChange>
                </w:rPr>
                <w:t>E1020024</w:t>
              </w:r>
            </w:ins>
          </w:p>
        </w:tc>
      </w:tr>
      <w:tr w:rsidR="00F05E1F" w:rsidRPr="00FD2074" w14:paraId="7D809E07"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23B51070" w14:textId="5078993A" w:rsidR="00F05E1F" w:rsidRPr="00BD6244" w:rsidRDefault="00F05E1F" w:rsidP="000414E8">
            <w:pPr>
              <w:bidi/>
              <w:rPr>
                <w:rFonts w:ascii="Sakkal Majalla" w:hAnsi="Sakkal Majalla" w:cs="Sakkal Majalla"/>
                <w:b w:val="0"/>
                <w:bCs w:val="0"/>
                <w:sz w:val="24"/>
                <w:szCs w:val="24"/>
                <w:rtl/>
              </w:rPr>
            </w:pPr>
            <w:r w:rsidRPr="00BD6244">
              <w:rPr>
                <w:rFonts w:ascii="Sakkal Majalla" w:hAnsi="Sakkal Majalla" w:cs="Sakkal Majalla" w:hint="cs"/>
                <w:b w:val="0"/>
                <w:bCs w:val="0"/>
                <w:sz w:val="24"/>
                <w:szCs w:val="24"/>
                <w:rtl/>
              </w:rPr>
              <w:lastRenderedPageBreak/>
              <w:t>في حالة ارسال الحالة ان حساب المُستفيد غير صحيح وكان الحساب لا يتبع الجهة المُنفذة</w:t>
            </w:r>
          </w:p>
        </w:tc>
        <w:tc>
          <w:tcPr>
            <w:tcW w:w="1080" w:type="dxa"/>
          </w:tcPr>
          <w:p w14:paraId="74445BBF" w14:textId="49D6DA9F" w:rsidR="00F05E1F" w:rsidRPr="00A05ED2" w:rsidRDefault="00F05E1F" w:rsidP="007D65A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3417D1">
              <w:rPr>
                <w:rFonts w:cstheme="minorHAnsi"/>
                <w:sz w:val="20"/>
                <w:szCs w:val="20"/>
                <w:lang w:bidi="ar-EG"/>
              </w:rPr>
              <w:t>E1020024</w:t>
            </w:r>
          </w:p>
        </w:tc>
      </w:tr>
      <w:tr w:rsidR="00F05E1F" w:rsidRPr="00FD2074" w14:paraId="6A585C56"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5FB37B1D" w14:textId="0B44A967" w:rsidR="00F05E1F" w:rsidRPr="00B97FD0" w:rsidRDefault="00F05E1F" w:rsidP="000414E8">
            <w:pPr>
              <w:bidi/>
              <w:rPr>
                <w:rFonts w:ascii="Sakkal Majalla" w:hAnsi="Sakkal Majalla" w:cs="Sakkal Majalla"/>
                <w:b w:val="0"/>
                <w:bCs w:val="0"/>
                <w:sz w:val="24"/>
                <w:szCs w:val="24"/>
                <w:rtl/>
              </w:rPr>
            </w:pPr>
            <w:r w:rsidRPr="00B97FD0">
              <w:rPr>
                <w:rFonts w:ascii="Sakkal Majalla" w:hAnsi="Sakkal Majalla" w:cs="Sakkal Majalla" w:hint="cs"/>
                <w:b w:val="0"/>
                <w:bCs w:val="0"/>
                <w:sz w:val="24"/>
                <w:szCs w:val="24"/>
                <w:rtl/>
              </w:rPr>
              <w:t>في حال ارسال حالة تخص طلبات ما قبل تنفيذ على طلبات تنفيذ</w:t>
            </w:r>
            <w:r>
              <w:rPr>
                <w:rFonts w:ascii="Sakkal Majalla" w:hAnsi="Sakkal Majalla" w:cs="Sakkal Majalla" w:hint="cs"/>
                <w:b w:val="0"/>
                <w:bCs w:val="0"/>
                <w:sz w:val="24"/>
                <w:szCs w:val="24"/>
                <w:rtl/>
              </w:rPr>
              <w:t xml:space="preserve"> </w:t>
            </w:r>
            <w:r>
              <w:rPr>
                <w:rFonts w:ascii="Sakkal Majalla" w:hAnsi="Sakkal Majalla" w:cs="Sakkal Majalla"/>
                <w:b w:val="0"/>
                <w:bCs w:val="0"/>
                <w:sz w:val="24"/>
                <w:szCs w:val="24"/>
                <w:rtl/>
              </w:rPr>
              <w:t>–</w:t>
            </w:r>
            <w:r>
              <w:rPr>
                <w:rFonts w:ascii="Sakkal Majalla" w:hAnsi="Sakkal Majalla" w:cs="Sakkal Majalla" w:hint="cs"/>
                <w:b w:val="0"/>
                <w:bCs w:val="0"/>
                <w:sz w:val="24"/>
                <w:szCs w:val="24"/>
                <w:rtl/>
              </w:rPr>
              <w:t xml:space="preserve"> في حالة الحجز</w:t>
            </w:r>
          </w:p>
        </w:tc>
        <w:tc>
          <w:tcPr>
            <w:tcW w:w="1080" w:type="dxa"/>
          </w:tcPr>
          <w:p w14:paraId="0386EDAB" w14:textId="528DE345" w:rsidR="00F05E1F" w:rsidRPr="00A05ED2" w:rsidRDefault="00F05E1F" w:rsidP="00AF2CC5">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3417D1">
              <w:rPr>
                <w:rFonts w:cstheme="minorHAnsi"/>
                <w:sz w:val="20"/>
                <w:szCs w:val="20"/>
                <w:lang w:bidi="ar-EG"/>
              </w:rPr>
              <w:t>E1020024</w:t>
            </w:r>
          </w:p>
        </w:tc>
      </w:tr>
      <w:tr w:rsidR="00F05E1F" w:rsidRPr="00FD2074" w14:paraId="0B4823F4"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6129E696" w14:textId="52CD13F5" w:rsidR="00F05E1F" w:rsidRPr="00B97FD0" w:rsidRDefault="00F05E1F" w:rsidP="000414E8">
            <w:pPr>
              <w:bidi/>
              <w:rPr>
                <w:rFonts w:ascii="Sakkal Majalla" w:hAnsi="Sakkal Majalla" w:cs="Sakkal Majalla"/>
                <w:b w:val="0"/>
                <w:bCs w:val="0"/>
                <w:sz w:val="24"/>
                <w:szCs w:val="24"/>
                <w:rtl/>
              </w:rPr>
            </w:pPr>
            <w:r w:rsidRPr="00B97FD0">
              <w:rPr>
                <w:rFonts w:ascii="Sakkal Majalla" w:hAnsi="Sakkal Majalla" w:cs="Sakkal Majalla" w:hint="cs"/>
                <w:b w:val="0"/>
                <w:bCs w:val="0"/>
                <w:sz w:val="24"/>
                <w:szCs w:val="24"/>
                <w:rtl/>
              </w:rPr>
              <w:t>في حال ارسال حالة تخص طلبات تنفيذ على طلبات ما قبل تنفيذ</w:t>
            </w:r>
            <w:r>
              <w:rPr>
                <w:rFonts w:ascii="Sakkal Majalla" w:hAnsi="Sakkal Majalla" w:cs="Sakkal Majalla" w:hint="cs"/>
                <w:b w:val="0"/>
                <w:bCs w:val="0"/>
                <w:sz w:val="24"/>
                <w:szCs w:val="24"/>
                <w:rtl/>
              </w:rPr>
              <w:t xml:space="preserve"> </w:t>
            </w:r>
            <w:r>
              <w:rPr>
                <w:rFonts w:ascii="Sakkal Majalla" w:hAnsi="Sakkal Majalla" w:cs="Sakkal Majalla"/>
                <w:b w:val="0"/>
                <w:bCs w:val="0"/>
                <w:sz w:val="24"/>
                <w:szCs w:val="24"/>
                <w:rtl/>
              </w:rPr>
              <w:t>–</w:t>
            </w:r>
            <w:r>
              <w:rPr>
                <w:rFonts w:ascii="Sakkal Majalla" w:hAnsi="Sakkal Majalla" w:cs="Sakkal Majalla" w:hint="cs"/>
                <w:b w:val="0"/>
                <w:bCs w:val="0"/>
                <w:sz w:val="24"/>
                <w:szCs w:val="24"/>
                <w:rtl/>
              </w:rPr>
              <w:t xml:space="preserve"> في حالة الحجز</w:t>
            </w:r>
          </w:p>
        </w:tc>
        <w:tc>
          <w:tcPr>
            <w:tcW w:w="1080" w:type="dxa"/>
          </w:tcPr>
          <w:p w14:paraId="1F7FF78A" w14:textId="2854C248" w:rsidR="00F05E1F" w:rsidRPr="00A05ED2" w:rsidRDefault="00F05E1F" w:rsidP="007D65A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3417D1">
              <w:rPr>
                <w:rFonts w:cstheme="minorHAnsi"/>
                <w:sz w:val="20"/>
                <w:szCs w:val="20"/>
                <w:lang w:bidi="ar-EG"/>
              </w:rPr>
              <w:t>E1020024</w:t>
            </w:r>
          </w:p>
        </w:tc>
      </w:tr>
      <w:tr w:rsidR="00F05E1F" w:rsidRPr="00FD2074" w14:paraId="70AA08B6" w14:textId="77777777" w:rsidTr="005703B2">
        <w:trPr>
          <w:gridAfter w:val="1"/>
          <w:wAfter w:w="11" w:type="dxa"/>
          <w:trHeight w:val="56"/>
        </w:trPr>
        <w:tc>
          <w:tcPr>
            <w:cnfStyle w:val="001000000000" w:firstRow="0" w:lastRow="0" w:firstColumn="1" w:lastColumn="0" w:oddVBand="0" w:evenVBand="0" w:oddHBand="0" w:evenHBand="0" w:firstRowFirstColumn="0" w:firstRowLastColumn="0" w:lastRowFirstColumn="0" w:lastRowLastColumn="0"/>
            <w:tcW w:w="9018" w:type="dxa"/>
          </w:tcPr>
          <w:p w14:paraId="19599476" w14:textId="6E50D579" w:rsidR="00F05E1F" w:rsidRPr="00E35FB0" w:rsidRDefault="00F05E1F" w:rsidP="00E35FB0">
            <w:pPr>
              <w:bidi/>
              <w:rPr>
                <w:rFonts w:ascii="Sakkal Majalla" w:hAnsi="Sakkal Majalla" w:cs="Sakkal Majalla"/>
                <w:b w:val="0"/>
                <w:bCs w:val="0"/>
                <w:sz w:val="24"/>
                <w:szCs w:val="24"/>
                <w:rtl/>
              </w:rPr>
            </w:pPr>
            <w:r w:rsidRPr="005703B2">
              <w:rPr>
                <w:rFonts w:ascii="Sakkal Majalla" w:hAnsi="Sakkal Majalla" w:cs="Sakkal Majalla" w:hint="eastAsia"/>
                <w:b w:val="0"/>
                <w:bCs w:val="0"/>
                <w:sz w:val="24"/>
                <w:szCs w:val="24"/>
                <w:rtl/>
              </w:rPr>
              <w:t>في</w:t>
            </w:r>
            <w:r w:rsidRPr="005703B2">
              <w:rPr>
                <w:rFonts w:ascii="Sakkal Majalla" w:hAnsi="Sakkal Majalla" w:cs="Sakkal Majalla"/>
                <w:b w:val="0"/>
                <w:bCs w:val="0"/>
                <w:sz w:val="24"/>
                <w:szCs w:val="24"/>
                <w:rtl/>
              </w:rPr>
              <w:t xml:space="preserve"> حال ورود طلب تحويل بمبلغ محدد وكان اقل من أو يساوي المبلغ </w:t>
            </w:r>
            <w:commentRangeStart w:id="451"/>
            <w:commentRangeStart w:id="452"/>
            <w:r w:rsidRPr="005703B2">
              <w:rPr>
                <w:rFonts w:ascii="Sakkal Majalla" w:hAnsi="Sakkal Majalla" w:cs="Sakkal Majalla"/>
                <w:b w:val="0"/>
                <w:bCs w:val="0"/>
                <w:sz w:val="24"/>
                <w:szCs w:val="24"/>
                <w:rtl/>
              </w:rPr>
              <w:t>المحجوز</w:t>
            </w:r>
            <w:commentRangeEnd w:id="451"/>
            <w:r w:rsidR="00937B16">
              <w:rPr>
                <w:rStyle w:val="CommentReference"/>
                <w:rFonts w:ascii="Times New Roman" w:eastAsia="Times New Roman" w:hAnsi="Times New Roman" w:cs="Times New Roman"/>
                <w:b w:val="0"/>
                <w:bCs w:val="0"/>
              </w:rPr>
              <w:commentReference w:id="451"/>
            </w:r>
            <w:commentRangeEnd w:id="452"/>
            <w:r w:rsidR="00F40A45">
              <w:rPr>
                <w:rStyle w:val="CommentReference"/>
                <w:rFonts w:ascii="Times New Roman" w:eastAsia="Times New Roman" w:hAnsi="Times New Roman" w:cs="Times New Roman"/>
                <w:b w:val="0"/>
                <w:bCs w:val="0"/>
                <w:rtl/>
              </w:rPr>
              <w:commentReference w:id="452"/>
            </w:r>
            <w:r w:rsidRPr="005703B2">
              <w:rPr>
                <w:rFonts w:ascii="Sakkal Majalla" w:hAnsi="Sakkal Majalla" w:cs="Sakkal Majalla"/>
                <w:b w:val="0"/>
                <w:bCs w:val="0"/>
                <w:sz w:val="24"/>
                <w:szCs w:val="24"/>
                <w:rtl/>
              </w:rPr>
              <w:t xml:space="preserve"> </w:t>
            </w:r>
            <w:ins w:id="453" w:author="Abdullah Khalaf" w:date="2020-01-14T18:05:00Z">
              <w:r w:rsidR="00F40A45">
                <w:rPr>
                  <w:rFonts w:ascii="Sakkal Majalla" w:hAnsi="Sakkal Majalla" w:cs="Sakkal Majalla" w:hint="cs"/>
                  <w:b w:val="0"/>
                  <w:bCs w:val="0"/>
                  <w:sz w:val="24"/>
                  <w:szCs w:val="24"/>
                  <w:rtl/>
                </w:rPr>
                <w:t xml:space="preserve">من </w:t>
              </w:r>
              <w:r w:rsidR="00F40A45" w:rsidRPr="00BF2867">
                <w:rPr>
                  <w:rFonts w:ascii="Sakkal Majalla" w:hAnsi="Sakkal Majalla" w:cs="Sakkal Majalla" w:hint="cs"/>
                  <w:b w:val="0"/>
                  <w:bCs w:val="0"/>
                  <w:sz w:val="24"/>
                  <w:szCs w:val="24"/>
                  <w:rtl/>
                  <w:rPrChange w:id="454" w:author="Abdullah Khalaf [2]" w:date="2020-01-15T11:59:00Z">
                    <w:rPr>
                      <w:rFonts w:ascii="Sakkal Majalla" w:hAnsi="Sakkal Majalla" w:cs="Sakkal Majalla" w:hint="cs"/>
                      <w:b w:val="0"/>
                      <w:bCs w:val="0"/>
                      <w:sz w:val="24"/>
                      <w:szCs w:val="24"/>
                      <w:rtl/>
                    </w:rPr>
                  </w:rPrChange>
                </w:rPr>
                <w:t xml:space="preserve">الجهة المُنفذة </w:t>
              </w:r>
            </w:ins>
            <w:r w:rsidRPr="00BF2867">
              <w:rPr>
                <w:rFonts w:ascii="Sakkal Majalla" w:hAnsi="Sakkal Majalla" w:cs="Sakkal Majalla"/>
                <w:b w:val="0"/>
                <w:bCs w:val="0"/>
                <w:sz w:val="24"/>
                <w:szCs w:val="24"/>
                <w:rtl/>
                <w:rPrChange w:id="455" w:author="Abdullah Khalaf [2]" w:date="2020-01-15T11:59:00Z">
                  <w:rPr>
                    <w:rFonts w:ascii="Sakkal Majalla" w:hAnsi="Sakkal Majalla" w:cs="Sakkal Majalla"/>
                    <w:b w:val="0"/>
                    <w:bCs w:val="0"/>
                    <w:sz w:val="24"/>
                    <w:szCs w:val="24"/>
                    <w:rtl/>
                  </w:rPr>
                </w:rPrChange>
              </w:rPr>
              <w:t xml:space="preserve">وكانت حالة رد الجهات المنفذة </w:t>
            </w:r>
            <w:r w:rsidRPr="00BF2867">
              <w:rPr>
                <w:rFonts w:ascii="Sakkal Majalla" w:hAnsi="Sakkal Majalla" w:cs="Sakkal Majalla"/>
                <w:b w:val="0"/>
                <w:bCs w:val="0"/>
                <w:sz w:val="24"/>
                <w:szCs w:val="24"/>
                <w:rPrChange w:id="456" w:author="Abdullah Khalaf [2]" w:date="2020-01-15T11:59:00Z">
                  <w:rPr>
                    <w:rFonts w:ascii="Sakkal Majalla" w:hAnsi="Sakkal Majalla" w:cs="Sakkal Majalla"/>
                    <w:b w:val="0"/>
                    <w:bCs w:val="0"/>
                    <w:sz w:val="24"/>
                    <w:szCs w:val="24"/>
                  </w:rPr>
                </w:rPrChange>
              </w:rPr>
              <w:t>]</w:t>
            </w:r>
            <w:r w:rsidRPr="00BF2867">
              <w:rPr>
                <w:rFonts w:ascii="Sakkal Majalla" w:hAnsi="Sakkal Majalla" w:cs="Sakkal Majalla" w:hint="eastAsia"/>
                <w:b w:val="0"/>
                <w:bCs w:val="0"/>
                <w:sz w:val="24"/>
                <w:szCs w:val="24"/>
                <w:rtl/>
                <w:rPrChange w:id="457" w:author="Abdullah Khalaf [2]" w:date="2020-01-15T11:59:00Z">
                  <w:rPr>
                    <w:rFonts w:ascii="Sakkal Majalla" w:hAnsi="Sakkal Majalla" w:cs="Sakkal Majalla" w:hint="eastAsia"/>
                    <w:b w:val="0"/>
                    <w:bCs w:val="0"/>
                    <w:sz w:val="24"/>
                    <w:szCs w:val="24"/>
                    <w:rtl/>
                  </w:rPr>
                </w:rPrChange>
              </w:rPr>
              <w:t>الرصيد</w:t>
            </w:r>
            <w:r w:rsidRPr="00BF2867">
              <w:rPr>
                <w:rFonts w:ascii="Sakkal Majalla" w:hAnsi="Sakkal Majalla" w:cs="Sakkal Majalla"/>
                <w:b w:val="0"/>
                <w:bCs w:val="0"/>
                <w:sz w:val="24"/>
                <w:szCs w:val="24"/>
                <w:rtl/>
                <w:rPrChange w:id="458" w:author="Abdullah Khalaf [2]" w:date="2020-01-15T11:59:00Z">
                  <w:rPr>
                    <w:rFonts w:ascii="Sakkal Majalla" w:hAnsi="Sakkal Majalla" w:cs="Sakkal Majalla"/>
                    <w:b w:val="0"/>
                    <w:bCs w:val="0"/>
                    <w:sz w:val="24"/>
                    <w:szCs w:val="24"/>
                    <w:rtl/>
                  </w:rPr>
                </w:rPrChange>
              </w:rPr>
              <w:t xml:space="preserve"> </w:t>
            </w:r>
            <w:r w:rsidRPr="00BF2867">
              <w:rPr>
                <w:rFonts w:ascii="Sakkal Majalla" w:hAnsi="Sakkal Majalla" w:cs="Sakkal Majalla" w:hint="eastAsia"/>
                <w:b w:val="0"/>
                <w:bCs w:val="0"/>
                <w:sz w:val="24"/>
                <w:szCs w:val="24"/>
                <w:rtl/>
                <w:rPrChange w:id="459" w:author="Abdullah Khalaf [2]" w:date="2020-01-15T11:59:00Z">
                  <w:rPr>
                    <w:rFonts w:ascii="Sakkal Majalla" w:hAnsi="Sakkal Majalla" w:cs="Sakkal Majalla" w:hint="eastAsia"/>
                    <w:b w:val="0"/>
                    <w:bCs w:val="0"/>
                    <w:sz w:val="24"/>
                    <w:szCs w:val="24"/>
                    <w:rtl/>
                  </w:rPr>
                </w:rPrChange>
              </w:rPr>
              <w:t>لا</w:t>
            </w:r>
            <w:r w:rsidRPr="00BF2867">
              <w:rPr>
                <w:rFonts w:ascii="Sakkal Majalla" w:hAnsi="Sakkal Majalla" w:cs="Sakkal Majalla"/>
                <w:b w:val="0"/>
                <w:bCs w:val="0"/>
                <w:sz w:val="24"/>
                <w:szCs w:val="24"/>
                <w:rtl/>
                <w:rPrChange w:id="460" w:author="Abdullah Khalaf [2]" w:date="2020-01-15T11:59:00Z">
                  <w:rPr>
                    <w:rFonts w:ascii="Sakkal Majalla" w:hAnsi="Sakkal Majalla" w:cs="Sakkal Majalla"/>
                    <w:b w:val="0"/>
                    <w:bCs w:val="0"/>
                    <w:sz w:val="24"/>
                    <w:szCs w:val="24"/>
                    <w:rtl/>
                  </w:rPr>
                </w:rPrChange>
              </w:rPr>
              <w:t xml:space="preserve"> </w:t>
            </w:r>
            <w:r w:rsidRPr="00BF2867">
              <w:rPr>
                <w:rFonts w:ascii="Sakkal Majalla" w:hAnsi="Sakkal Majalla" w:cs="Sakkal Majalla" w:hint="eastAsia"/>
                <w:b w:val="0"/>
                <w:bCs w:val="0"/>
                <w:sz w:val="24"/>
                <w:szCs w:val="24"/>
                <w:rtl/>
                <w:rPrChange w:id="461" w:author="Abdullah Khalaf [2]" w:date="2020-01-15T11:59:00Z">
                  <w:rPr>
                    <w:rFonts w:ascii="Sakkal Majalla" w:hAnsi="Sakkal Majalla" w:cs="Sakkal Majalla" w:hint="eastAsia"/>
                    <w:b w:val="0"/>
                    <w:bCs w:val="0"/>
                    <w:sz w:val="24"/>
                    <w:szCs w:val="24"/>
                    <w:rtl/>
                  </w:rPr>
                </w:rPrChange>
              </w:rPr>
              <w:t>يكفي</w:t>
            </w:r>
            <w:r w:rsidRPr="00BF2867">
              <w:rPr>
                <w:rFonts w:ascii="Sakkal Majalla" w:hAnsi="Sakkal Majalla" w:cs="Sakkal Majalla"/>
                <w:b w:val="0"/>
                <w:bCs w:val="0"/>
                <w:sz w:val="24"/>
                <w:szCs w:val="24"/>
                <w:rPrChange w:id="462" w:author="Abdullah Khalaf [2]" w:date="2020-01-15T11:59:00Z">
                  <w:rPr>
                    <w:rFonts w:ascii="Sakkal Majalla" w:hAnsi="Sakkal Majalla" w:cs="Sakkal Majalla"/>
                    <w:b w:val="0"/>
                    <w:bCs w:val="0"/>
                    <w:sz w:val="24"/>
                    <w:szCs w:val="24"/>
                  </w:rPr>
                </w:rPrChange>
              </w:rPr>
              <w:t>[</w:t>
            </w:r>
            <w:r w:rsidRPr="00BF2867">
              <w:rPr>
                <w:rFonts w:ascii="Sakkal Majalla" w:hAnsi="Sakkal Majalla" w:cs="Sakkal Majalla"/>
                <w:b w:val="0"/>
                <w:bCs w:val="0"/>
                <w:sz w:val="24"/>
                <w:szCs w:val="24"/>
                <w:rtl/>
                <w:rPrChange w:id="463" w:author="Abdullah Khalaf [2]" w:date="2020-01-15T11:59:00Z">
                  <w:rPr>
                    <w:rFonts w:ascii="Sakkal Majalla" w:hAnsi="Sakkal Majalla" w:cs="Sakkal Majalla"/>
                    <w:b w:val="0"/>
                    <w:bCs w:val="0"/>
                    <w:sz w:val="24"/>
                    <w:szCs w:val="24"/>
                    <w:rtl/>
                  </w:rPr>
                </w:rPrChange>
              </w:rPr>
              <w:t xml:space="preserve"> </w:t>
            </w:r>
            <w:r w:rsidRPr="00BF2867">
              <w:rPr>
                <w:rFonts w:ascii="Sakkal Majalla" w:hAnsi="Sakkal Majalla" w:cs="Sakkal Majalla" w:hint="cs"/>
                <w:b w:val="0"/>
                <w:bCs w:val="0"/>
                <w:sz w:val="24"/>
                <w:szCs w:val="24"/>
                <w:rtl/>
                <w:rPrChange w:id="464" w:author="Abdullah Khalaf [2]" w:date="2020-01-15T11:59:00Z">
                  <w:rPr>
                    <w:rFonts w:ascii="Sakkal Majalla" w:hAnsi="Sakkal Majalla" w:cs="Sakkal Majalla" w:hint="cs"/>
                    <w:b w:val="0"/>
                    <w:bCs w:val="0"/>
                    <w:sz w:val="24"/>
                    <w:szCs w:val="24"/>
                    <w:rtl/>
                  </w:rPr>
                </w:rPrChange>
              </w:rPr>
              <w:t>باستثناء في حال</w:t>
            </w:r>
            <w:r w:rsidRPr="00BF2867">
              <w:rPr>
                <w:rFonts w:ascii="Sakkal Majalla" w:hAnsi="Sakkal Majalla" w:cs="Sakkal Majalla"/>
                <w:b w:val="0"/>
                <w:bCs w:val="0"/>
                <w:sz w:val="24"/>
                <w:szCs w:val="24"/>
                <w:rtl/>
                <w:rPrChange w:id="465" w:author="Abdullah Khalaf [2]" w:date="2020-01-15T11:59:00Z">
                  <w:rPr>
                    <w:rFonts w:ascii="Sakkal Majalla" w:hAnsi="Sakkal Majalla" w:cs="Sakkal Majalla"/>
                    <w:b w:val="0"/>
                    <w:bCs w:val="0"/>
                    <w:sz w:val="24"/>
                    <w:szCs w:val="24"/>
                    <w:rtl/>
                  </w:rPr>
                </w:rPrChange>
              </w:rPr>
              <w:t xml:space="preserve"> ورود طلبات تحويل مسبقاً على نفس الرقم المرجعي</w:t>
            </w:r>
            <w:r w:rsidR="007B27B9" w:rsidRPr="00BF2867">
              <w:rPr>
                <w:rFonts w:ascii="Sakkal Majalla" w:hAnsi="Sakkal Majalla" w:cs="Sakkal Majalla" w:hint="cs"/>
                <w:b w:val="0"/>
                <w:bCs w:val="0"/>
                <w:sz w:val="24"/>
                <w:szCs w:val="24"/>
                <w:rtl/>
                <w:rPrChange w:id="466" w:author="Abdullah Khalaf [2]" w:date="2020-01-15T11:59:00Z">
                  <w:rPr>
                    <w:rFonts w:ascii="Sakkal Majalla" w:hAnsi="Sakkal Majalla" w:cs="Sakkal Majalla" w:hint="cs"/>
                    <w:b w:val="0"/>
                    <w:bCs w:val="0"/>
                    <w:sz w:val="24"/>
                    <w:szCs w:val="24"/>
                    <w:rtl/>
                  </w:rPr>
                </w:rPrChange>
              </w:rPr>
              <w:t xml:space="preserve"> </w:t>
            </w:r>
            <w:r w:rsidR="007B27B9" w:rsidRPr="00BF2867">
              <w:rPr>
                <w:rFonts w:ascii="Sakkal Majalla" w:hAnsi="Sakkal Majalla" w:cs="Sakkal Majalla" w:hint="cs"/>
                <w:b w:val="0"/>
                <w:bCs w:val="0"/>
                <w:sz w:val="24"/>
                <w:szCs w:val="24"/>
                <w:rtl/>
                <w:rPrChange w:id="467" w:author="Abdullah Khalaf [2]" w:date="2020-01-15T11:59:00Z">
                  <w:rPr>
                    <w:rFonts w:ascii="Sakkal Majalla" w:hAnsi="Sakkal Majalla" w:cs="Sakkal Majalla" w:hint="cs"/>
                    <w:b w:val="0"/>
                    <w:bCs w:val="0"/>
                    <w:sz w:val="24"/>
                    <w:szCs w:val="24"/>
                    <w:highlight w:val="cyan"/>
                    <w:rtl/>
                  </w:rPr>
                </w:rPrChange>
              </w:rPr>
              <w:t>- تنفيذ</w:t>
            </w:r>
          </w:p>
        </w:tc>
        <w:tc>
          <w:tcPr>
            <w:tcW w:w="1080" w:type="dxa"/>
          </w:tcPr>
          <w:p w14:paraId="1CA13CE6" w14:textId="18A342CC" w:rsidR="00F05E1F" w:rsidRPr="00A05ED2" w:rsidRDefault="00042EF6" w:rsidP="007D65A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highlight w:val="yellow"/>
              </w:rPr>
            </w:pPr>
            <w:r w:rsidRPr="001373D4">
              <w:rPr>
                <w:rFonts w:cstheme="minorHAnsi"/>
                <w:sz w:val="20"/>
                <w:szCs w:val="20"/>
                <w:highlight w:val="green"/>
                <w:lang w:bidi="ar-EG"/>
              </w:rPr>
              <w:t>E1020024</w:t>
            </w:r>
          </w:p>
        </w:tc>
      </w:tr>
      <w:tr w:rsidR="00F05E1F" w:rsidRPr="00FD2074" w14:paraId="6E529F49"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28E2F412" w14:textId="22D5783E" w:rsidR="00F05E1F" w:rsidRPr="00BF2867" w:rsidRDefault="00F05E1F" w:rsidP="000414E8">
            <w:pPr>
              <w:bidi/>
              <w:rPr>
                <w:rFonts w:ascii="Sakkal Majalla" w:hAnsi="Sakkal Majalla" w:cs="Sakkal Majalla"/>
                <w:b w:val="0"/>
                <w:bCs w:val="0"/>
                <w:sz w:val="24"/>
                <w:szCs w:val="24"/>
                <w:rtl/>
                <w:rPrChange w:id="468" w:author="Abdullah Khalaf [2]" w:date="2020-01-15T11:59:00Z">
                  <w:rPr>
                    <w:rFonts w:ascii="Sakkal Majalla" w:hAnsi="Sakkal Majalla" w:cs="Sakkal Majalla"/>
                    <w:b w:val="0"/>
                    <w:bCs w:val="0"/>
                    <w:sz w:val="24"/>
                    <w:szCs w:val="24"/>
                    <w:highlight w:val="yellow"/>
                    <w:rtl/>
                  </w:rPr>
                </w:rPrChange>
              </w:rPr>
            </w:pPr>
            <w:r w:rsidRPr="00BF2867">
              <w:rPr>
                <w:rFonts w:ascii="Sakkal Majalla" w:hAnsi="Sakkal Majalla" w:cs="Sakkal Majalla" w:hint="cs"/>
                <w:b w:val="0"/>
                <w:bCs w:val="0"/>
                <w:sz w:val="24"/>
                <w:szCs w:val="24"/>
                <w:rtl/>
                <w:rPrChange w:id="469" w:author="Abdullah Khalaf [2]" w:date="2020-01-15T11:59:00Z">
                  <w:rPr>
                    <w:rFonts w:ascii="Sakkal Majalla" w:hAnsi="Sakkal Majalla" w:cs="Sakkal Majalla" w:hint="cs"/>
                    <w:b w:val="0"/>
                    <w:bCs w:val="0"/>
                    <w:sz w:val="24"/>
                    <w:szCs w:val="24"/>
                    <w:rtl/>
                  </w:rPr>
                </w:rPrChange>
              </w:rPr>
              <w:t>في حال ارسال حالة ان [الرصيد لا يكفي لاختلاف سعر الصرف] وكانت جميع الحسابات تحمل نفس عملة الحجز</w:t>
            </w:r>
            <w:r w:rsidR="007B27B9" w:rsidRPr="00BF2867">
              <w:rPr>
                <w:rFonts w:ascii="Sakkal Majalla" w:hAnsi="Sakkal Majalla" w:cs="Sakkal Majalla" w:hint="cs"/>
                <w:b w:val="0"/>
                <w:bCs w:val="0"/>
                <w:sz w:val="24"/>
                <w:szCs w:val="24"/>
                <w:rtl/>
                <w:rPrChange w:id="470" w:author="Abdullah Khalaf [2]" w:date="2020-01-15T11:59:00Z">
                  <w:rPr>
                    <w:rFonts w:ascii="Sakkal Majalla" w:hAnsi="Sakkal Majalla" w:cs="Sakkal Majalla" w:hint="cs"/>
                    <w:b w:val="0"/>
                    <w:bCs w:val="0"/>
                    <w:sz w:val="24"/>
                    <w:szCs w:val="24"/>
                    <w:rtl/>
                  </w:rPr>
                </w:rPrChange>
              </w:rPr>
              <w:t xml:space="preserve"> </w:t>
            </w:r>
            <w:del w:id="471" w:author="Abdullah Khalaf [2]" w:date="2020-01-15T11:59:00Z">
              <w:r w:rsidR="007B27B9" w:rsidRPr="00BF2867" w:rsidDel="00C12091">
                <w:rPr>
                  <w:rFonts w:ascii="Sakkal Majalla" w:hAnsi="Sakkal Majalla" w:cs="Sakkal Majalla"/>
                  <w:b w:val="0"/>
                  <w:bCs w:val="0"/>
                  <w:sz w:val="24"/>
                  <w:szCs w:val="24"/>
                  <w:rtl/>
                  <w:rPrChange w:id="472" w:author="Abdullah Khalaf [2]" w:date="2020-01-15T11:59:00Z">
                    <w:rPr>
                      <w:rFonts w:ascii="Sakkal Majalla" w:hAnsi="Sakkal Majalla" w:cs="Sakkal Majalla" w:hint="cs"/>
                      <w:b w:val="0"/>
                      <w:bCs w:val="0"/>
                      <w:sz w:val="24"/>
                      <w:szCs w:val="24"/>
                      <w:highlight w:val="cyan"/>
                      <w:rtl/>
                    </w:rPr>
                  </w:rPrChange>
                </w:rPr>
                <w:delText>-</w:delText>
              </w:r>
            </w:del>
            <w:ins w:id="473" w:author="Abdullah Khalaf [2]" w:date="2020-01-15T11:59:00Z">
              <w:r w:rsidR="00C12091">
                <w:rPr>
                  <w:rFonts w:ascii="Sakkal Majalla" w:hAnsi="Sakkal Majalla" w:cs="Sakkal Majalla"/>
                  <w:b w:val="0"/>
                  <w:bCs w:val="0"/>
                  <w:sz w:val="24"/>
                  <w:szCs w:val="24"/>
                  <w:rtl/>
                </w:rPr>
                <w:t>–</w:t>
              </w:r>
            </w:ins>
            <w:r w:rsidR="007B27B9" w:rsidRPr="00BF2867">
              <w:rPr>
                <w:rFonts w:ascii="Sakkal Majalla" w:hAnsi="Sakkal Majalla" w:cs="Sakkal Majalla" w:hint="cs"/>
                <w:b w:val="0"/>
                <w:bCs w:val="0"/>
                <w:sz w:val="24"/>
                <w:szCs w:val="24"/>
                <w:rtl/>
                <w:rPrChange w:id="474" w:author="Abdullah Khalaf [2]" w:date="2020-01-15T11:59:00Z">
                  <w:rPr>
                    <w:rFonts w:ascii="Sakkal Majalla" w:hAnsi="Sakkal Majalla" w:cs="Sakkal Majalla" w:hint="cs"/>
                    <w:b w:val="0"/>
                    <w:bCs w:val="0"/>
                    <w:sz w:val="24"/>
                    <w:szCs w:val="24"/>
                    <w:highlight w:val="cyan"/>
                    <w:rtl/>
                  </w:rPr>
                </w:rPrChange>
              </w:rPr>
              <w:t xml:space="preserve"> تنفيذ</w:t>
            </w:r>
          </w:p>
        </w:tc>
        <w:tc>
          <w:tcPr>
            <w:tcW w:w="1080" w:type="dxa"/>
          </w:tcPr>
          <w:p w14:paraId="25BA1209" w14:textId="10280A82" w:rsidR="00F05E1F" w:rsidRPr="00A05ED2" w:rsidRDefault="00F05E1F" w:rsidP="00AD6F2B">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3417D1">
              <w:rPr>
                <w:rFonts w:cstheme="minorHAnsi"/>
                <w:sz w:val="20"/>
                <w:szCs w:val="20"/>
                <w:lang w:bidi="ar-EG"/>
              </w:rPr>
              <w:t>E1020024</w:t>
            </w:r>
          </w:p>
        </w:tc>
      </w:tr>
      <w:tr w:rsidR="00F05E1F" w:rsidRPr="00FD2074" w14:paraId="517D27EF"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2D78B95F" w14:textId="6FF7DF3A" w:rsidR="00F05E1F" w:rsidRPr="005E1A35" w:rsidRDefault="00F05E1F" w:rsidP="000414E8">
            <w:pPr>
              <w:bidi/>
              <w:rPr>
                <w:rFonts w:ascii="Sakkal Majalla" w:hAnsi="Sakkal Majalla" w:cs="Sakkal Majalla"/>
                <w:b w:val="0"/>
                <w:bCs w:val="0"/>
                <w:sz w:val="24"/>
                <w:szCs w:val="24"/>
                <w:rtl/>
              </w:rPr>
            </w:pPr>
            <w:r w:rsidRPr="005E1A35">
              <w:rPr>
                <w:rFonts w:ascii="Sakkal Majalla" w:hAnsi="Sakkal Majalla" w:cs="Sakkal Majalla" w:hint="cs"/>
                <w:b w:val="0"/>
                <w:bCs w:val="0"/>
                <w:sz w:val="24"/>
                <w:szCs w:val="24"/>
                <w:rtl/>
              </w:rPr>
              <w:t>في حال ارسال حالة غير مُعرفة للخدمة المعنية</w:t>
            </w:r>
          </w:p>
        </w:tc>
        <w:tc>
          <w:tcPr>
            <w:tcW w:w="1080" w:type="dxa"/>
          </w:tcPr>
          <w:p w14:paraId="0B6C36C0" w14:textId="6B27DCFD" w:rsidR="00F05E1F" w:rsidRPr="00A05ED2" w:rsidRDefault="00F05E1F" w:rsidP="00AD6F2B">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3417D1">
              <w:rPr>
                <w:rFonts w:cstheme="minorHAnsi"/>
                <w:sz w:val="20"/>
                <w:szCs w:val="20"/>
                <w:lang w:bidi="ar-EG"/>
              </w:rPr>
              <w:t>E1020024</w:t>
            </w:r>
          </w:p>
        </w:tc>
      </w:tr>
      <w:tr w:rsidR="00D40FD2" w:rsidRPr="00FD2074" w14:paraId="2F1C5C7F"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35998B4C" w14:textId="19BEFDAC" w:rsidR="00D40FD2" w:rsidRPr="00C12091" w:rsidRDefault="00D40FD2" w:rsidP="006B7FC8">
            <w:pPr>
              <w:bidi/>
              <w:rPr>
                <w:rFonts w:ascii="Sakkal Majalla" w:hAnsi="Sakkal Majalla" w:cs="Sakkal Majalla"/>
                <w:b w:val="0"/>
                <w:bCs w:val="0"/>
                <w:sz w:val="24"/>
                <w:szCs w:val="24"/>
                <w:rtl/>
                <w:rPrChange w:id="475" w:author="Abdullah Khalaf [2]" w:date="2020-01-15T11:59:00Z">
                  <w:rPr>
                    <w:rFonts w:ascii="Sakkal Majalla" w:hAnsi="Sakkal Majalla" w:cs="Sakkal Majalla"/>
                    <w:b w:val="0"/>
                    <w:bCs w:val="0"/>
                    <w:sz w:val="24"/>
                    <w:szCs w:val="24"/>
                    <w:highlight w:val="cyan"/>
                    <w:rtl/>
                  </w:rPr>
                </w:rPrChange>
              </w:rPr>
            </w:pPr>
            <w:r w:rsidRPr="00C12091">
              <w:rPr>
                <w:rFonts w:ascii="Sakkal Majalla" w:hAnsi="Sakkal Majalla" w:cs="Sakkal Majalla" w:hint="cs"/>
                <w:b w:val="0"/>
                <w:bCs w:val="0"/>
                <w:sz w:val="24"/>
                <w:szCs w:val="24"/>
                <w:rtl/>
                <w:rPrChange w:id="476" w:author="Abdullah Khalaf [2]" w:date="2020-01-15T11:59:00Z">
                  <w:rPr>
                    <w:rFonts w:ascii="Sakkal Majalla" w:hAnsi="Sakkal Majalla" w:cs="Sakkal Majalla" w:hint="cs"/>
                    <w:b w:val="0"/>
                    <w:bCs w:val="0"/>
                    <w:sz w:val="24"/>
                    <w:szCs w:val="24"/>
                    <w:highlight w:val="cyan"/>
                    <w:rtl/>
                  </w:rPr>
                </w:rPrChange>
              </w:rPr>
              <w:t>في حال ارسال حالة تتعلق بهوية او هوية و حساب وكان المُدخل حساب فقط</w:t>
            </w:r>
          </w:p>
        </w:tc>
        <w:tc>
          <w:tcPr>
            <w:tcW w:w="1080" w:type="dxa"/>
          </w:tcPr>
          <w:p w14:paraId="5E81A824" w14:textId="35094521" w:rsidR="00D40FD2" w:rsidRPr="00C12091" w:rsidRDefault="00D40FD2" w:rsidP="00AD6F2B">
            <w:pPr>
              <w:cnfStyle w:val="000000100000" w:firstRow="0" w:lastRow="0" w:firstColumn="0" w:lastColumn="0" w:oddVBand="0" w:evenVBand="0" w:oddHBand="1" w:evenHBand="0" w:firstRowFirstColumn="0" w:firstRowLastColumn="0" w:lastRowFirstColumn="0" w:lastRowLastColumn="0"/>
              <w:rPr>
                <w:rFonts w:cstheme="minorHAnsi"/>
                <w:sz w:val="20"/>
                <w:szCs w:val="20"/>
                <w:lang w:bidi="ar-EG"/>
                <w:rPrChange w:id="477" w:author="Abdullah Khalaf [2]" w:date="2020-01-15T11:59:00Z">
                  <w:rPr>
                    <w:rFonts w:cstheme="minorHAnsi"/>
                    <w:sz w:val="20"/>
                    <w:szCs w:val="20"/>
                    <w:highlight w:val="cyan"/>
                    <w:lang w:bidi="ar-EG"/>
                  </w:rPr>
                </w:rPrChange>
              </w:rPr>
            </w:pPr>
            <w:r w:rsidRPr="00C12091">
              <w:rPr>
                <w:rFonts w:cstheme="minorHAnsi"/>
                <w:sz w:val="20"/>
                <w:szCs w:val="20"/>
                <w:lang w:bidi="ar-EG"/>
                <w:rPrChange w:id="478" w:author="Abdullah Khalaf [2]" w:date="2020-01-15T11:59:00Z">
                  <w:rPr>
                    <w:rFonts w:cstheme="minorHAnsi"/>
                    <w:sz w:val="20"/>
                    <w:szCs w:val="20"/>
                    <w:highlight w:val="cyan"/>
                    <w:lang w:bidi="ar-EG"/>
                  </w:rPr>
                </w:rPrChange>
              </w:rPr>
              <w:t>E1020024</w:t>
            </w:r>
          </w:p>
        </w:tc>
      </w:tr>
      <w:tr w:rsidR="00D40FD2" w:rsidRPr="00FD2074" w14:paraId="7EA9DF81"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06AD70AA" w14:textId="1005FBA5" w:rsidR="00D40FD2" w:rsidRPr="00C12091" w:rsidRDefault="00D40FD2" w:rsidP="006B7FC8">
            <w:pPr>
              <w:bidi/>
              <w:rPr>
                <w:rFonts w:ascii="Sakkal Majalla" w:hAnsi="Sakkal Majalla" w:cs="Sakkal Majalla"/>
                <w:b w:val="0"/>
                <w:bCs w:val="0"/>
                <w:sz w:val="24"/>
                <w:szCs w:val="24"/>
                <w:rtl/>
                <w:rPrChange w:id="479" w:author="Abdullah Khalaf [2]" w:date="2020-01-15T11:59:00Z">
                  <w:rPr>
                    <w:rFonts w:ascii="Sakkal Majalla" w:hAnsi="Sakkal Majalla" w:cs="Sakkal Majalla"/>
                    <w:b w:val="0"/>
                    <w:bCs w:val="0"/>
                    <w:sz w:val="24"/>
                    <w:szCs w:val="24"/>
                    <w:highlight w:val="cyan"/>
                    <w:rtl/>
                  </w:rPr>
                </w:rPrChange>
              </w:rPr>
            </w:pPr>
            <w:r w:rsidRPr="00C12091">
              <w:rPr>
                <w:rFonts w:ascii="Sakkal Majalla" w:hAnsi="Sakkal Majalla" w:cs="Sakkal Majalla" w:hint="cs"/>
                <w:b w:val="0"/>
                <w:bCs w:val="0"/>
                <w:sz w:val="24"/>
                <w:szCs w:val="24"/>
                <w:rtl/>
                <w:rPrChange w:id="480" w:author="Abdullah Khalaf [2]" w:date="2020-01-15T11:59:00Z">
                  <w:rPr>
                    <w:rFonts w:ascii="Sakkal Majalla" w:hAnsi="Sakkal Majalla" w:cs="Sakkal Majalla" w:hint="cs"/>
                    <w:b w:val="0"/>
                    <w:bCs w:val="0"/>
                    <w:sz w:val="24"/>
                    <w:szCs w:val="24"/>
                    <w:highlight w:val="cyan"/>
                    <w:rtl/>
                  </w:rPr>
                </w:rPrChange>
              </w:rPr>
              <w:t>في حال ارسال حالة تتعلق بهوية وحساب او حساب و كان المُدخل هوية فقط</w:t>
            </w:r>
          </w:p>
        </w:tc>
        <w:tc>
          <w:tcPr>
            <w:tcW w:w="1080" w:type="dxa"/>
          </w:tcPr>
          <w:p w14:paraId="46C7EBB2" w14:textId="3FADD0D7" w:rsidR="00D40FD2" w:rsidRPr="00C12091" w:rsidRDefault="00D40FD2" w:rsidP="00AD6F2B">
            <w:pPr>
              <w:cnfStyle w:val="000000000000" w:firstRow="0" w:lastRow="0" w:firstColumn="0" w:lastColumn="0" w:oddVBand="0" w:evenVBand="0" w:oddHBand="0" w:evenHBand="0" w:firstRowFirstColumn="0" w:firstRowLastColumn="0" w:lastRowFirstColumn="0" w:lastRowLastColumn="0"/>
              <w:rPr>
                <w:rFonts w:cstheme="minorHAnsi"/>
                <w:sz w:val="20"/>
                <w:szCs w:val="20"/>
                <w:lang w:bidi="ar-EG"/>
                <w:rPrChange w:id="481" w:author="Abdullah Khalaf [2]" w:date="2020-01-15T11:59:00Z">
                  <w:rPr>
                    <w:rFonts w:cstheme="minorHAnsi"/>
                    <w:sz w:val="20"/>
                    <w:szCs w:val="20"/>
                    <w:highlight w:val="cyan"/>
                    <w:lang w:bidi="ar-EG"/>
                  </w:rPr>
                </w:rPrChange>
              </w:rPr>
            </w:pPr>
            <w:r w:rsidRPr="00C12091">
              <w:rPr>
                <w:rFonts w:cstheme="minorHAnsi"/>
                <w:sz w:val="20"/>
                <w:szCs w:val="20"/>
                <w:lang w:bidi="ar-EG"/>
                <w:rPrChange w:id="482" w:author="Abdullah Khalaf [2]" w:date="2020-01-15T11:59:00Z">
                  <w:rPr>
                    <w:rFonts w:cstheme="minorHAnsi"/>
                    <w:sz w:val="20"/>
                    <w:szCs w:val="20"/>
                    <w:highlight w:val="cyan"/>
                    <w:lang w:bidi="ar-EG"/>
                  </w:rPr>
                </w:rPrChange>
              </w:rPr>
              <w:t>E1020024</w:t>
            </w:r>
          </w:p>
        </w:tc>
      </w:tr>
      <w:tr w:rsidR="00D40FD2" w:rsidRPr="00FD2074" w14:paraId="445FE777"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59D2BF24" w14:textId="71F7C503" w:rsidR="00D40FD2" w:rsidRPr="00C12091" w:rsidRDefault="00D40FD2" w:rsidP="00D1001E">
            <w:pPr>
              <w:bidi/>
              <w:rPr>
                <w:rFonts w:ascii="Sakkal Majalla" w:hAnsi="Sakkal Majalla" w:cs="Sakkal Majalla"/>
                <w:b w:val="0"/>
                <w:bCs w:val="0"/>
                <w:sz w:val="24"/>
                <w:szCs w:val="24"/>
                <w:rtl/>
                <w:rPrChange w:id="483" w:author="Abdullah Khalaf [2]" w:date="2020-01-15T11:59:00Z">
                  <w:rPr>
                    <w:rFonts w:ascii="Sakkal Majalla" w:hAnsi="Sakkal Majalla" w:cs="Sakkal Majalla"/>
                    <w:b w:val="0"/>
                    <w:bCs w:val="0"/>
                    <w:sz w:val="24"/>
                    <w:szCs w:val="24"/>
                    <w:highlight w:val="cyan"/>
                    <w:rtl/>
                  </w:rPr>
                </w:rPrChange>
              </w:rPr>
            </w:pPr>
            <w:r w:rsidRPr="00C12091">
              <w:rPr>
                <w:rFonts w:ascii="Sakkal Majalla" w:hAnsi="Sakkal Majalla" w:cs="Sakkal Majalla" w:hint="cs"/>
                <w:b w:val="0"/>
                <w:bCs w:val="0"/>
                <w:sz w:val="24"/>
                <w:szCs w:val="24"/>
                <w:rtl/>
                <w:rPrChange w:id="484" w:author="Abdullah Khalaf [2]" w:date="2020-01-15T11:59:00Z">
                  <w:rPr>
                    <w:rFonts w:ascii="Sakkal Majalla" w:hAnsi="Sakkal Majalla" w:cs="Sakkal Majalla" w:hint="cs"/>
                    <w:b w:val="0"/>
                    <w:bCs w:val="0"/>
                    <w:sz w:val="24"/>
                    <w:szCs w:val="24"/>
                    <w:highlight w:val="cyan"/>
                    <w:rtl/>
                  </w:rPr>
                </w:rPrChange>
              </w:rPr>
              <w:t xml:space="preserve">في حال ارسال حالة تدل على التحويل ولم يتم </w:t>
            </w:r>
            <w:r w:rsidR="00D1001E" w:rsidRPr="00C12091">
              <w:rPr>
                <w:rFonts w:ascii="Sakkal Majalla" w:hAnsi="Sakkal Majalla" w:cs="Sakkal Majalla" w:hint="cs"/>
                <w:b w:val="0"/>
                <w:bCs w:val="0"/>
                <w:sz w:val="24"/>
                <w:szCs w:val="24"/>
                <w:rtl/>
                <w:rPrChange w:id="485" w:author="Abdullah Khalaf [2]" w:date="2020-01-15T11:59:00Z">
                  <w:rPr>
                    <w:rFonts w:ascii="Sakkal Majalla" w:hAnsi="Sakkal Majalla" w:cs="Sakkal Majalla" w:hint="cs"/>
                    <w:b w:val="0"/>
                    <w:bCs w:val="0"/>
                    <w:sz w:val="24"/>
                    <w:szCs w:val="24"/>
                    <w:highlight w:val="cyan"/>
                    <w:rtl/>
                  </w:rPr>
                </w:rPrChange>
              </w:rPr>
              <w:t xml:space="preserve">ارسال بيانات التحويل </w:t>
            </w:r>
          </w:p>
        </w:tc>
        <w:tc>
          <w:tcPr>
            <w:tcW w:w="1080" w:type="dxa"/>
          </w:tcPr>
          <w:p w14:paraId="04FBA119" w14:textId="0A319762" w:rsidR="00D40FD2" w:rsidRPr="00C12091" w:rsidRDefault="00D40FD2" w:rsidP="00AD6F2B">
            <w:pPr>
              <w:cnfStyle w:val="000000100000" w:firstRow="0" w:lastRow="0" w:firstColumn="0" w:lastColumn="0" w:oddVBand="0" w:evenVBand="0" w:oddHBand="1" w:evenHBand="0" w:firstRowFirstColumn="0" w:firstRowLastColumn="0" w:lastRowFirstColumn="0" w:lastRowLastColumn="0"/>
              <w:rPr>
                <w:rFonts w:cstheme="minorHAnsi"/>
                <w:sz w:val="20"/>
                <w:szCs w:val="20"/>
                <w:rPrChange w:id="486" w:author="Abdullah Khalaf [2]" w:date="2020-01-15T11:59:00Z">
                  <w:rPr>
                    <w:rFonts w:cstheme="minorHAnsi"/>
                    <w:sz w:val="20"/>
                    <w:szCs w:val="20"/>
                    <w:highlight w:val="cyan"/>
                  </w:rPr>
                </w:rPrChange>
              </w:rPr>
            </w:pPr>
            <w:r w:rsidRPr="00C12091">
              <w:rPr>
                <w:rFonts w:cstheme="minorHAnsi"/>
                <w:sz w:val="20"/>
                <w:szCs w:val="20"/>
                <w:lang w:bidi="ar-EG"/>
                <w:rPrChange w:id="487" w:author="Abdullah Khalaf [2]" w:date="2020-01-15T11:59:00Z">
                  <w:rPr>
                    <w:rFonts w:cstheme="minorHAnsi"/>
                    <w:sz w:val="20"/>
                    <w:szCs w:val="20"/>
                    <w:highlight w:val="cyan"/>
                    <w:lang w:bidi="ar-EG"/>
                  </w:rPr>
                </w:rPrChange>
              </w:rPr>
              <w:t>E1020024</w:t>
            </w:r>
          </w:p>
        </w:tc>
      </w:tr>
      <w:tr w:rsidR="00D40FD2" w:rsidRPr="00FD2074" w14:paraId="149F0172"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3527867F" w14:textId="14C882BC" w:rsidR="00D40FD2" w:rsidRPr="00C12091" w:rsidRDefault="00D40FD2" w:rsidP="00D1001E">
            <w:pPr>
              <w:bidi/>
              <w:rPr>
                <w:rFonts w:ascii="Sakkal Majalla" w:hAnsi="Sakkal Majalla" w:cs="Sakkal Majalla"/>
                <w:b w:val="0"/>
                <w:bCs w:val="0"/>
                <w:sz w:val="24"/>
                <w:szCs w:val="24"/>
                <w:rtl/>
                <w:rPrChange w:id="488" w:author="Abdullah Khalaf [2]" w:date="2020-01-15T11:59:00Z">
                  <w:rPr>
                    <w:rFonts w:ascii="Sakkal Majalla" w:hAnsi="Sakkal Majalla" w:cs="Sakkal Majalla"/>
                    <w:b w:val="0"/>
                    <w:bCs w:val="0"/>
                    <w:sz w:val="24"/>
                    <w:szCs w:val="24"/>
                    <w:highlight w:val="cyan"/>
                    <w:rtl/>
                  </w:rPr>
                </w:rPrChange>
              </w:rPr>
            </w:pPr>
            <w:r w:rsidRPr="00C12091">
              <w:rPr>
                <w:rFonts w:ascii="Sakkal Majalla" w:hAnsi="Sakkal Majalla" w:cs="Sakkal Majalla" w:hint="cs"/>
                <w:b w:val="0"/>
                <w:bCs w:val="0"/>
                <w:sz w:val="24"/>
                <w:szCs w:val="24"/>
                <w:rtl/>
                <w:rPrChange w:id="489" w:author="Abdullah Khalaf [2]" w:date="2020-01-15T11:59:00Z">
                  <w:rPr>
                    <w:rFonts w:ascii="Sakkal Majalla" w:hAnsi="Sakkal Majalla" w:cs="Sakkal Majalla" w:hint="cs"/>
                    <w:b w:val="0"/>
                    <w:bCs w:val="0"/>
                    <w:sz w:val="24"/>
                    <w:szCs w:val="24"/>
                    <w:highlight w:val="cyan"/>
                    <w:rtl/>
                  </w:rPr>
                </w:rPrChange>
              </w:rPr>
              <w:t xml:space="preserve">في حال ارسال حالة تدل على عدم التحويل و </w:t>
            </w:r>
            <w:r w:rsidR="00D1001E" w:rsidRPr="00C12091">
              <w:rPr>
                <w:rFonts w:ascii="Sakkal Majalla" w:hAnsi="Sakkal Majalla" w:cs="Sakkal Majalla" w:hint="cs"/>
                <w:b w:val="0"/>
                <w:bCs w:val="0"/>
                <w:sz w:val="24"/>
                <w:szCs w:val="24"/>
                <w:rtl/>
                <w:rPrChange w:id="490" w:author="Abdullah Khalaf [2]" w:date="2020-01-15T11:59:00Z">
                  <w:rPr>
                    <w:rFonts w:ascii="Sakkal Majalla" w:hAnsi="Sakkal Majalla" w:cs="Sakkal Majalla" w:hint="cs"/>
                    <w:b w:val="0"/>
                    <w:bCs w:val="0"/>
                    <w:sz w:val="24"/>
                    <w:szCs w:val="24"/>
                    <w:highlight w:val="cyan"/>
                    <w:rtl/>
                  </w:rPr>
                </w:rPrChange>
              </w:rPr>
              <w:t>تم ارسال بيانات التحويل</w:t>
            </w:r>
          </w:p>
        </w:tc>
        <w:tc>
          <w:tcPr>
            <w:tcW w:w="1080" w:type="dxa"/>
          </w:tcPr>
          <w:p w14:paraId="485F8C87" w14:textId="2B8944D3" w:rsidR="00D40FD2" w:rsidRPr="00C12091" w:rsidRDefault="00D40FD2" w:rsidP="00AD6F2B">
            <w:pPr>
              <w:cnfStyle w:val="000000000000" w:firstRow="0" w:lastRow="0" w:firstColumn="0" w:lastColumn="0" w:oddVBand="0" w:evenVBand="0" w:oddHBand="0" w:evenHBand="0" w:firstRowFirstColumn="0" w:firstRowLastColumn="0" w:lastRowFirstColumn="0" w:lastRowLastColumn="0"/>
              <w:rPr>
                <w:rFonts w:cstheme="minorHAnsi"/>
                <w:sz w:val="20"/>
                <w:szCs w:val="20"/>
                <w:rPrChange w:id="491" w:author="Abdullah Khalaf [2]" w:date="2020-01-15T11:59:00Z">
                  <w:rPr>
                    <w:rFonts w:cstheme="minorHAnsi"/>
                    <w:sz w:val="20"/>
                    <w:szCs w:val="20"/>
                    <w:highlight w:val="cyan"/>
                  </w:rPr>
                </w:rPrChange>
              </w:rPr>
            </w:pPr>
            <w:r w:rsidRPr="00C12091">
              <w:rPr>
                <w:rFonts w:cstheme="minorHAnsi"/>
                <w:sz w:val="20"/>
                <w:szCs w:val="20"/>
                <w:lang w:bidi="ar-EG"/>
                <w:rPrChange w:id="492" w:author="Abdullah Khalaf [2]" w:date="2020-01-15T11:59:00Z">
                  <w:rPr>
                    <w:rFonts w:cstheme="minorHAnsi"/>
                    <w:sz w:val="20"/>
                    <w:szCs w:val="20"/>
                    <w:highlight w:val="cyan"/>
                    <w:lang w:bidi="ar-EG"/>
                  </w:rPr>
                </w:rPrChange>
              </w:rPr>
              <w:t>E1020024</w:t>
            </w:r>
          </w:p>
        </w:tc>
      </w:tr>
      <w:tr w:rsidR="00D40FD2" w:rsidRPr="00FD2074" w14:paraId="260353E1"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51641073" w14:textId="1BFE73E4" w:rsidR="00D40FD2" w:rsidRPr="00C12091" w:rsidRDefault="00D40FD2" w:rsidP="006B7FC8">
            <w:pPr>
              <w:bidi/>
              <w:rPr>
                <w:rFonts w:ascii="Sakkal Majalla" w:hAnsi="Sakkal Majalla" w:cs="Sakkal Majalla"/>
                <w:b w:val="0"/>
                <w:bCs w:val="0"/>
                <w:sz w:val="24"/>
                <w:szCs w:val="24"/>
                <w:rtl/>
                <w:rPrChange w:id="493" w:author="Abdullah Khalaf [2]" w:date="2020-01-15T11:59:00Z">
                  <w:rPr>
                    <w:rFonts w:ascii="Sakkal Majalla" w:hAnsi="Sakkal Majalla" w:cs="Sakkal Majalla"/>
                    <w:b w:val="0"/>
                    <w:bCs w:val="0"/>
                    <w:sz w:val="24"/>
                    <w:szCs w:val="24"/>
                    <w:highlight w:val="cyan"/>
                    <w:rtl/>
                  </w:rPr>
                </w:rPrChange>
              </w:rPr>
            </w:pPr>
            <w:r w:rsidRPr="00C12091">
              <w:rPr>
                <w:rFonts w:ascii="Sakkal Majalla" w:hAnsi="Sakkal Majalla" w:cs="Sakkal Majalla" w:hint="cs"/>
                <w:b w:val="0"/>
                <w:bCs w:val="0"/>
                <w:sz w:val="24"/>
                <w:szCs w:val="24"/>
                <w:rtl/>
                <w:rPrChange w:id="494" w:author="Abdullah Khalaf [2]" w:date="2020-01-15T11:59:00Z">
                  <w:rPr>
                    <w:rFonts w:ascii="Sakkal Majalla" w:hAnsi="Sakkal Majalla" w:cs="Sakkal Majalla" w:hint="cs"/>
                    <w:b w:val="0"/>
                    <w:bCs w:val="0"/>
                    <w:sz w:val="24"/>
                    <w:szCs w:val="24"/>
                    <w:highlight w:val="cyan"/>
                    <w:rtl/>
                  </w:rPr>
                </w:rPrChange>
              </w:rPr>
              <w:t>في حال ارسال حالة تدل على ان الهوية عميل ولم يتم ارسال بيانات العميل</w:t>
            </w:r>
          </w:p>
        </w:tc>
        <w:tc>
          <w:tcPr>
            <w:tcW w:w="1080" w:type="dxa"/>
          </w:tcPr>
          <w:p w14:paraId="06D7F5F4" w14:textId="4C220B4C" w:rsidR="00D40FD2" w:rsidRPr="00C12091" w:rsidRDefault="00D40FD2" w:rsidP="00AD6F2B">
            <w:pPr>
              <w:cnfStyle w:val="000000100000" w:firstRow="0" w:lastRow="0" w:firstColumn="0" w:lastColumn="0" w:oddVBand="0" w:evenVBand="0" w:oddHBand="1" w:evenHBand="0" w:firstRowFirstColumn="0" w:firstRowLastColumn="0" w:lastRowFirstColumn="0" w:lastRowLastColumn="0"/>
              <w:rPr>
                <w:rFonts w:cstheme="minorHAnsi"/>
                <w:sz w:val="20"/>
                <w:szCs w:val="20"/>
                <w:rPrChange w:id="495" w:author="Abdullah Khalaf [2]" w:date="2020-01-15T11:59:00Z">
                  <w:rPr>
                    <w:rFonts w:cstheme="minorHAnsi"/>
                    <w:sz w:val="20"/>
                    <w:szCs w:val="20"/>
                    <w:highlight w:val="cyan"/>
                  </w:rPr>
                </w:rPrChange>
              </w:rPr>
            </w:pPr>
            <w:r w:rsidRPr="00C12091">
              <w:rPr>
                <w:rFonts w:cstheme="minorHAnsi"/>
                <w:sz w:val="20"/>
                <w:szCs w:val="20"/>
                <w:lang w:bidi="ar-EG"/>
                <w:rPrChange w:id="496" w:author="Abdullah Khalaf [2]" w:date="2020-01-15T11:59:00Z">
                  <w:rPr>
                    <w:rFonts w:cstheme="minorHAnsi"/>
                    <w:sz w:val="20"/>
                    <w:szCs w:val="20"/>
                    <w:highlight w:val="cyan"/>
                    <w:lang w:bidi="ar-EG"/>
                  </w:rPr>
                </w:rPrChange>
              </w:rPr>
              <w:t>E1020024</w:t>
            </w:r>
          </w:p>
        </w:tc>
      </w:tr>
      <w:tr w:rsidR="00D40FD2" w:rsidRPr="00FD2074" w14:paraId="1A992CB9"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443A7659" w14:textId="43AF3DFB" w:rsidR="00D40FD2" w:rsidRPr="00C12091" w:rsidRDefault="00D40FD2" w:rsidP="006B7FC8">
            <w:pPr>
              <w:bidi/>
              <w:rPr>
                <w:rFonts w:ascii="Sakkal Majalla" w:hAnsi="Sakkal Majalla" w:cs="Sakkal Majalla"/>
                <w:b w:val="0"/>
                <w:bCs w:val="0"/>
                <w:sz w:val="24"/>
                <w:szCs w:val="24"/>
                <w:rtl/>
                <w:rPrChange w:id="497" w:author="Abdullah Khalaf [2]" w:date="2020-01-15T11:59:00Z">
                  <w:rPr>
                    <w:rFonts w:ascii="Sakkal Majalla" w:hAnsi="Sakkal Majalla" w:cs="Sakkal Majalla"/>
                    <w:b w:val="0"/>
                    <w:bCs w:val="0"/>
                    <w:sz w:val="24"/>
                    <w:szCs w:val="24"/>
                    <w:highlight w:val="cyan"/>
                    <w:rtl/>
                  </w:rPr>
                </w:rPrChange>
              </w:rPr>
            </w:pPr>
            <w:r w:rsidRPr="00C12091">
              <w:rPr>
                <w:rFonts w:ascii="Sakkal Majalla" w:hAnsi="Sakkal Majalla" w:cs="Sakkal Majalla" w:hint="cs"/>
                <w:b w:val="0"/>
                <w:bCs w:val="0"/>
                <w:sz w:val="24"/>
                <w:szCs w:val="24"/>
                <w:rtl/>
                <w:rPrChange w:id="498" w:author="Abdullah Khalaf [2]" w:date="2020-01-15T11:59:00Z">
                  <w:rPr>
                    <w:rFonts w:ascii="Sakkal Majalla" w:hAnsi="Sakkal Majalla" w:cs="Sakkal Majalla" w:hint="cs"/>
                    <w:b w:val="0"/>
                    <w:bCs w:val="0"/>
                    <w:sz w:val="24"/>
                    <w:szCs w:val="24"/>
                    <w:highlight w:val="cyan"/>
                    <w:rtl/>
                  </w:rPr>
                </w:rPrChange>
              </w:rPr>
              <w:t>في حال ارسال حالة تدل على ان الهوية المُدخلة ليست عميل و تم ارسال بيانات العميل</w:t>
            </w:r>
          </w:p>
        </w:tc>
        <w:tc>
          <w:tcPr>
            <w:tcW w:w="1080" w:type="dxa"/>
          </w:tcPr>
          <w:p w14:paraId="11DB069B" w14:textId="511848BC" w:rsidR="00D40FD2" w:rsidRPr="00C12091" w:rsidRDefault="00D40FD2" w:rsidP="00AD6F2B">
            <w:pPr>
              <w:cnfStyle w:val="000000000000" w:firstRow="0" w:lastRow="0" w:firstColumn="0" w:lastColumn="0" w:oddVBand="0" w:evenVBand="0" w:oddHBand="0" w:evenHBand="0" w:firstRowFirstColumn="0" w:firstRowLastColumn="0" w:lastRowFirstColumn="0" w:lastRowLastColumn="0"/>
              <w:rPr>
                <w:rFonts w:cstheme="minorHAnsi"/>
                <w:sz w:val="20"/>
                <w:szCs w:val="20"/>
                <w:rPrChange w:id="499" w:author="Abdullah Khalaf [2]" w:date="2020-01-15T11:59:00Z">
                  <w:rPr>
                    <w:rFonts w:cstheme="minorHAnsi"/>
                    <w:sz w:val="20"/>
                    <w:szCs w:val="20"/>
                    <w:highlight w:val="cyan"/>
                  </w:rPr>
                </w:rPrChange>
              </w:rPr>
            </w:pPr>
            <w:r w:rsidRPr="00C12091">
              <w:rPr>
                <w:rFonts w:cstheme="minorHAnsi"/>
                <w:sz w:val="20"/>
                <w:szCs w:val="20"/>
                <w:lang w:bidi="ar-EG"/>
                <w:rPrChange w:id="500" w:author="Abdullah Khalaf [2]" w:date="2020-01-15T11:59:00Z">
                  <w:rPr>
                    <w:rFonts w:cstheme="minorHAnsi"/>
                    <w:sz w:val="20"/>
                    <w:szCs w:val="20"/>
                    <w:highlight w:val="cyan"/>
                    <w:lang w:bidi="ar-EG"/>
                  </w:rPr>
                </w:rPrChange>
              </w:rPr>
              <w:t>E1020024</w:t>
            </w:r>
          </w:p>
        </w:tc>
      </w:tr>
      <w:tr w:rsidR="00D40FD2" w:rsidRPr="00FD2074" w14:paraId="1A051F01"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451F2728" w14:textId="1FD6DDB8" w:rsidR="00D40FD2" w:rsidRPr="00C12091" w:rsidRDefault="00D40FD2" w:rsidP="007233EE">
            <w:pPr>
              <w:bidi/>
              <w:rPr>
                <w:rFonts w:ascii="Sakkal Majalla" w:hAnsi="Sakkal Majalla" w:cs="Sakkal Majalla"/>
                <w:b w:val="0"/>
                <w:bCs w:val="0"/>
                <w:sz w:val="24"/>
                <w:szCs w:val="24"/>
                <w:rtl/>
                <w:rPrChange w:id="501" w:author="Abdullah Khalaf [2]" w:date="2020-01-15T11:59:00Z">
                  <w:rPr>
                    <w:rFonts w:ascii="Sakkal Majalla" w:hAnsi="Sakkal Majalla" w:cs="Sakkal Majalla"/>
                    <w:b w:val="0"/>
                    <w:bCs w:val="0"/>
                    <w:sz w:val="24"/>
                    <w:szCs w:val="24"/>
                    <w:highlight w:val="cyan"/>
                    <w:rtl/>
                  </w:rPr>
                </w:rPrChange>
              </w:rPr>
            </w:pPr>
            <w:r w:rsidRPr="00C12091">
              <w:rPr>
                <w:rFonts w:ascii="Sakkal Majalla" w:hAnsi="Sakkal Majalla" w:cs="Sakkal Majalla" w:hint="cs"/>
                <w:b w:val="0"/>
                <w:bCs w:val="0"/>
                <w:sz w:val="24"/>
                <w:szCs w:val="24"/>
                <w:rtl/>
                <w:rPrChange w:id="502" w:author="Abdullah Khalaf [2]" w:date="2020-01-15T11:59:00Z">
                  <w:rPr>
                    <w:rFonts w:ascii="Sakkal Majalla" w:hAnsi="Sakkal Majalla" w:cs="Sakkal Majalla" w:hint="cs"/>
                    <w:b w:val="0"/>
                    <w:bCs w:val="0"/>
                    <w:sz w:val="24"/>
                    <w:szCs w:val="24"/>
                    <w:highlight w:val="cyan"/>
                    <w:rtl/>
                  </w:rPr>
                </w:rPrChange>
              </w:rPr>
              <w:t>في حال ارسال حالة تدل على ان الحساب غير معرف و تم ارسال بيانات التحويل</w:t>
            </w:r>
          </w:p>
        </w:tc>
        <w:tc>
          <w:tcPr>
            <w:tcW w:w="1080" w:type="dxa"/>
          </w:tcPr>
          <w:p w14:paraId="572DFB0E" w14:textId="2BAB443E" w:rsidR="00D40FD2" w:rsidRPr="00C12091" w:rsidRDefault="00D40FD2" w:rsidP="00AD6F2B">
            <w:pPr>
              <w:cnfStyle w:val="000000100000" w:firstRow="0" w:lastRow="0" w:firstColumn="0" w:lastColumn="0" w:oddVBand="0" w:evenVBand="0" w:oddHBand="1" w:evenHBand="0" w:firstRowFirstColumn="0" w:firstRowLastColumn="0" w:lastRowFirstColumn="0" w:lastRowLastColumn="0"/>
              <w:rPr>
                <w:rFonts w:cstheme="minorHAnsi"/>
                <w:sz w:val="20"/>
                <w:szCs w:val="20"/>
                <w:rPrChange w:id="503" w:author="Abdullah Khalaf [2]" w:date="2020-01-15T11:59:00Z">
                  <w:rPr>
                    <w:rFonts w:cstheme="minorHAnsi"/>
                    <w:sz w:val="20"/>
                    <w:szCs w:val="20"/>
                    <w:highlight w:val="cyan"/>
                  </w:rPr>
                </w:rPrChange>
              </w:rPr>
            </w:pPr>
            <w:r w:rsidRPr="00C12091">
              <w:rPr>
                <w:rFonts w:cstheme="minorHAnsi"/>
                <w:sz w:val="20"/>
                <w:szCs w:val="20"/>
                <w:lang w:bidi="ar-EG"/>
                <w:rPrChange w:id="504" w:author="Abdullah Khalaf [2]" w:date="2020-01-15T11:59:00Z">
                  <w:rPr>
                    <w:rFonts w:cstheme="minorHAnsi"/>
                    <w:sz w:val="20"/>
                    <w:szCs w:val="20"/>
                    <w:highlight w:val="cyan"/>
                    <w:lang w:bidi="ar-EG"/>
                  </w:rPr>
                </w:rPrChange>
              </w:rPr>
              <w:t>E1020024</w:t>
            </w:r>
          </w:p>
        </w:tc>
      </w:tr>
      <w:tr w:rsidR="00D40FD2" w:rsidRPr="00FD2074" w14:paraId="6D883810" w14:textId="77777777" w:rsidTr="00265703">
        <w:trPr>
          <w:gridAfter w:val="1"/>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6C7ED552" w14:textId="243776DC" w:rsidR="00D40FD2" w:rsidRPr="00C12091" w:rsidRDefault="00D40FD2" w:rsidP="006B7FC8">
            <w:pPr>
              <w:bidi/>
              <w:rPr>
                <w:rFonts w:ascii="Sakkal Majalla" w:hAnsi="Sakkal Majalla" w:cs="Sakkal Majalla"/>
                <w:b w:val="0"/>
                <w:bCs w:val="0"/>
                <w:sz w:val="24"/>
                <w:szCs w:val="24"/>
                <w:rtl/>
                <w:rPrChange w:id="505" w:author="Abdullah Khalaf [2]" w:date="2020-01-15T11:59:00Z">
                  <w:rPr>
                    <w:rFonts w:ascii="Sakkal Majalla" w:hAnsi="Sakkal Majalla" w:cs="Sakkal Majalla"/>
                    <w:b w:val="0"/>
                    <w:bCs w:val="0"/>
                    <w:sz w:val="24"/>
                    <w:szCs w:val="24"/>
                    <w:highlight w:val="cyan"/>
                    <w:rtl/>
                  </w:rPr>
                </w:rPrChange>
              </w:rPr>
            </w:pPr>
            <w:commentRangeStart w:id="506"/>
            <w:commentRangeStart w:id="507"/>
            <w:r w:rsidRPr="00C12091">
              <w:rPr>
                <w:rFonts w:ascii="Sakkal Majalla" w:hAnsi="Sakkal Majalla" w:cs="Sakkal Majalla" w:hint="cs"/>
                <w:b w:val="0"/>
                <w:bCs w:val="0"/>
                <w:sz w:val="24"/>
                <w:szCs w:val="24"/>
                <w:rtl/>
                <w:rPrChange w:id="508" w:author="Abdullah Khalaf [2]" w:date="2020-01-15T11:59:00Z">
                  <w:rPr>
                    <w:rFonts w:ascii="Sakkal Majalla" w:hAnsi="Sakkal Majalla" w:cs="Sakkal Majalla" w:hint="cs"/>
                    <w:b w:val="0"/>
                    <w:bCs w:val="0"/>
                    <w:sz w:val="24"/>
                    <w:szCs w:val="24"/>
                    <w:highlight w:val="cyan"/>
                    <w:rtl/>
                  </w:rPr>
                </w:rPrChange>
              </w:rPr>
              <w:t>في حال ارسال حالة تدل على ان الحساب معرف و لم يتم ارسال بيانات التحويل</w:t>
            </w:r>
            <w:commentRangeEnd w:id="506"/>
            <w:r w:rsidR="00937B16" w:rsidRPr="00C12091">
              <w:rPr>
                <w:rStyle w:val="CommentReference"/>
                <w:rFonts w:ascii="Times New Roman" w:eastAsia="Times New Roman" w:hAnsi="Times New Roman" w:cs="Times New Roman"/>
                <w:b w:val="0"/>
                <w:bCs w:val="0"/>
                <w:rtl/>
                <w:rPrChange w:id="509" w:author="Abdullah Khalaf [2]" w:date="2020-01-15T11:59:00Z">
                  <w:rPr>
                    <w:rStyle w:val="CommentReference"/>
                    <w:rFonts w:ascii="Times New Roman" w:eastAsia="Times New Roman" w:hAnsi="Times New Roman" w:cs="Times New Roman"/>
                    <w:b w:val="0"/>
                    <w:bCs w:val="0"/>
                    <w:rtl/>
                  </w:rPr>
                </w:rPrChange>
              </w:rPr>
              <w:commentReference w:id="506"/>
            </w:r>
            <w:commentRangeEnd w:id="507"/>
            <w:r w:rsidR="00F40A45" w:rsidRPr="00C12091">
              <w:rPr>
                <w:rStyle w:val="CommentReference"/>
                <w:rFonts w:ascii="Times New Roman" w:eastAsia="Times New Roman" w:hAnsi="Times New Roman" w:cs="Times New Roman"/>
                <w:b w:val="0"/>
                <w:bCs w:val="0"/>
                <w:rtl/>
                <w:rPrChange w:id="510" w:author="Abdullah Khalaf [2]" w:date="2020-01-15T11:59:00Z">
                  <w:rPr>
                    <w:rStyle w:val="CommentReference"/>
                    <w:rFonts w:ascii="Times New Roman" w:eastAsia="Times New Roman" w:hAnsi="Times New Roman" w:cs="Times New Roman"/>
                    <w:b w:val="0"/>
                    <w:bCs w:val="0"/>
                    <w:rtl/>
                  </w:rPr>
                </w:rPrChange>
              </w:rPr>
              <w:commentReference w:id="507"/>
            </w:r>
          </w:p>
        </w:tc>
        <w:tc>
          <w:tcPr>
            <w:tcW w:w="1080" w:type="dxa"/>
          </w:tcPr>
          <w:p w14:paraId="58CA8CCB" w14:textId="6465C03C" w:rsidR="00D40FD2" w:rsidRPr="00C12091" w:rsidRDefault="00D40FD2" w:rsidP="00AD6F2B">
            <w:pPr>
              <w:cnfStyle w:val="000000000000" w:firstRow="0" w:lastRow="0" w:firstColumn="0" w:lastColumn="0" w:oddVBand="0" w:evenVBand="0" w:oddHBand="0" w:evenHBand="0" w:firstRowFirstColumn="0" w:firstRowLastColumn="0" w:lastRowFirstColumn="0" w:lastRowLastColumn="0"/>
              <w:rPr>
                <w:rFonts w:cstheme="minorHAnsi"/>
                <w:sz w:val="20"/>
                <w:szCs w:val="20"/>
                <w:rPrChange w:id="511" w:author="Abdullah Khalaf [2]" w:date="2020-01-15T11:59:00Z">
                  <w:rPr>
                    <w:rFonts w:cstheme="minorHAnsi"/>
                    <w:sz w:val="20"/>
                    <w:szCs w:val="20"/>
                    <w:highlight w:val="cyan"/>
                  </w:rPr>
                </w:rPrChange>
              </w:rPr>
            </w:pPr>
            <w:r w:rsidRPr="00C12091">
              <w:rPr>
                <w:rFonts w:cstheme="minorHAnsi"/>
                <w:sz w:val="20"/>
                <w:szCs w:val="20"/>
                <w:lang w:bidi="ar-EG"/>
                <w:rPrChange w:id="512" w:author="Abdullah Khalaf [2]" w:date="2020-01-15T11:59:00Z">
                  <w:rPr>
                    <w:rFonts w:cstheme="minorHAnsi"/>
                    <w:sz w:val="20"/>
                    <w:szCs w:val="20"/>
                    <w:highlight w:val="cyan"/>
                    <w:lang w:bidi="ar-EG"/>
                  </w:rPr>
                </w:rPrChange>
              </w:rPr>
              <w:t>E1020024</w:t>
            </w:r>
          </w:p>
        </w:tc>
      </w:tr>
      <w:tr w:rsidR="00C130A2" w:rsidRPr="00FD2074" w14:paraId="1909F4FD" w14:textId="77777777" w:rsidTr="00265703">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9018" w:type="dxa"/>
          </w:tcPr>
          <w:p w14:paraId="522C0370" w14:textId="1FFED6C9" w:rsidR="00C130A2" w:rsidRPr="00C12091" w:rsidRDefault="00C130A2" w:rsidP="006B7FC8">
            <w:pPr>
              <w:bidi/>
              <w:rPr>
                <w:rFonts w:ascii="Sakkal Majalla" w:hAnsi="Sakkal Majalla" w:cs="Sakkal Majalla"/>
                <w:b w:val="0"/>
                <w:bCs w:val="0"/>
                <w:sz w:val="24"/>
                <w:szCs w:val="24"/>
                <w:rtl/>
                <w:rPrChange w:id="513" w:author="Abdullah Khalaf [2]" w:date="2020-01-15T11:59:00Z">
                  <w:rPr>
                    <w:rFonts w:ascii="Sakkal Majalla" w:hAnsi="Sakkal Majalla" w:cs="Sakkal Majalla"/>
                    <w:b w:val="0"/>
                    <w:bCs w:val="0"/>
                    <w:sz w:val="24"/>
                    <w:szCs w:val="24"/>
                    <w:highlight w:val="cyan"/>
                    <w:rtl/>
                  </w:rPr>
                </w:rPrChange>
              </w:rPr>
            </w:pPr>
            <w:r w:rsidRPr="00C12091">
              <w:rPr>
                <w:rFonts w:ascii="Sakkal Majalla" w:hAnsi="Sakkal Majalla" w:cs="Sakkal Majalla" w:hint="cs"/>
                <w:b w:val="0"/>
                <w:bCs w:val="0"/>
                <w:sz w:val="24"/>
                <w:szCs w:val="24"/>
                <w:rtl/>
                <w:rPrChange w:id="514" w:author="Abdullah Khalaf [2]" w:date="2020-01-15T11:59:00Z">
                  <w:rPr>
                    <w:rFonts w:ascii="Sakkal Majalla" w:hAnsi="Sakkal Majalla" w:cs="Sakkal Majalla" w:hint="cs"/>
                    <w:b w:val="0"/>
                    <w:bCs w:val="0"/>
                    <w:sz w:val="24"/>
                    <w:szCs w:val="24"/>
                    <w:highlight w:val="cyan"/>
                    <w:rtl/>
                  </w:rPr>
                </w:rPrChange>
              </w:rPr>
              <w:t>في حال ارسال حالة تدل على انه تم التحويل بصورة جزئية و كانت الخدمة و المدخلات لا تقبل التحويل الجزئي</w:t>
            </w:r>
          </w:p>
        </w:tc>
        <w:tc>
          <w:tcPr>
            <w:tcW w:w="1080" w:type="dxa"/>
          </w:tcPr>
          <w:p w14:paraId="7D8CAE5C" w14:textId="2A291BD2" w:rsidR="00C130A2" w:rsidRPr="00C12091" w:rsidRDefault="00945308" w:rsidP="00AD6F2B">
            <w:pPr>
              <w:cnfStyle w:val="000000100000" w:firstRow="0" w:lastRow="0" w:firstColumn="0" w:lastColumn="0" w:oddVBand="0" w:evenVBand="0" w:oddHBand="1" w:evenHBand="0" w:firstRowFirstColumn="0" w:firstRowLastColumn="0" w:lastRowFirstColumn="0" w:lastRowLastColumn="0"/>
              <w:rPr>
                <w:rFonts w:cstheme="minorHAnsi"/>
                <w:sz w:val="20"/>
                <w:szCs w:val="20"/>
                <w:lang w:bidi="ar-EG"/>
                <w:rPrChange w:id="515" w:author="Abdullah Khalaf [2]" w:date="2020-01-15T11:59:00Z">
                  <w:rPr>
                    <w:rFonts w:cstheme="minorHAnsi"/>
                    <w:sz w:val="20"/>
                    <w:szCs w:val="20"/>
                    <w:highlight w:val="cyan"/>
                    <w:lang w:bidi="ar-EG"/>
                  </w:rPr>
                </w:rPrChange>
              </w:rPr>
            </w:pPr>
            <w:r w:rsidRPr="00C12091">
              <w:rPr>
                <w:rFonts w:cstheme="minorHAnsi"/>
                <w:sz w:val="20"/>
                <w:szCs w:val="20"/>
                <w:lang w:bidi="ar-EG"/>
                <w:rPrChange w:id="516" w:author="Abdullah Khalaf [2]" w:date="2020-01-15T11:59:00Z">
                  <w:rPr>
                    <w:rFonts w:cstheme="minorHAnsi"/>
                    <w:sz w:val="20"/>
                    <w:szCs w:val="20"/>
                    <w:highlight w:val="cyan"/>
                    <w:lang w:bidi="ar-EG"/>
                  </w:rPr>
                </w:rPrChange>
              </w:rPr>
              <w:t>E1020024</w:t>
            </w:r>
          </w:p>
        </w:tc>
      </w:tr>
    </w:tbl>
    <w:p w14:paraId="25D8A9E9" w14:textId="77777777" w:rsidR="00B665BC" w:rsidRPr="00FD2074" w:rsidRDefault="00B665BC" w:rsidP="00666D68">
      <w:pPr>
        <w:bidi/>
      </w:pPr>
    </w:p>
    <w:p w14:paraId="368A32E2" w14:textId="77777777" w:rsidR="00FA12E7" w:rsidRPr="00FD2074" w:rsidRDefault="00FA12E7" w:rsidP="00666D68">
      <w:pPr>
        <w:pStyle w:val="Heading1"/>
        <w:bidi/>
        <w:rPr>
          <w:rFonts w:ascii="Sakkal Majalla" w:hAnsi="Sakkal Majalla" w:cs="Sakkal Majalla"/>
          <w:sz w:val="40"/>
          <w:szCs w:val="40"/>
        </w:rPr>
      </w:pPr>
      <w:bookmarkStart w:id="517" w:name="_Toc535096091"/>
      <w:r w:rsidRPr="00FD2074">
        <w:rPr>
          <w:rFonts w:ascii="Sakkal Majalla" w:hAnsi="Sakkal Majalla" w:cs="Sakkal Majalla"/>
          <w:sz w:val="40"/>
          <w:szCs w:val="40"/>
          <w:rtl/>
        </w:rPr>
        <w:t>رسائل الخطأ</w:t>
      </w:r>
      <w:bookmarkEnd w:id="40"/>
      <w:bookmarkEnd w:id="517"/>
    </w:p>
    <w:p w14:paraId="3653D02E" w14:textId="419D97AD" w:rsidR="00911181" w:rsidRPr="00FD2074" w:rsidRDefault="009E3F86" w:rsidP="00666D68">
      <w:pPr>
        <w:pStyle w:val="ListParagraph"/>
        <w:bidi/>
        <w:spacing w:after="0"/>
        <w:rPr>
          <w:rFonts w:ascii="Sakkal Majalla" w:hAnsi="Sakkal Majalla" w:cs="Sakkal Majalla"/>
          <w:sz w:val="28"/>
          <w:szCs w:val="28"/>
        </w:rPr>
      </w:pPr>
      <w:r w:rsidRPr="00FD2074">
        <w:rPr>
          <w:rFonts w:ascii="Sakkal Majalla" w:hAnsi="Sakkal Majalla" w:cs="Sakkal Majalla" w:hint="cs"/>
          <w:sz w:val="28"/>
          <w:szCs w:val="28"/>
          <w:rtl/>
        </w:rPr>
        <w:t xml:space="preserve">توجد رسائل خطأ مرتبطة بكل حقل في الطلب المُستلم من الجهة الطالبة </w:t>
      </w:r>
      <w:r w:rsidR="00E97B15" w:rsidRPr="00FD2074">
        <w:rPr>
          <w:rFonts w:ascii="Sakkal Majalla" w:hAnsi="Sakkal Majalla" w:cs="Sakkal Majalla" w:hint="cs"/>
          <w:sz w:val="28"/>
          <w:szCs w:val="28"/>
          <w:rtl/>
        </w:rPr>
        <w:t>والرد المُستلم</w:t>
      </w:r>
      <w:r w:rsidRPr="00FD2074">
        <w:rPr>
          <w:rFonts w:ascii="Sakkal Majalla" w:hAnsi="Sakkal Majalla" w:cs="Sakkal Majalla" w:hint="cs"/>
          <w:sz w:val="28"/>
          <w:szCs w:val="28"/>
          <w:rtl/>
        </w:rPr>
        <w:t xml:space="preserve"> من الجهات المُنفذة، اما في حالة</w:t>
      </w:r>
      <w:r w:rsidRPr="00FD2074">
        <w:rPr>
          <w:rFonts w:ascii="Sakkal Majalla" w:hAnsi="Sakkal Majalla" w:cs="Sakkal Majalla"/>
          <w:sz w:val="28"/>
          <w:szCs w:val="28"/>
        </w:rPr>
        <w:t xml:space="preserve"> </w:t>
      </w:r>
      <w:r w:rsidR="00FC3906" w:rsidRPr="00FD2074">
        <w:rPr>
          <w:rFonts w:ascii="Sakkal Majalla" w:hAnsi="Sakkal Majalla" w:cs="Sakkal Majalla" w:hint="cs"/>
          <w:sz w:val="28"/>
          <w:szCs w:val="28"/>
          <w:rtl/>
        </w:rPr>
        <w:t>عدم وجود</w:t>
      </w:r>
      <w:r w:rsidRPr="00FD2074">
        <w:rPr>
          <w:rFonts w:ascii="Sakkal Majalla" w:hAnsi="Sakkal Majalla" w:cs="Sakkal Majalla" w:hint="cs"/>
          <w:sz w:val="28"/>
          <w:szCs w:val="28"/>
          <w:rtl/>
        </w:rPr>
        <w:t xml:space="preserve"> رسالة خطأ مرتبطة في الحقل، فلن يستقبل الطلب من قِبل نظام وثيق لان شروط صحة الرسالة غير مطابقة </w:t>
      </w:r>
      <w:r w:rsidR="00E97B15" w:rsidRPr="00FD2074">
        <w:rPr>
          <w:rFonts w:ascii="Sakkal Majalla" w:hAnsi="Sakkal Majalla" w:cs="Sakkal Majalla" w:hint="cs"/>
          <w:sz w:val="28"/>
          <w:szCs w:val="28"/>
          <w:rtl/>
        </w:rPr>
        <w:t>(</w:t>
      </w:r>
      <w:r w:rsidR="00E97B15" w:rsidRPr="00FD2074">
        <w:rPr>
          <w:rFonts w:ascii="Sakkal Majalla" w:hAnsi="Sakkal Majalla" w:cs="Sakkal Majalla" w:hint="cs"/>
          <w:sz w:val="28"/>
          <w:szCs w:val="28"/>
        </w:rPr>
        <w:t>Schema</w:t>
      </w:r>
      <w:r w:rsidRPr="00FD2074">
        <w:rPr>
          <w:rFonts w:ascii="Sakkal Majalla" w:hAnsi="Sakkal Majalla" w:cs="Sakkal Majalla"/>
          <w:sz w:val="28"/>
          <w:szCs w:val="28"/>
        </w:rPr>
        <w:t xml:space="preserve"> Validation</w:t>
      </w:r>
      <w:r w:rsidRPr="00FD2074">
        <w:rPr>
          <w:rFonts w:ascii="Sakkal Majalla" w:hAnsi="Sakkal Majalla" w:cs="Sakkal Majalla" w:hint="cs"/>
          <w:sz w:val="28"/>
          <w:szCs w:val="28"/>
          <w:rtl/>
        </w:rPr>
        <w:t>). الجدول ادناه يبين رسائل خطأ النظام:</w:t>
      </w:r>
    </w:p>
    <w:tbl>
      <w:tblPr>
        <w:tblStyle w:val="MediumShading1-Accent1"/>
        <w:bidiVisual/>
        <w:tblW w:w="0" w:type="auto"/>
        <w:tblLook w:val="04A0" w:firstRow="1" w:lastRow="0" w:firstColumn="1" w:lastColumn="0" w:noHBand="0" w:noVBand="1"/>
      </w:tblPr>
      <w:tblGrid>
        <w:gridCol w:w="1094"/>
        <w:gridCol w:w="8246"/>
      </w:tblGrid>
      <w:tr w:rsidR="00911181" w:rsidRPr="00FD2074" w14:paraId="00BED995" w14:textId="77777777" w:rsidTr="00CE5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486649C1" w14:textId="77777777" w:rsidR="00911181" w:rsidRPr="00FD2074" w:rsidRDefault="00911181" w:rsidP="00666D68">
            <w:pPr>
              <w:bidi/>
              <w:rPr>
                <w:rFonts w:ascii="Sakkal Majalla" w:hAnsi="Sakkal Majalla" w:cs="Sakkal Majalla"/>
                <w:sz w:val="28"/>
                <w:szCs w:val="28"/>
              </w:rPr>
            </w:pPr>
            <w:r w:rsidRPr="00FD2074">
              <w:rPr>
                <w:rFonts w:ascii="Sakkal Majalla" w:hAnsi="Sakkal Majalla" w:cs="Sakkal Majalla"/>
                <w:sz w:val="28"/>
                <w:szCs w:val="28"/>
                <w:rtl/>
              </w:rPr>
              <w:t>رمز الخطأ</w:t>
            </w:r>
          </w:p>
        </w:tc>
        <w:tc>
          <w:tcPr>
            <w:tcW w:w="8478" w:type="dxa"/>
          </w:tcPr>
          <w:p w14:paraId="1728512D" w14:textId="77777777" w:rsidR="00911181" w:rsidRPr="00FD2074" w:rsidRDefault="00911181" w:rsidP="00666D68">
            <w:pPr>
              <w:bidi/>
              <w:cnfStyle w:val="100000000000" w:firstRow="1" w:lastRow="0" w:firstColumn="0" w:lastColumn="0" w:oddVBand="0" w:evenVBand="0" w:oddHBand="0" w:evenHBand="0" w:firstRowFirstColumn="0" w:firstRowLastColumn="0" w:lastRowFirstColumn="0" w:lastRowLastColumn="0"/>
              <w:rPr>
                <w:rFonts w:ascii="Sakkal Majalla" w:hAnsi="Sakkal Majalla" w:cs="Sakkal Majalla"/>
                <w:sz w:val="28"/>
                <w:szCs w:val="28"/>
              </w:rPr>
            </w:pPr>
            <w:r w:rsidRPr="00FD2074">
              <w:rPr>
                <w:rFonts w:ascii="Sakkal Majalla" w:hAnsi="Sakkal Majalla" w:cs="Sakkal Majalla"/>
                <w:sz w:val="28"/>
                <w:szCs w:val="28"/>
                <w:rtl/>
              </w:rPr>
              <w:t>وصف الخطأ</w:t>
            </w:r>
          </w:p>
        </w:tc>
      </w:tr>
      <w:tr w:rsidR="00911181" w:rsidRPr="00FD2074" w14:paraId="1D078B08" w14:textId="77777777" w:rsidTr="00CE5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34ADDF61" w14:textId="77777777" w:rsidR="00911181" w:rsidRPr="00FD2074" w:rsidRDefault="00911181" w:rsidP="00666D68">
            <w:pPr>
              <w:bidi/>
              <w:rPr>
                <w:rFonts w:ascii="Sakkal Majalla" w:hAnsi="Sakkal Majalla" w:cs="Sakkal Majalla"/>
                <w:b w:val="0"/>
                <w:bCs w:val="0"/>
                <w:sz w:val="24"/>
                <w:szCs w:val="24"/>
                <w:rtl/>
              </w:rPr>
            </w:pPr>
            <w:r w:rsidRPr="00FD2074">
              <w:rPr>
                <w:rFonts w:ascii="Sakkal Majalla" w:hAnsi="Sakkal Majalla" w:cs="Sakkal Majalla"/>
                <w:b w:val="0"/>
                <w:bCs w:val="0"/>
                <w:sz w:val="24"/>
                <w:szCs w:val="24"/>
              </w:rPr>
              <w:t>E1010000</w:t>
            </w:r>
          </w:p>
        </w:tc>
        <w:tc>
          <w:tcPr>
            <w:tcW w:w="8478" w:type="dxa"/>
          </w:tcPr>
          <w:p w14:paraId="0D5F5333" w14:textId="77777777" w:rsidR="00911181" w:rsidRPr="00FD2074" w:rsidRDefault="00911181" w:rsidP="00666D68">
            <w:pPr>
              <w:bidi/>
              <w:cnfStyle w:val="000000100000" w:firstRow="0" w:lastRow="0" w:firstColumn="0" w:lastColumn="0" w:oddVBand="0" w:evenVBand="0" w:oddHBand="1" w:evenHBand="0" w:firstRowFirstColumn="0" w:firstRowLastColumn="0" w:lastRowFirstColumn="0" w:lastRowLastColumn="0"/>
              <w:rPr>
                <w:rFonts w:ascii="Sakkal Majalla" w:hAnsi="Sakkal Majalla" w:cs="Sakkal Majalla"/>
                <w:sz w:val="24"/>
                <w:szCs w:val="24"/>
                <w:rtl/>
              </w:rPr>
            </w:pPr>
            <w:r w:rsidRPr="00FD2074">
              <w:rPr>
                <w:rFonts w:ascii="Sakkal Majalla" w:hAnsi="Sakkal Majalla" w:cs="Sakkal Majalla"/>
                <w:sz w:val="24"/>
                <w:szCs w:val="24"/>
              </w:rPr>
              <w:t>A request with same information is already submitted</w:t>
            </w:r>
          </w:p>
        </w:tc>
      </w:tr>
      <w:tr w:rsidR="00911181" w:rsidRPr="00FD2074" w14:paraId="4DB6C733" w14:textId="77777777" w:rsidTr="00CE5B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456D7647" w14:textId="77777777" w:rsidR="00911181" w:rsidRPr="00FD2074" w:rsidRDefault="00911181" w:rsidP="00666D68">
            <w:pPr>
              <w:bidi/>
              <w:rPr>
                <w:rFonts w:ascii="Sakkal Majalla" w:hAnsi="Sakkal Majalla" w:cs="Sakkal Majalla"/>
                <w:b w:val="0"/>
                <w:bCs w:val="0"/>
                <w:sz w:val="24"/>
                <w:szCs w:val="24"/>
              </w:rPr>
            </w:pPr>
            <w:r w:rsidRPr="00FD2074">
              <w:rPr>
                <w:rFonts w:ascii="Sakkal Majalla" w:hAnsi="Sakkal Majalla" w:cs="Sakkal Majalla"/>
                <w:b w:val="0"/>
                <w:bCs w:val="0"/>
                <w:sz w:val="24"/>
                <w:szCs w:val="24"/>
              </w:rPr>
              <w:t>E9810004</w:t>
            </w:r>
          </w:p>
        </w:tc>
        <w:tc>
          <w:tcPr>
            <w:tcW w:w="8478" w:type="dxa"/>
          </w:tcPr>
          <w:p w14:paraId="135F651D" w14:textId="77777777" w:rsidR="00911181" w:rsidRPr="00FD2074" w:rsidRDefault="00911181" w:rsidP="00666D68">
            <w:pPr>
              <w:keepNext/>
              <w:bidi/>
              <w:cnfStyle w:val="000000010000" w:firstRow="0" w:lastRow="0" w:firstColumn="0" w:lastColumn="0" w:oddVBand="0" w:evenVBand="0" w:oddHBand="0" w:evenHBand="1" w:firstRowFirstColumn="0" w:firstRowLastColumn="0" w:lastRowFirstColumn="0" w:lastRowLastColumn="0"/>
              <w:rPr>
                <w:rFonts w:ascii="Sakkal Majalla" w:hAnsi="Sakkal Majalla" w:cs="Sakkal Majalla"/>
                <w:sz w:val="24"/>
                <w:szCs w:val="24"/>
              </w:rPr>
            </w:pPr>
            <w:r w:rsidRPr="00FD2074">
              <w:rPr>
                <w:rFonts w:ascii="Sakkal Majalla" w:hAnsi="Sakkal Majalla" w:cs="Sakkal Majalla"/>
                <w:sz w:val="24"/>
                <w:szCs w:val="24"/>
              </w:rPr>
              <w:t xml:space="preserve">Need to capture proper </w:t>
            </w:r>
            <w:proofErr w:type="gramStart"/>
            <w:r w:rsidRPr="00FD2074">
              <w:rPr>
                <w:rFonts w:ascii="Sakkal Majalla" w:hAnsi="Sakkal Majalla" w:cs="Sakkal Majalla"/>
                <w:sz w:val="24"/>
                <w:szCs w:val="24"/>
              </w:rPr>
              <w:t>location)--</w:t>
            </w:r>
            <w:proofErr w:type="gramEnd"/>
            <w:r w:rsidRPr="00FD2074">
              <w:rPr>
                <w:rFonts w:ascii="Sakkal Majalla" w:hAnsi="Sakkal Majalla" w:cs="Sakkal Majalla"/>
                <w:sz w:val="24"/>
                <w:szCs w:val="24"/>
              </w:rPr>
              <w:t>Schema Validation Error)</w:t>
            </w:r>
          </w:p>
        </w:tc>
      </w:tr>
    </w:tbl>
    <w:p w14:paraId="5F0F5A94" w14:textId="46D4F179" w:rsidR="0093766F" w:rsidRPr="00D34B3A" w:rsidRDefault="00911181" w:rsidP="00334EB0">
      <w:pPr>
        <w:pStyle w:val="Caption"/>
        <w:bidi/>
        <w:jc w:val="center"/>
        <w:rPr>
          <w:rFonts w:ascii="Sakkal Majalla" w:hAnsi="Sakkal Majalla" w:cs="Sakkal Majalla"/>
          <w:b w:val="0"/>
          <w:bCs w:val="0"/>
        </w:rPr>
      </w:pPr>
      <w:r w:rsidRPr="00FD2074">
        <w:rPr>
          <w:rFonts w:ascii="Sakkal Majalla" w:hAnsi="Sakkal Majalla" w:cs="Sakkal Majalla"/>
          <w:b w:val="0"/>
          <w:bCs w:val="0"/>
          <w:rtl/>
        </w:rPr>
        <w:t>جدول</w:t>
      </w:r>
      <w:r w:rsidR="00334EB0">
        <w:rPr>
          <w:rFonts w:ascii="Sakkal Majalla" w:hAnsi="Sakkal Majalla" w:cs="Sakkal Majalla"/>
          <w:b w:val="0"/>
          <w:bCs w:val="0"/>
        </w:rPr>
        <w:t xml:space="preserve">3 </w:t>
      </w:r>
      <w:r w:rsidRPr="00FD2074">
        <w:rPr>
          <w:rFonts w:ascii="Sakkal Majalla" w:hAnsi="Sakkal Majalla" w:cs="Sakkal Majalla"/>
          <w:b w:val="0"/>
          <w:bCs w:val="0"/>
          <w:rtl/>
        </w:rPr>
        <w:t>رسائل الخطأ</w:t>
      </w:r>
      <w:bookmarkStart w:id="518" w:name="_GA-UC-001_-_التحقق"/>
      <w:bookmarkEnd w:id="518"/>
    </w:p>
    <w:sectPr w:rsidR="0093766F" w:rsidRPr="00D34B3A" w:rsidSect="00CC4E94">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6" w:author="Abdullah Khalaf" w:date="2019-12-26T15:39:00Z" w:initials="AK">
    <w:p w14:paraId="111B7DD8" w14:textId="2F03FB62" w:rsidR="00CD256B" w:rsidRDefault="00CD256B" w:rsidP="00A23579">
      <w:pPr>
        <w:pStyle w:val="CommentText"/>
      </w:pPr>
      <w:r>
        <w:rPr>
          <w:rStyle w:val="CommentReference"/>
        </w:rPr>
        <w:annotationRef/>
      </w:r>
      <w:r>
        <w:rPr>
          <w:rFonts w:hint="cs"/>
          <w:rtl/>
        </w:rPr>
        <w:t>حالات التحقق التي تنطبق على طلبات ما قبل تنفيذ</w:t>
      </w:r>
    </w:p>
  </w:comment>
  <w:comment w:id="37" w:author="Deem S. AlSowayan" w:date="2020-01-02T16:23:00Z" w:initials="DSA">
    <w:p w14:paraId="2410C5F0" w14:textId="1DCD2B3D" w:rsidR="00CD256B" w:rsidRDefault="00CD256B">
      <w:pPr>
        <w:pStyle w:val="CommentText"/>
      </w:pPr>
      <w:r>
        <w:rPr>
          <w:rStyle w:val="CommentReference"/>
        </w:rPr>
        <w:annotationRef/>
      </w:r>
      <w:r>
        <w:rPr>
          <w:rFonts w:hint="cs"/>
          <w:rtl/>
        </w:rPr>
        <w:t xml:space="preserve">آمل </w:t>
      </w:r>
      <w:r>
        <w:rPr>
          <w:rFonts w:hint="cs"/>
          <w:rtl/>
        </w:rPr>
        <w:t>منكم تحديد حالات التحقق التي تنطبق على طلبات التحويل عن مرجع سابق لبرنامج تنفيذ بحيث لا تتضمن على التحقق الخاص بمطابقة البيانات الواردة في طلب الحجز مع تلك الواردة في طلب التحويل</w:t>
      </w:r>
    </w:p>
  </w:comment>
  <w:comment w:id="42" w:author="Deem S. AlSowayan" w:date="2019-11-24T19:25:00Z" w:initials="DSA">
    <w:p w14:paraId="2D0AB954" w14:textId="52CEB7ED" w:rsidR="00CD256B" w:rsidRDefault="00CD256B">
      <w:pPr>
        <w:pStyle w:val="CommentText"/>
      </w:pPr>
      <w:r>
        <w:rPr>
          <w:rStyle w:val="CommentReference"/>
        </w:rPr>
        <w:annotationRef/>
      </w:r>
      <w:r>
        <w:rPr>
          <w:rFonts w:hint="cs"/>
          <w:rtl/>
        </w:rPr>
        <w:t xml:space="preserve">آمل </w:t>
      </w:r>
      <w:r>
        <w:rPr>
          <w:rFonts w:hint="cs"/>
          <w:rtl/>
        </w:rPr>
        <w:t>إضافة البيانات المذكورة أعلاه</w:t>
      </w:r>
    </w:p>
  </w:comment>
  <w:comment w:id="43" w:author="ElHadi M. Mokhtar ELASSAM" w:date="2019-12-03T15:49:00Z" w:initials="EMME">
    <w:p w14:paraId="4CF82E80" w14:textId="7CF99A56" w:rsidR="00CD256B" w:rsidRDefault="00CD256B">
      <w:pPr>
        <w:pStyle w:val="CommentText"/>
        <w:rPr>
          <w:rtl/>
        </w:rPr>
      </w:pPr>
      <w:r>
        <w:rPr>
          <w:rStyle w:val="CommentReference"/>
        </w:rPr>
        <w:annotationRef/>
      </w:r>
      <w:r>
        <w:rPr>
          <w:rFonts w:hint="cs"/>
          <w:rtl/>
        </w:rPr>
        <w:t xml:space="preserve">تم </w:t>
      </w:r>
      <w:r>
        <w:rPr>
          <w:rFonts w:hint="cs"/>
          <w:rtl/>
        </w:rPr>
        <w:t>إضافة التحقق الخاص ببيانات الحكم و تم الإفادة بخصوص المرفق</w:t>
      </w:r>
    </w:p>
  </w:comment>
  <w:comment w:id="44" w:author="Deem S. AlSowayan" w:date="2019-09-15T09:30:00Z" w:initials="DSA">
    <w:p w14:paraId="4FEC1E75" w14:textId="4EB9916C" w:rsidR="00CD256B" w:rsidRDefault="00CD256B">
      <w:pPr>
        <w:pStyle w:val="CommentText"/>
      </w:pPr>
      <w:r>
        <w:rPr>
          <w:rStyle w:val="CommentReference"/>
        </w:rPr>
        <w:annotationRef/>
      </w:r>
      <w:r>
        <w:rPr>
          <w:rFonts w:hint="cs"/>
          <w:rtl/>
        </w:rPr>
        <w:t xml:space="preserve">التحقق </w:t>
      </w:r>
      <w:r>
        <w:rPr>
          <w:rFonts w:hint="cs"/>
          <w:rtl/>
        </w:rPr>
        <w:t>من التكرار في طلبات التحويل بدون مرجع أو المصادرة</w:t>
      </w:r>
    </w:p>
  </w:comment>
  <w:comment w:id="45" w:author="Abdullah Khalaf" w:date="2019-09-15T14:19:00Z" w:initials="AK">
    <w:p w14:paraId="771287C4" w14:textId="75C51FF4" w:rsidR="00CD256B" w:rsidRDefault="00CD256B">
      <w:pPr>
        <w:pStyle w:val="CommentText"/>
        <w:rPr>
          <w:rtl/>
        </w:rPr>
      </w:pPr>
      <w:r>
        <w:rPr>
          <w:rStyle w:val="CommentReference"/>
        </w:rPr>
        <w:annotationRef/>
      </w:r>
      <w:r>
        <w:rPr>
          <w:rFonts w:hint="cs"/>
          <w:rtl/>
        </w:rPr>
        <w:t>تمت اضافتها والرجاء التحقق من المعايير المُعرفة</w:t>
      </w:r>
    </w:p>
    <w:p w14:paraId="753B0F41" w14:textId="63DBA4AB" w:rsidR="00CD256B" w:rsidRDefault="00CD256B">
      <w:pPr>
        <w:pStyle w:val="CommentText"/>
      </w:pPr>
      <w:r>
        <w:rPr>
          <w:rFonts w:hint="cs"/>
          <w:rtl/>
        </w:rPr>
        <w:t>يُرجى ملاحظة انه لا توجد الية تكرار للطلبات الخاصة بتحويل الاموال المحجوزة</w:t>
      </w:r>
    </w:p>
  </w:comment>
  <w:comment w:id="46" w:author="Deem S. AlSowayan" w:date="2019-11-24T18:16:00Z" w:initials="DSA">
    <w:p w14:paraId="2BB8E220" w14:textId="486BB699" w:rsidR="00CD256B" w:rsidRDefault="00CD256B">
      <w:pPr>
        <w:pStyle w:val="CommentText"/>
      </w:pPr>
      <w:r>
        <w:rPr>
          <w:rStyle w:val="CommentReference"/>
        </w:rPr>
        <w:annotationRef/>
      </w:r>
      <w:r>
        <w:rPr>
          <w:rFonts w:hint="cs"/>
          <w:rtl/>
        </w:rPr>
        <w:t xml:space="preserve">آمل </w:t>
      </w:r>
      <w:r>
        <w:rPr>
          <w:rFonts w:hint="cs"/>
          <w:rtl/>
        </w:rPr>
        <w:t>الإفادة عن كيفية تعامل البرنامج مع طلبات تحويل المبالغ المحجوزة في حال استلام اكثر من طلب على نفس المرجع في نفس الوقت</w:t>
      </w:r>
    </w:p>
  </w:comment>
  <w:comment w:id="47" w:author="ElHadi M. Mokhtar ELASSAM" w:date="2019-12-03T17:26:00Z" w:initials="EMME">
    <w:p w14:paraId="7E51B4A9" w14:textId="3D6ED8B2" w:rsidR="00CD256B" w:rsidRDefault="00CD256B" w:rsidP="007965C5">
      <w:pPr>
        <w:pStyle w:val="CommentText"/>
        <w:rPr>
          <w:rtl/>
        </w:rPr>
      </w:pPr>
      <w:r w:rsidRPr="0034140B">
        <w:rPr>
          <w:rStyle w:val="CommentReference"/>
        </w:rPr>
        <w:annotationRef/>
      </w:r>
      <w:r w:rsidRPr="0034140B">
        <w:rPr>
          <w:rFonts w:hint="cs"/>
          <w:rtl/>
        </w:rPr>
        <w:t>يتم التعامل مع الطلبات علي حسب الأولوية الزمنية بمعني يسمح النظام بالتعامل مع الطلب الأول و بقية الطلبات ترفض الي حين انهاء الاجراء الطلب الأول و عادة يكون هناك فرق زمني بين الطلبات التي ترد الي نظام تنفيذ</w:t>
      </w:r>
      <w:r>
        <w:rPr>
          <w:rFonts w:hint="cs"/>
          <w:rtl/>
        </w:rPr>
        <w:t xml:space="preserve">  </w:t>
      </w:r>
    </w:p>
  </w:comment>
  <w:comment w:id="48" w:author="Deem S. AlSowayan" w:date="2020-01-02T16:20:00Z" w:initials="DSA">
    <w:p w14:paraId="4874327C" w14:textId="6EF1024B" w:rsidR="00CD256B" w:rsidRDefault="00CD256B">
      <w:pPr>
        <w:pStyle w:val="CommentText"/>
      </w:pPr>
      <w:r>
        <w:rPr>
          <w:rStyle w:val="CommentReference"/>
        </w:rPr>
        <w:annotationRef/>
      </w:r>
      <w:r>
        <w:rPr>
          <w:rFonts w:hint="cs"/>
          <w:rtl/>
        </w:rPr>
        <w:t xml:space="preserve">آمل </w:t>
      </w:r>
      <w:r>
        <w:rPr>
          <w:rFonts w:hint="cs"/>
          <w:rtl/>
        </w:rPr>
        <w:t>بحث آلية أخرى لمعالجة الحالة المذكورة أعلاه لا يتم من خلالها رفض الطلب الوارد من الجهة</w:t>
      </w:r>
    </w:p>
  </w:comment>
  <w:comment w:id="49" w:author="Deem S. AlSowayan" w:date="2019-12-03T18:06:00Z" w:initials="DSA">
    <w:p w14:paraId="4D10523B" w14:textId="6D5C1ED5" w:rsidR="00CD256B" w:rsidRDefault="00CD256B">
      <w:pPr>
        <w:pStyle w:val="CommentText"/>
      </w:pPr>
      <w:r>
        <w:rPr>
          <w:rStyle w:val="CommentReference"/>
        </w:rPr>
        <w:annotationRef/>
      </w:r>
      <w:r>
        <w:rPr>
          <w:rFonts w:hint="cs"/>
          <w:rtl/>
        </w:rPr>
        <w:t xml:space="preserve">إضافة </w:t>
      </w:r>
      <w:r>
        <w:rPr>
          <w:rFonts w:hint="cs"/>
          <w:rtl/>
        </w:rPr>
        <w:t xml:space="preserve">بيانات الحكم </w:t>
      </w:r>
      <w:r w:rsidRPr="00627FFB">
        <w:rPr>
          <w:rFonts w:hint="cs"/>
          <w:rtl/>
        </w:rPr>
        <w:t>والمرفق</w:t>
      </w:r>
    </w:p>
  </w:comment>
  <w:comment w:id="50" w:author="ElHadi M. Mokhtar ELASSAM" w:date="2019-12-03T17:45:00Z" w:initials="EMME">
    <w:p w14:paraId="5FAAB0C5" w14:textId="42437127" w:rsidR="00CD256B" w:rsidRPr="003D63E9" w:rsidRDefault="00CD256B" w:rsidP="00D95525">
      <w:pPr>
        <w:pStyle w:val="CommentText"/>
        <w:rPr>
          <w:rtl/>
        </w:rPr>
      </w:pPr>
      <w:r w:rsidRPr="003D63E9">
        <w:rPr>
          <w:rStyle w:val="CommentReference"/>
          <w:highlight w:val="red"/>
        </w:rPr>
        <w:annotationRef/>
      </w:r>
      <w:r w:rsidRPr="003D63E9">
        <w:rPr>
          <w:rFonts w:hint="cs"/>
          <w:rtl/>
        </w:rPr>
        <w:t>اضيف التحقق الخاص ببيانات الحكم فيما يتعلق بالتحقق الخاص بالمرفقات لا يتم التحقق منها في النظام حيث يتم التحقق عند البوابة الالكترونية</w:t>
      </w:r>
    </w:p>
  </w:comment>
  <w:comment w:id="51" w:author="Deem S. AlSowayan" w:date="2020-01-06T08:30:00Z" w:initials="DSA">
    <w:p w14:paraId="465E16D2" w14:textId="3FF8A13C" w:rsidR="00CD256B" w:rsidRDefault="00CD256B">
      <w:pPr>
        <w:pStyle w:val="CommentText"/>
      </w:pPr>
      <w:r>
        <w:rPr>
          <w:rStyle w:val="CommentReference"/>
        </w:rPr>
        <w:annotationRef/>
      </w:r>
      <w:r>
        <w:rPr>
          <w:rFonts w:hint="cs"/>
          <w:rtl/>
        </w:rPr>
        <w:t xml:space="preserve">ماذا </w:t>
      </w:r>
      <w:r>
        <w:rPr>
          <w:rFonts w:hint="cs"/>
          <w:rtl/>
        </w:rPr>
        <w:t>لو قامت الجهة بإرسال طلب مصادرة من خلال نظامها الخاص دون ان يحتوي على المرفق</w:t>
      </w:r>
    </w:p>
  </w:comment>
  <w:comment w:id="52" w:author="Abdullah Khalaf" w:date="2020-01-14T17:40:00Z" w:initials="AK">
    <w:p w14:paraId="1E024ACA" w14:textId="468C0BB0" w:rsidR="006B57E8" w:rsidRDefault="006B57E8">
      <w:pPr>
        <w:pStyle w:val="CommentText"/>
        <w:rPr>
          <w:rtl/>
        </w:rPr>
      </w:pPr>
      <w:r>
        <w:rPr>
          <w:rStyle w:val="CommentReference"/>
        </w:rPr>
        <w:annotationRef/>
      </w:r>
      <w:r>
        <w:rPr>
          <w:rFonts w:hint="cs"/>
          <w:rtl/>
        </w:rPr>
        <w:t xml:space="preserve">لا </w:t>
      </w:r>
      <w:r>
        <w:rPr>
          <w:rFonts w:hint="cs"/>
          <w:rtl/>
        </w:rPr>
        <w:t>يوجد حل حالي لكيفية ارسال المُرفقات من خلال النظام التكاملي</w:t>
      </w:r>
    </w:p>
  </w:comment>
  <w:comment w:id="87" w:author="Deem S. AlSowayan" w:date="2020-01-06T08:37:00Z" w:initials="DSA">
    <w:p w14:paraId="34FABFCB" w14:textId="55D3CE4F" w:rsidR="00CD256B" w:rsidRDefault="00CD256B">
      <w:pPr>
        <w:pStyle w:val="CommentText"/>
        <w:rPr>
          <w:rtl/>
        </w:rPr>
      </w:pPr>
      <w:r>
        <w:rPr>
          <w:rStyle w:val="CommentReference"/>
        </w:rPr>
        <w:annotationRef/>
      </w:r>
      <w:r>
        <w:rPr>
          <w:rFonts w:hint="cs"/>
          <w:rtl/>
        </w:rPr>
        <w:t xml:space="preserve">في </w:t>
      </w:r>
      <w:r>
        <w:rPr>
          <w:rFonts w:hint="cs"/>
          <w:rtl/>
        </w:rPr>
        <w:t>حال وجود خطأ</w:t>
      </w:r>
    </w:p>
  </w:comment>
  <w:comment w:id="88" w:author="Abdullah Khalaf" w:date="2020-01-14T17:41:00Z" w:initials="AK">
    <w:p w14:paraId="32B68855" w14:textId="1DB0E8F3" w:rsidR="006B57E8" w:rsidRDefault="006B57E8">
      <w:pPr>
        <w:pStyle w:val="CommentText"/>
      </w:pPr>
      <w:r>
        <w:rPr>
          <w:rStyle w:val="CommentReference"/>
        </w:rPr>
        <w:annotationRef/>
      </w:r>
      <w:r>
        <w:rPr>
          <w:rFonts w:hint="cs"/>
          <w:rtl/>
        </w:rPr>
        <w:t xml:space="preserve">تم </w:t>
      </w:r>
      <w:r>
        <w:rPr>
          <w:rFonts w:hint="cs"/>
          <w:rtl/>
        </w:rPr>
        <w:t>التعديل</w:t>
      </w:r>
    </w:p>
  </w:comment>
  <w:comment w:id="142" w:author="Deem S. AlSowayan" w:date="2020-01-06T08:54:00Z" w:initials="DSA">
    <w:p w14:paraId="0AEC1B3A" w14:textId="757790A2" w:rsidR="00CD256B" w:rsidRDefault="00CD256B">
      <w:pPr>
        <w:pStyle w:val="CommentText"/>
      </w:pPr>
      <w:r>
        <w:rPr>
          <w:rStyle w:val="CommentReference"/>
        </w:rPr>
        <w:annotationRef/>
      </w:r>
      <w:r>
        <w:rPr>
          <w:rFonts w:hint="cs"/>
          <w:rtl/>
        </w:rPr>
        <w:t xml:space="preserve">هل </w:t>
      </w:r>
      <w:r>
        <w:rPr>
          <w:rFonts w:hint="cs"/>
          <w:rtl/>
        </w:rPr>
        <w:t>المقصد أنه لا يخص خدمة الحجز؟</w:t>
      </w:r>
    </w:p>
  </w:comment>
  <w:comment w:id="143" w:author="Abdullah Khalaf" w:date="2020-01-14T17:41:00Z" w:initials="AK">
    <w:p w14:paraId="323AB516" w14:textId="34E261DB" w:rsidR="006B57E8" w:rsidRDefault="006B57E8">
      <w:pPr>
        <w:pStyle w:val="CommentText"/>
      </w:pPr>
      <w:r>
        <w:rPr>
          <w:rStyle w:val="CommentReference"/>
        </w:rPr>
        <w:annotationRef/>
      </w:r>
      <w:r>
        <w:rPr>
          <w:rFonts w:hint="cs"/>
          <w:rtl/>
        </w:rPr>
        <w:t xml:space="preserve">صحيح، </w:t>
      </w:r>
      <w:r>
        <w:rPr>
          <w:rFonts w:hint="cs"/>
          <w:rtl/>
        </w:rPr>
        <w:t>على سبيل المثال لا الحصر استعلام، حظر، الخ</w:t>
      </w:r>
    </w:p>
  </w:comment>
  <w:comment w:id="145" w:author="Meshari M. A Alsaleh" w:date="2019-11-10T13:19:00Z" w:initials="MMAA">
    <w:p w14:paraId="3CD93C90" w14:textId="0A72D2C1" w:rsidR="00CD256B" w:rsidRDefault="00CD256B">
      <w:pPr>
        <w:pStyle w:val="CommentText"/>
      </w:pPr>
      <w:r>
        <w:rPr>
          <w:rStyle w:val="CommentReference"/>
        </w:rPr>
        <w:annotationRef/>
      </w:r>
      <w:r>
        <w:rPr>
          <w:rFonts w:hint="cs"/>
          <w:rtl/>
        </w:rPr>
        <w:t xml:space="preserve">الاخذ </w:t>
      </w:r>
      <w:r>
        <w:rPr>
          <w:rFonts w:hint="cs"/>
          <w:rtl/>
        </w:rPr>
        <w:t>بالحسبان ما تمت مناقشته مع ياسر في الاجتماع الخاص بمناقشة خدمات المرحلة الثالثة</w:t>
      </w:r>
    </w:p>
  </w:comment>
  <w:comment w:id="146" w:author="Deem S. AlSowayan" w:date="2019-08-04T14:46:00Z" w:initials="DSA">
    <w:p w14:paraId="16CBB219" w14:textId="374641CF" w:rsidR="00CD256B" w:rsidRDefault="00CD256B">
      <w:pPr>
        <w:pStyle w:val="CommentText"/>
      </w:pPr>
      <w:r>
        <w:rPr>
          <w:rStyle w:val="CommentReference"/>
        </w:rPr>
        <w:annotationRef/>
      </w:r>
      <w:r>
        <w:rPr>
          <w:rFonts w:hint="cs"/>
          <w:rtl/>
        </w:rPr>
        <w:t xml:space="preserve">على </w:t>
      </w:r>
      <w:r>
        <w:rPr>
          <w:rFonts w:hint="cs"/>
          <w:rtl/>
        </w:rPr>
        <w:t>ان يكون الطلب الآخر يحتوي على نفس البيانات</w:t>
      </w:r>
    </w:p>
  </w:comment>
  <w:comment w:id="147" w:author="Abdullah Khalaf" w:date="2019-09-05T17:11:00Z" w:initials="AK">
    <w:p w14:paraId="50031ECF" w14:textId="643E5F3F" w:rsidR="00CD256B" w:rsidRDefault="00CD256B">
      <w:pPr>
        <w:pStyle w:val="CommentText"/>
      </w:pPr>
      <w:r>
        <w:rPr>
          <w:rStyle w:val="CommentReference"/>
        </w:rPr>
        <w:annotationRef/>
      </w:r>
      <w:r>
        <w:rPr>
          <w:rFonts w:hint="cs"/>
          <w:rtl/>
        </w:rPr>
        <w:t xml:space="preserve">هل </w:t>
      </w:r>
      <w:r>
        <w:rPr>
          <w:rFonts w:hint="cs"/>
          <w:rtl/>
        </w:rPr>
        <w:t>يُمكن بيان هذه البيانات؟</w:t>
      </w:r>
    </w:p>
  </w:comment>
  <w:comment w:id="148" w:author="Deem S. AlSowayan" w:date="2020-01-06T09:00:00Z" w:initials="DSA">
    <w:p w14:paraId="4CD18DBA" w14:textId="0380B6DB" w:rsidR="00CD256B" w:rsidRDefault="00CD256B">
      <w:pPr>
        <w:pStyle w:val="CommentText"/>
      </w:pPr>
      <w:r>
        <w:rPr>
          <w:rStyle w:val="CommentReference"/>
        </w:rPr>
        <w:annotationRef/>
      </w:r>
      <w:r>
        <w:rPr>
          <w:rFonts w:hint="cs"/>
          <w:rtl/>
        </w:rPr>
        <w:t xml:space="preserve">آمل </w:t>
      </w:r>
      <w:r>
        <w:rPr>
          <w:rFonts w:hint="cs"/>
          <w:rtl/>
        </w:rPr>
        <w:t>بحث آلية أخرى لمعالجة الحالة المذكورة أعلاه لا يتم من خلالها رفض الطلب الوارد من الجهة</w:t>
      </w:r>
    </w:p>
  </w:comment>
  <w:comment w:id="149" w:author="Abdullah Khalaf" w:date="2020-01-14T17:42:00Z" w:initials="AK">
    <w:p w14:paraId="0C2F716A" w14:textId="167BF1DC" w:rsidR="00991D4D" w:rsidRDefault="00991D4D">
      <w:pPr>
        <w:pStyle w:val="CommentText"/>
      </w:pPr>
      <w:r>
        <w:rPr>
          <w:rStyle w:val="CommentReference"/>
        </w:rPr>
        <w:annotationRef/>
      </w:r>
      <w:r>
        <w:rPr>
          <w:rFonts w:hint="cs"/>
          <w:rtl/>
        </w:rPr>
        <w:t xml:space="preserve">تتطلب </w:t>
      </w:r>
      <w:r>
        <w:rPr>
          <w:rFonts w:hint="cs"/>
          <w:rtl/>
        </w:rPr>
        <w:t>هذه الالية الوقت لدراسة الخيارات الممكن اتاحتها، اذا كان ذلك متوفر فسيتم النظر فيها</w:t>
      </w:r>
    </w:p>
  </w:comment>
  <w:comment w:id="150" w:author="Deem S. AlSowayan" w:date="2020-01-06T09:01:00Z" w:initials="DSA">
    <w:p w14:paraId="79C8AC36" w14:textId="6AC49E71" w:rsidR="00CD256B" w:rsidRDefault="00CD256B">
      <w:pPr>
        <w:pStyle w:val="CommentText"/>
      </w:pPr>
      <w:r>
        <w:rPr>
          <w:rStyle w:val="CommentReference"/>
        </w:rPr>
        <w:annotationRef/>
      </w:r>
      <w:r>
        <w:rPr>
          <w:rFonts w:hint="cs"/>
          <w:rtl/>
        </w:rPr>
        <w:t xml:space="preserve">من </w:t>
      </w:r>
      <w:r>
        <w:rPr>
          <w:rFonts w:hint="cs"/>
          <w:rtl/>
        </w:rPr>
        <w:t>جهة أخرى ام من نفس الجهة</w:t>
      </w:r>
    </w:p>
  </w:comment>
  <w:comment w:id="151" w:author="Abdullah Khalaf" w:date="2020-01-14T17:43:00Z" w:initials="AK">
    <w:p w14:paraId="4D9200F6" w14:textId="550EC8D9" w:rsidR="00C64A94" w:rsidRDefault="00C64A94">
      <w:pPr>
        <w:pStyle w:val="CommentText"/>
      </w:pPr>
      <w:r>
        <w:rPr>
          <w:rStyle w:val="CommentReference"/>
        </w:rPr>
        <w:annotationRef/>
      </w:r>
      <w:r>
        <w:rPr>
          <w:rFonts w:hint="cs"/>
          <w:rtl/>
        </w:rPr>
        <w:t xml:space="preserve">كما </w:t>
      </w:r>
      <w:r>
        <w:rPr>
          <w:rFonts w:hint="cs"/>
          <w:rtl/>
        </w:rPr>
        <w:t>هو مُعرف في وثيقة المتطلبات، عند وجود اجراءات من اكثرمن جهة</w:t>
      </w:r>
    </w:p>
  </w:comment>
  <w:comment w:id="152" w:author="Deem S. AlSowayan" w:date="2020-01-06T09:02:00Z" w:initials="DSA">
    <w:p w14:paraId="3B1B57C0" w14:textId="0CE841A7" w:rsidR="00CD256B" w:rsidRDefault="00CD256B">
      <w:pPr>
        <w:pStyle w:val="CommentText"/>
      </w:pPr>
      <w:r>
        <w:rPr>
          <w:rStyle w:val="CommentReference"/>
        </w:rPr>
        <w:annotationRef/>
      </w:r>
      <w:r>
        <w:rPr>
          <w:rFonts w:hint="cs"/>
          <w:rtl/>
        </w:rPr>
        <w:t xml:space="preserve">أليس </w:t>
      </w:r>
      <w:r>
        <w:rPr>
          <w:rFonts w:hint="cs"/>
          <w:rtl/>
        </w:rPr>
        <w:t>"الحساب المستهدف" أحد الكيانات</w:t>
      </w:r>
    </w:p>
  </w:comment>
  <w:comment w:id="153" w:author="Abdullah Khalaf" w:date="2020-01-14T17:45:00Z" w:initials="AK">
    <w:p w14:paraId="45822BBB" w14:textId="3A362C1A" w:rsidR="0088331C" w:rsidRDefault="0088331C">
      <w:pPr>
        <w:pStyle w:val="CommentText"/>
      </w:pPr>
      <w:r>
        <w:rPr>
          <w:rStyle w:val="CommentReference"/>
        </w:rPr>
        <w:annotationRef/>
      </w:r>
      <w:r>
        <w:rPr>
          <w:rFonts w:hint="cs"/>
          <w:rtl/>
        </w:rPr>
        <w:t xml:space="preserve">تم </w:t>
      </w:r>
      <w:r>
        <w:rPr>
          <w:rFonts w:hint="cs"/>
          <w:rtl/>
        </w:rPr>
        <w:t>تعديل الصياغة</w:t>
      </w:r>
    </w:p>
  </w:comment>
  <w:comment w:id="157" w:author="Deem S. AlSowayan" w:date="2020-01-06T09:03:00Z" w:initials="DSA">
    <w:p w14:paraId="661F3878" w14:textId="31E0EF0A" w:rsidR="00CD256B" w:rsidRDefault="00CD256B">
      <w:pPr>
        <w:pStyle w:val="CommentText"/>
      </w:pPr>
      <w:r>
        <w:rPr>
          <w:rStyle w:val="CommentReference"/>
        </w:rPr>
        <w:annotationRef/>
      </w:r>
      <w:r>
        <w:rPr>
          <w:rFonts w:hint="cs"/>
          <w:rtl/>
        </w:rPr>
        <w:t xml:space="preserve">الحجز </w:t>
      </w:r>
      <w:r>
        <w:rPr>
          <w:rFonts w:hint="cs"/>
          <w:rtl/>
        </w:rPr>
        <w:t>ام التحويل؟</w:t>
      </w:r>
    </w:p>
  </w:comment>
  <w:comment w:id="158" w:author="Abdullah Khalaf" w:date="2020-01-14T17:54:00Z" w:initials="AK">
    <w:p w14:paraId="10D3BE3E" w14:textId="3EB0406A" w:rsidR="00033E1C" w:rsidRDefault="004071F1">
      <w:pPr>
        <w:pStyle w:val="CommentText"/>
      </w:pPr>
      <w:r>
        <w:rPr>
          <w:rStyle w:val="CommentReference"/>
          <w:rFonts w:hint="cs"/>
          <w:rtl/>
        </w:rPr>
        <w:t xml:space="preserve">الحجز، </w:t>
      </w:r>
      <w:r w:rsidR="00033E1C">
        <w:rPr>
          <w:rStyle w:val="CommentReference"/>
        </w:rPr>
        <w:annotationRef/>
      </w:r>
      <w:r w:rsidR="00033E1C">
        <w:rPr>
          <w:rStyle w:val="CommentReference"/>
          <w:rFonts w:hint="cs"/>
          <w:rtl/>
        </w:rPr>
        <w:t>تمت اضافة "سابقاً"</w:t>
      </w:r>
    </w:p>
  </w:comment>
  <w:comment w:id="204" w:author="Deem S. AlSowayan" w:date="2020-01-06T09:33:00Z" w:initials="DSA">
    <w:p w14:paraId="6242ECC4" w14:textId="231162C5" w:rsidR="00CD256B" w:rsidRDefault="00CD256B">
      <w:pPr>
        <w:pStyle w:val="CommentText"/>
      </w:pPr>
      <w:r>
        <w:rPr>
          <w:rStyle w:val="CommentReference"/>
        </w:rPr>
        <w:annotationRef/>
      </w:r>
      <w:r>
        <w:rPr>
          <w:rFonts w:hint="cs"/>
          <w:rtl/>
        </w:rPr>
        <w:t xml:space="preserve">آمل </w:t>
      </w:r>
      <w:r>
        <w:rPr>
          <w:rFonts w:hint="cs"/>
          <w:rtl/>
        </w:rPr>
        <w:t>الإشارة الى انه يكتفى بنوع واحد للرقم المرجعي (تنفيذ/ سامانت/ رقم خطاب)</w:t>
      </w:r>
    </w:p>
  </w:comment>
  <w:comment w:id="205" w:author="Abdullah Khalaf" w:date="2020-01-14T17:59:00Z" w:initials="AK">
    <w:p w14:paraId="2F9F78CD" w14:textId="3C6B01A8" w:rsidR="004071F1" w:rsidRDefault="004071F1">
      <w:pPr>
        <w:pStyle w:val="CommentText"/>
      </w:pPr>
      <w:r>
        <w:rPr>
          <w:rStyle w:val="CommentReference"/>
        </w:rPr>
        <w:annotationRef/>
      </w:r>
      <w:r>
        <w:rPr>
          <w:rFonts w:hint="cs"/>
          <w:rtl/>
        </w:rPr>
        <w:t xml:space="preserve">تمت </w:t>
      </w:r>
      <w:r>
        <w:rPr>
          <w:rFonts w:hint="cs"/>
          <w:rtl/>
        </w:rPr>
        <w:t>اضافة التحقق</w:t>
      </w:r>
    </w:p>
  </w:comment>
  <w:comment w:id="213" w:author="Deem S. AlSowayan" w:date="2019-09-25T14:25:00Z" w:initials="DSA">
    <w:p w14:paraId="37AE2366" w14:textId="3FF3150D" w:rsidR="00CD256B" w:rsidRDefault="00CD256B">
      <w:pPr>
        <w:pStyle w:val="CommentText"/>
      </w:pPr>
      <w:r>
        <w:rPr>
          <w:rStyle w:val="CommentReference"/>
        </w:rPr>
        <w:annotationRef/>
      </w:r>
      <w:r>
        <w:rPr>
          <w:rFonts w:hint="cs"/>
          <w:rtl/>
        </w:rPr>
        <w:t xml:space="preserve">الكيان </w:t>
      </w:r>
      <w:r>
        <w:rPr>
          <w:rFonts w:hint="cs"/>
          <w:rtl/>
        </w:rPr>
        <w:t xml:space="preserve">المنفذ ضده (رقم هوية أو رقم حساب) الجهة الطالبة، رقم وتاريخ ونوع القضية، رمز الخدمة، الجهات المنفذة، حالة الطلب "تم التنفيذ بنجاح" </w:t>
      </w:r>
    </w:p>
  </w:comment>
  <w:comment w:id="214" w:author="Deem S. AlSowayan" w:date="2020-01-13T16:48:00Z" w:initials="DSA">
    <w:p w14:paraId="35B9E168" w14:textId="43C20650" w:rsidR="00CD256B" w:rsidRDefault="00CD256B">
      <w:pPr>
        <w:pStyle w:val="CommentText"/>
        <w:rPr>
          <w:rtl/>
        </w:rPr>
      </w:pPr>
      <w:r>
        <w:rPr>
          <w:rStyle w:val="CommentReference"/>
        </w:rPr>
        <w:annotationRef/>
      </w:r>
      <w:r>
        <w:rPr>
          <w:rFonts w:hint="cs"/>
          <w:rtl/>
        </w:rPr>
        <w:t xml:space="preserve">آمل </w:t>
      </w:r>
      <w:r>
        <w:rPr>
          <w:rFonts w:hint="cs"/>
          <w:rtl/>
        </w:rPr>
        <w:t>حذف معيار التكرار على ان يتم تحويل طلبات التحويل بدون مرجع/المصادرة بدون مرجع للمراجع في قواعد العمل</w:t>
      </w:r>
    </w:p>
  </w:comment>
  <w:comment w:id="215" w:author="Abdullah Khalaf" w:date="2019-09-30T11:59:00Z" w:initials="AK">
    <w:p w14:paraId="5954900D" w14:textId="7D5374B3" w:rsidR="00CD256B" w:rsidRDefault="00CD256B">
      <w:pPr>
        <w:pStyle w:val="CommentText"/>
        <w:rPr>
          <w:rtl/>
        </w:rPr>
      </w:pPr>
      <w:r>
        <w:rPr>
          <w:rStyle w:val="CommentReference"/>
        </w:rPr>
        <w:annotationRef/>
      </w:r>
      <w:r>
        <w:rPr>
          <w:rFonts w:hint="cs"/>
          <w:rtl/>
        </w:rPr>
        <w:t xml:space="preserve">تمت </w:t>
      </w:r>
      <w:r>
        <w:rPr>
          <w:rFonts w:hint="cs"/>
          <w:rtl/>
        </w:rPr>
        <w:t>اضافة\تعديل المعيار</w:t>
      </w:r>
    </w:p>
    <w:p w14:paraId="0386197C" w14:textId="087CBD55" w:rsidR="00CD256B" w:rsidRDefault="00CD256B">
      <w:pPr>
        <w:pStyle w:val="CommentText"/>
      </w:pPr>
      <w:r>
        <w:rPr>
          <w:rFonts w:hint="cs"/>
          <w:rtl/>
        </w:rPr>
        <w:t>في ما يخص حالة الطلب، لا يُمكن اعتبار الحالة المذكورة بسبب انه قد يكون تم التنفيذ ينجاح ولم يتم تسليم الرد الى الجهة الطالبة</w:t>
      </w:r>
    </w:p>
  </w:comment>
  <w:comment w:id="216" w:author="Deem S. AlSowayan" w:date="2019-11-24T19:20:00Z" w:initials="DSA">
    <w:p w14:paraId="03BA95EC" w14:textId="1458E936" w:rsidR="00CD256B" w:rsidRDefault="00CD256B">
      <w:pPr>
        <w:pStyle w:val="CommentText"/>
      </w:pPr>
      <w:r>
        <w:rPr>
          <w:rStyle w:val="CommentReference"/>
        </w:rPr>
        <w:annotationRef/>
      </w:r>
      <w:r>
        <w:rPr>
          <w:rFonts w:hint="cs"/>
          <w:rtl/>
        </w:rPr>
        <w:t xml:space="preserve">المقصد </w:t>
      </w:r>
      <w:r>
        <w:rPr>
          <w:rFonts w:hint="cs"/>
          <w:rtl/>
        </w:rPr>
        <w:t>انه سبق وان تم تحويل المبلغ المطلوب للقضية المذكورة</w:t>
      </w:r>
    </w:p>
  </w:comment>
  <w:comment w:id="311" w:author="Deem S. AlSowayan" w:date="2020-01-13T16:55:00Z" w:initials="DSA">
    <w:p w14:paraId="63FC3F43" w14:textId="55130B3A" w:rsidR="00CD256B" w:rsidRDefault="00CD256B">
      <w:pPr>
        <w:pStyle w:val="CommentText"/>
      </w:pPr>
      <w:r>
        <w:rPr>
          <w:rStyle w:val="CommentReference"/>
        </w:rPr>
        <w:annotationRef/>
      </w:r>
      <w:r>
        <w:rPr>
          <w:rFonts w:hint="cs"/>
          <w:rtl/>
        </w:rPr>
        <w:t xml:space="preserve">خدمة </w:t>
      </w:r>
      <w:r>
        <w:rPr>
          <w:rFonts w:hint="cs"/>
          <w:rtl/>
        </w:rPr>
        <w:t>التحويل بدون رقم مرجعي/ مصادرة بدون رقم مرجعي</w:t>
      </w:r>
    </w:p>
  </w:comment>
  <w:comment w:id="312" w:author="Abdullah Khalaf" w:date="2020-01-14T18:02:00Z" w:initials="AK">
    <w:p w14:paraId="40A5A4BE" w14:textId="1BC6E566" w:rsidR="001F357F" w:rsidRDefault="001F357F">
      <w:pPr>
        <w:pStyle w:val="CommentText"/>
      </w:pPr>
      <w:r>
        <w:rPr>
          <w:rStyle w:val="CommentReference"/>
        </w:rPr>
        <w:annotationRef/>
      </w:r>
      <w:r>
        <w:rPr>
          <w:rFonts w:hint="cs"/>
          <w:rtl/>
        </w:rPr>
        <w:t xml:space="preserve">تمت </w:t>
      </w:r>
      <w:r>
        <w:rPr>
          <w:rFonts w:hint="cs"/>
          <w:rtl/>
        </w:rPr>
        <w:t>اعادة الصياغة</w:t>
      </w:r>
    </w:p>
  </w:comment>
  <w:comment w:id="325" w:author="Deem S. AlSowayan" w:date="2020-01-13T16:56:00Z" w:initials="DSA">
    <w:p w14:paraId="2A1F80C2" w14:textId="77777777" w:rsidR="00CD256B" w:rsidRDefault="00CD256B" w:rsidP="00282E1E">
      <w:pPr>
        <w:pStyle w:val="CommentText"/>
      </w:pPr>
      <w:r>
        <w:rPr>
          <w:rStyle w:val="CommentReference"/>
        </w:rPr>
        <w:annotationRef/>
      </w:r>
      <w:r>
        <w:rPr>
          <w:rStyle w:val="CommentReference"/>
        </w:rPr>
        <w:annotationRef/>
      </w:r>
      <w:r>
        <w:rPr>
          <w:rFonts w:hint="cs"/>
          <w:rtl/>
        </w:rPr>
        <w:t xml:space="preserve">خدمة </w:t>
      </w:r>
      <w:r>
        <w:rPr>
          <w:rFonts w:hint="cs"/>
          <w:rtl/>
        </w:rPr>
        <w:t>التحويل بدون رقم مرجعي/ مصادرة بدون رقم مرجعي</w:t>
      </w:r>
    </w:p>
    <w:p w14:paraId="1B440717" w14:textId="1BD0CD9B" w:rsidR="00CD256B" w:rsidRDefault="00CD256B">
      <w:pPr>
        <w:pStyle w:val="CommentText"/>
      </w:pPr>
    </w:p>
  </w:comment>
  <w:comment w:id="326" w:author="Abdullah Khalaf" w:date="2020-01-14T18:03:00Z" w:initials="AK">
    <w:p w14:paraId="2C764DA0" w14:textId="16AF55DC" w:rsidR="008E17B4" w:rsidRDefault="008E17B4">
      <w:pPr>
        <w:pStyle w:val="CommentText"/>
      </w:pPr>
      <w:r>
        <w:rPr>
          <w:rStyle w:val="CommentReference"/>
        </w:rPr>
        <w:annotationRef/>
      </w:r>
      <w:r>
        <w:rPr>
          <w:rFonts w:hint="cs"/>
          <w:rtl/>
        </w:rPr>
        <w:t xml:space="preserve">تمت </w:t>
      </w:r>
      <w:r>
        <w:rPr>
          <w:rFonts w:hint="cs"/>
          <w:rtl/>
        </w:rPr>
        <w:t>اعادة الصياغة</w:t>
      </w:r>
    </w:p>
  </w:comment>
  <w:comment w:id="347" w:author="Deem S. AlSowayan" w:date="2020-01-13T16:57:00Z" w:initials="DSA">
    <w:p w14:paraId="193D08E5" w14:textId="0D2C13E9" w:rsidR="00CD256B" w:rsidRDefault="00CD256B">
      <w:pPr>
        <w:pStyle w:val="CommentText"/>
      </w:pPr>
      <w:r>
        <w:rPr>
          <w:rStyle w:val="CommentReference"/>
        </w:rPr>
        <w:annotationRef/>
      </w:r>
      <w:r>
        <w:rPr>
          <w:rFonts w:hint="cs"/>
          <w:rtl/>
        </w:rPr>
        <w:t xml:space="preserve">آمل </w:t>
      </w:r>
      <w:r>
        <w:rPr>
          <w:rFonts w:hint="cs"/>
          <w:rtl/>
        </w:rPr>
        <w:t>الايضاح</w:t>
      </w:r>
    </w:p>
  </w:comment>
  <w:comment w:id="348" w:author="Abdullah Khalaf" w:date="2020-01-14T18:04:00Z" w:initials="AK">
    <w:p w14:paraId="67856040" w14:textId="4056E180" w:rsidR="00A80964" w:rsidRDefault="00A80964">
      <w:pPr>
        <w:pStyle w:val="CommentText"/>
      </w:pPr>
      <w:r>
        <w:rPr>
          <w:rStyle w:val="CommentReference"/>
        </w:rPr>
        <w:annotationRef/>
      </w:r>
      <w:r>
        <w:rPr>
          <w:rFonts w:hint="cs"/>
          <w:rtl/>
        </w:rPr>
        <w:t xml:space="preserve">الحالة </w:t>
      </w:r>
      <w:r>
        <w:rPr>
          <w:rFonts w:hint="cs"/>
          <w:rtl/>
        </w:rPr>
        <w:t>02 تدل على عدم التحويل، فبالتالي عند ارسال رقم مرجعي خاص بالتحويلو كانت الحالة 02 فسيتم رفض رد الجهة المُنفذة</w:t>
      </w:r>
    </w:p>
  </w:comment>
  <w:comment w:id="400" w:author="Deem S. AlSowayan" w:date="2020-01-13T17:03:00Z" w:initials="DSA">
    <w:p w14:paraId="742262BF" w14:textId="003E03E1" w:rsidR="00CD256B" w:rsidRDefault="00CD256B">
      <w:pPr>
        <w:pStyle w:val="CommentText"/>
      </w:pPr>
      <w:r>
        <w:rPr>
          <w:rStyle w:val="CommentReference"/>
        </w:rPr>
        <w:annotationRef/>
      </w:r>
      <w:r>
        <w:rPr>
          <w:rFonts w:hint="cs"/>
          <w:rtl/>
        </w:rPr>
        <w:t>المحولة</w:t>
      </w:r>
    </w:p>
  </w:comment>
  <w:comment w:id="401" w:author="Abdullah Khalaf" w:date="2020-01-14T18:05:00Z" w:initials="AK">
    <w:p w14:paraId="12B6C1CA" w14:textId="3EA94CD3" w:rsidR="00F40A45" w:rsidRDefault="00F40A45">
      <w:pPr>
        <w:pStyle w:val="CommentText"/>
      </w:pPr>
      <w:r>
        <w:rPr>
          <w:rStyle w:val="CommentReference"/>
        </w:rPr>
        <w:annotationRef/>
      </w:r>
      <w:r>
        <w:rPr>
          <w:rFonts w:hint="cs"/>
          <w:rtl/>
        </w:rPr>
        <w:t>تم التعديل</w:t>
      </w:r>
    </w:p>
  </w:comment>
  <w:comment w:id="451" w:author="Deem S. AlSowayan" w:date="2020-01-13T17:13:00Z" w:initials="DSA">
    <w:p w14:paraId="16878689" w14:textId="5774FDDE" w:rsidR="00CD256B" w:rsidRDefault="00CD256B">
      <w:pPr>
        <w:pStyle w:val="CommentText"/>
        <w:rPr>
          <w:rtl/>
        </w:rPr>
      </w:pPr>
      <w:r>
        <w:rPr>
          <w:rStyle w:val="CommentReference"/>
        </w:rPr>
        <w:annotationRef/>
      </w:r>
      <w:r>
        <w:rPr>
          <w:rFonts w:hint="cs"/>
          <w:rtl/>
        </w:rPr>
        <w:t xml:space="preserve">المبلغ </w:t>
      </w:r>
      <w:r>
        <w:rPr>
          <w:rFonts w:hint="cs"/>
          <w:rtl/>
        </w:rPr>
        <w:t>المحجوز من الجهة المنفذة</w:t>
      </w:r>
    </w:p>
  </w:comment>
  <w:comment w:id="452" w:author="Abdullah Khalaf" w:date="2020-01-14T18:05:00Z" w:initials="AK">
    <w:p w14:paraId="22F1CC13" w14:textId="640A928B" w:rsidR="00F40A45" w:rsidRDefault="00F40A45">
      <w:pPr>
        <w:pStyle w:val="CommentText"/>
      </w:pPr>
      <w:r>
        <w:rPr>
          <w:rStyle w:val="CommentReference"/>
        </w:rPr>
        <w:annotationRef/>
      </w:r>
      <w:r>
        <w:rPr>
          <w:rFonts w:hint="cs"/>
          <w:rtl/>
        </w:rPr>
        <w:t xml:space="preserve">تم </w:t>
      </w:r>
      <w:r>
        <w:rPr>
          <w:rFonts w:hint="cs"/>
          <w:rtl/>
        </w:rPr>
        <w:t>التعديل</w:t>
      </w:r>
    </w:p>
  </w:comment>
  <w:comment w:id="506" w:author="Deem S. AlSowayan" w:date="2020-01-13T17:15:00Z" w:initials="DSA">
    <w:p w14:paraId="78D4F1F0" w14:textId="7B48CA34" w:rsidR="00CD256B" w:rsidRDefault="00CD256B">
      <w:pPr>
        <w:pStyle w:val="CommentText"/>
      </w:pPr>
      <w:r>
        <w:rPr>
          <w:rStyle w:val="CommentReference"/>
        </w:rPr>
        <w:annotationRef/>
      </w:r>
      <w:r>
        <w:rPr>
          <w:rFonts w:hint="cs"/>
          <w:rtl/>
        </w:rPr>
        <w:t xml:space="preserve">قد </w:t>
      </w:r>
      <w:r>
        <w:rPr>
          <w:rFonts w:hint="cs"/>
          <w:rtl/>
        </w:rPr>
        <w:t>يكون الحساب معرف ولكن يوجد سبب آخر يمنع التحويل</w:t>
      </w:r>
    </w:p>
  </w:comment>
  <w:comment w:id="507" w:author="Abdullah Khalaf" w:date="2020-01-14T18:06:00Z" w:initials="AK">
    <w:p w14:paraId="58E266E3" w14:textId="01BE594D" w:rsidR="00F40A45" w:rsidRDefault="00F40A45">
      <w:pPr>
        <w:pStyle w:val="CommentText"/>
        <w:rPr>
          <w:rtl/>
        </w:rPr>
      </w:pPr>
      <w:r>
        <w:rPr>
          <w:rFonts w:hint="cs"/>
          <w:rtl/>
        </w:rPr>
        <w:t>"</w:t>
      </w:r>
      <w:r>
        <w:rPr>
          <w:rStyle w:val="CommentReference"/>
        </w:rPr>
        <w:annotationRef/>
      </w:r>
      <w:r>
        <w:rPr>
          <w:rFonts w:hint="cs"/>
          <w:rtl/>
        </w:rPr>
        <w:t xml:space="preserve">قد </w:t>
      </w:r>
      <w:r>
        <w:rPr>
          <w:rFonts w:hint="cs"/>
          <w:rtl/>
        </w:rPr>
        <w:t>يكون الحساب معرف ولكن يوجد سبب آخر يمنع التحويل " عندها ستكون حالة اخرى</w:t>
      </w:r>
    </w:p>
    <w:p w14:paraId="21D47216" w14:textId="77777777" w:rsidR="00F40A45" w:rsidRDefault="00F40A45">
      <w:pPr>
        <w:pStyle w:val="CommentText"/>
        <w:rPr>
          <w:rtl/>
        </w:rPr>
      </w:pPr>
    </w:p>
    <w:p w14:paraId="2FF9CD85" w14:textId="29A1089F" w:rsidR="00F40A45" w:rsidRDefault="00F40A45">
      <w:pPr>
        <w:pStyle w:val="CommentText"/>
      </w:pPr>
      <w:r>
        <w:rPr>
          <w:rFonts w:hint="cs"/>
          <w:rtl/>
        </w:rPr>
        <w:t>المقصد هنا انه تم الايفاد بأن الحساب مُعرف لكن لم يتم التحويل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1B7DD8" w15:done="0"/>
  <w15:commentEx w15:paraId="2410C5F0" w15:paraIdParent="111B7DD8" w15:done="0"/>
  <w15:commentEx w15:paraId="2D0AB954" w15:done="0"/>
  <w15:commentEx w15:paraId="4CF82E80" w15:done="0"/>
  <w15:commentEx w15:paraId="4FEC1E75" w15:done="0"/>
  <w15:commentEx w15:paraId="753B0F41" w15:done="0"/>
  <w15:commentEx w15:paraId="2BB8E220" w15:paraIdParent="753B0F41" w15:done="0"/>
  <w15:commentEx w15:paraId="7E51B4A9" w15:paraIdParent="753B0F41" w15:done="0"/>
  <w15:commentEx w15:paraId="4874327C" w15:paraIdParent="753B0F41" w15:done="0"/>
  <w15:commentEx w15:paraId="4D10523B" w15:done="0"/>
  <w15:commentEx w15:paraId="5FAAB0C5" w15:paraIdParent="4D10523B" w15:done="0"/>
  <w15:commentEx w15:paraId="465E16D2" w15:paraIdParent="4D10523B" w15:done="0"/>
  <w15:commentEx w15:paraId="1E024ACA" w15:paraIdParent="4D10523B" w15:done="0"/>
  <w15:commentEx w15:paraId="34FABFCB" w15:done="0"/>
  <w15:commentEx w15:paraId="32B68855" w15:paraIdParent="34FABFCB" w15:done="0"/>
  <w15:commentEx w15:paraId="0AEC1B3A" w15:done="0"/>
  <w15:commentEx w15:paraId="323AB516" w15:paraIdParent="0AEC1B3A" w15:done="0"/>
  <w15:commentEx w15:paraId="3CD93C90" w15:done="0"/>
  <w15:commentEx w15:paraId="16CBB219" w15:done="0"/>
  <w15:commentEx w15:paraId="50031ECF" w15:done="0"/>
  <w15:commentEx w15:paraId="4CD18DBA" w15:paraIdParent="50031ECF" w15:done="0"/>
  <w15:commentEx w15:paraId="0C2F716A" w15:paraIdParent="50031ECF" w15:done="0"/>
  <w15:commentEx w15:paraId="79C8AC36" w15:done="0"/>
  <w15:commentEx w15:paraId="4D9200F6" w15:paraIdParent="79C8AC36" w15:done="0"/>
  <w15:commentEx w15:paraId="3B1B57C0" w15:done="0"/>
  <w15:commentEx w15:paraId="45822BBB" w15:paraIdParent="3B1B57C0" w15:done="0"/>
  <w15:commentEx w15:paraId="661F3878" w15:done="0"/>
  <w15:commentEx w15:paraId="10D3BE3E" w15:paraIdParent="661F3878" w15:done="0"/>
  <w15:commentEx w15:paraId="6242ECC4" w15:done="0"/>
  <w15:commentEx w15:paraId="2F9F78CD" w15:paraIdParent="6242ECC4" w15:done="0"/>
  <w15:commentEx w15:paraId="37AE2366" w15:done="0"/>
  <w15:commentEx w15:paraId="35B9E168" w15:done="0"/>
  <w15:commentEx w15:paraId="0386197C" w15:done="0"/>
  <w15:commentEx w15:paraId="03BA95EC" w15:paraIdParent="0386197C" w15:done="0"/>
  <w15:commentEx w15:paraId="63FC3F43" w15:done="0"/>
  <w15:commentEx w15:paraId="40A5A4BE" w15:paraIdParent="63FC3F43" w15:done="0"/>
  <w15:commentEx w15:paraId="1B440717" w15:done="0"/>
  <w15:commentEx w15:paraId="2C764DA0" w15:paraIdParent="1B440717" w15:done="0"/>
  <w15:commentEx w15:paraId="193D08E5" w15:done="0"/>
  <w15:commentEx w15:paraId="67856040" w15:paraIdParent="193D08E5" w15:done="0"/>
  <w15:commentEx w15:paraId="742262BF" w15:done="0"/>
  <w15:commentEx w15:paraId="12B6C1CA" w15:paraIdParent="742262BF" w15:done="0"/>
  <w15:commentEx w15:paraId="16878689" w15:done="0"/>
  <w15:commentEx w15:paraId="22F1CC13" w15:paraIdParent="16878689" w15:done="0"/>
  <w15:commentEx w15:paraId="78D4F1F0" w15:done="0"/>
  <w15:commentEx w15:paraId="2FF9CD85" w15:paraIdParent="78D4F1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1B7DD8" w16cid:durableId="21C97BC6"/>
  <w16cid:commentId w16cid:paraId="2410C5F0" w16cid:durableId="21C97BC7"/>
  <w16cid:commentId w16cid:paraId="2D0AB954" w16cid:durableId="21C97BC8"/>
  <w16cid:commentId w16cid:paraId="4CF82E80" w16cid:durableId="21C97BC9"/>
  <w16cid:commentId w16cid:paraId="4FEC1E75" w16cid:durableId="21C97BCA"/>
  <w16cid:commentId w16cid:paraId="753B0F41" w16cid:durableId="21C97BCB"/>
  <w16cid:commentId w16cid:paraId="2BB8E220" w16cid:durableId="21C97BCC"/>
  <w16cid:commentId w16cid:paraId="7E51B4A9" w16cid:durableId="21C97BCD"/>
  <w16cid:commentId w16cid:paraId="4874327C" w16cid:durableId="21C97BCE"/>
  <w16cid:commentId w16cid:paraId="4D10523B" w16cid:durableId="21C97BCF"/>
  <w16cid:commentId w16cid:paraId="5FAAB0C5" w16cid:durableId="21C97BD0"/>
  <w16cid:commentId w16cid:paraId="465E16D2" w16cid:durableId="21C97BD1"/>
  <w16cid:commentId w16cid:paraId="1E024ACA" w16cid:durableId="21C97BD2"/>
  <w16cid:commentId w16cid:paraId="34FABFCB" w16cid:durableId="21C97BD3"/>
  <w16cid:commentId w16cid:paraId="32B68855" w16cid:durableId="21C97BD4"/>
  <w16cid:commentId w16cid:paraId="0AEC1B3A" w16cid:durableId="21C97BD5"/>
  <w16cid:commentId w16cid:paraId="323AB516" w16cid:durableId="21C97BD6"/>
  <w16cid:commentId w16cid:paraId="3CD93C90" w16cid:durableId="21C97BD7"/>
  <w16cid:commentId w16cid:paraId="16CBB219" w16cid:durableId="21C97BD8"/>
  <w16cid:commentId w16cid:paraId="50031ECF" w16cid:durableId="21C97BD9"/>
  <w16cid:commentId w16cid:paraId="4CD18DBA" w16cid:durableId="21C97BDA"/>
  <w16cid:commentId w16cid:paraId="0C2F716A" w16cid:durableId="21C97BDB"/>
  <w16cid:commentId w16cid:paraId="79C8AC36" w16cid:durableId="21C97BDC"/>
  <w16cid:commentId w16cid:paraId="4D9200F6" w16cid:durableId="21C97BDD"/>
  <w16cid:commentId w16cid:paraId="3B1B57C0" w16cid:durableId="21C97BDE"/>
  <w16cid:commentId w16cid:paraId="45822BBB" w16cid:durableId="21C97BDF"/>
  <w16cid:commentId w16cid:paraId="661F3878" w16cid:durableId="21C97BE0"/>
  <w16cid:commentId w16cid:paraId="10D3BE3E" w16cid:durableId="21C97BE1"/>
  <w16cid:commentId w16cid:paraId="6242ECC4" w16cid:durableId="21C97BE2"/>
  <w16cid:commentId w16cid:paraId="2F9F78CD" w16cid:durableId="21C97BE3"/>
  <w16cid:commentId w16cid:paraId="37AE2366" w16cid:durableId="21C97BE4"/>
  <w16cid:commentId w16cid:paraId="35B9E168" w16cid:durableId="21C97BE5"/>
  <w16cid:commentId w16cid:paraId="0386197C" w16cid:durableId="21C97BE6"/>
  <w16cid:commentId w16cid:paraId="03BA95EC" w16cid:durableId="21C97BE7"/>
  <w16cid:commentId w16cid:paraId="63FC3F43" w16cid:durableId="21C97BE8"/>
  <w16cid:commentId w16cid:paraId="40A5A4BE" w16cid:durableId="21C97BE9"/>
  <w16cid:commentId w16cid:paraId="1B440717" w16cid:durableId="21C97BEA"/>
  <w16cid:commentId w16cid:paraId="2C764DA0" w16cid:durableId="21C97BEB"/>
  <w16cid:commentId w16cid:paraId="193D08E5" w16cid:durableId="21C97BEC"/>
  <w16cid:commentId w16cid:paraId="67856040" w16cid:durableId="21C97BED"/>
  <w16cid:commentId w16cid:paraId="742262BF" w16cid:durableId="21C97BEE"/>
  <w16cid:commentId w16cid:paraId="12B6C1CA" w16cid:durableId="21C97BEF"/>
  <w16cid:commentId w16cid:paraId="16878689" w16cid:durableId="21C97BF0"/>
  <w16cid:commentId w16cid:paraId="22F1CC13" w16cid:durableId="21C97BF1"/>
  <w16cid:commentId w16cid:paraId="78D4F1F0" w16cid:durableId="21C97BF2"/>
  <w16cid:commentId w16cid:paraId="2FF9CD85" w16cid:durableId="21C97B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343E3" w14:textId="77777777" w:rsidR="00226E85" w:rsidRDefault="00226E85" w:rsidP="00CC4E94">
      <w:pPr>
        <w:spacing w:after="0" w:line="240" w:lineRule="auto"/>
      </w:pPr>
      <w:r>
        <w:separator/>
      </w:r>
    </w:p>
  </w:endnote>
  <w:endnote w:type="continuationSeparator" w:id="0">
    <w:p w14:paraId="373E5414" w14:textId="77777777" w:rsidR="00226E85" w:rsidRDefault="00226E85" w:rsidP="00CC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80002007" w:usb1="80000000" w:usb2="00000008" w:usb3="00000000" w:csb0="000000D3"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9339569"/>
      <w:docPartObj>
        <w:docPartGallery w:val="Page Numbers (Bottom of Page)"/>
        <w:docPartUnique/>
      </w:docPartObj>
    </w:sdtPr>
    <w:sdtEndPr>
      <w:rPr>
        <w:color w:val="7F7F7F" w:themeColor="background1" w:themeShade="7F"/>
        <w:spacing w:val="60"/>
      </w:rPr>
    </w:sdtEndPr>
    <w:sdtContent>
      <w:p w14:paraId="44745DB1" w14:textId="13C622A1" w:rsidR="00CD256B" w:rsidRDefault="00CD256B" w:rsidP="005A6D04">
        <w:pPr>
          <w:pStyle w:val="Footer"/>
          <w:pBdr>
            <w:top w:val="single" w:sz="4" w:space="1" w:color="D9D9D9" w:themeColor="background1" w:themeShade="D9"/>
          </w:pBdr>
          <w:jc w:val="right"/>
          <w:rPr>
            <w:b/>
            <w:bCs/>
          </w:rPr>
        </w:pPr>
        <w:r w:rsidRPr="00AF43BC">
          <w:rPr>
            <w:b/>
            <w:bCs/>
          </w:rPr>
          <w:fldChar w:fldCharType="begin"/>
        </w:r>
        <w:r w:rsidRPr="00AF43BC">
          <w:rPr>
            <w:b/>
            <w:bCs/>
          </w:rPr>
          <w:instrText xml:space="preserve"> PAGE   \* MERGEFORMAT </w:instrText>
        </w:r>
        <w:r w:rsidRPr="00AF43BC">
          <w:rPr>
            <w:b/>
            <w:bCs/>
          </w:rPr>
          <w:fldChar w:fldCharType="separate"/>
        </w:r>
        <w:r w:rsidR="00E665C4">
          <w:rPr>
            <w:b/>
            <w:bCs/>
            <w:noProof/>
          </w:rPr>
          <w:t>10</w:t>
        </w:r>
        <w:r w:rsidRPr="00AF43BC">
          <w:rPr>
            <w:b/>
            <w:bCs/>
            <w:noProof/>
          </w:rPr>
          <w:fldChar w:fldCharType="end"/>
        </w:r>
        <w:r w:rsidRPr="00AF43BC">
          <w:rPr>
            <w:b/>
            <w:bCs/>
          </w:rPr>
          <w:t xml:space="preserve"> | </w:t>
        </w:r>
        <w:r w:rsidRPr="00AF43BC">
          <w:rPr>
            <w:rFonts w:hint="cs"/>
            <w:b/>
            <w:bCs/>
            <w:rtl/>
          </w:rPr>
          <w:t>سر</w:t>
        </w:r>
        <w:r w:rsidRPr="00AF43BC">
          <w:rPr>
            <w:rFonts w:ascii="Arial" w:hAnsi="Arial" w:cs="Arial"/>
            <w:b/>
            <w:bCs/>
            <w:rtl/>
          </w:rPr>
          <w:t>ّ</w:t>
        </w:r>
        <w:r w:rsidRPr="00AF43BC">
          <w:rPr>
            <w:rFonts w:hint="cs"/>
            <w:b/>
            <w:bCs/>
            <w:rtl/>
          </w:rPr>
          <w:t xml:space="preserve">ي                                                    مؤسسة النقد العربي السعودي                                           </w:t>
        </w:r>
        <w:r w:rsidRPr="00AF43BC">
          <w:rPr>
            <w:rFonts w:cs="Times New Roman"/>
            <w:b/>
            <w:bCs/>
            <w:rtl/>
          </w:rPr>
          <w:t>الصفحة</w:t>
        </w:r>
      </w:p>
    </w:sdtContent>
  </w:sdt>
  <w:p w14:paraId="14882BAB" w14:textId="2C88FBAB" w:rsidR="00CD256B" w:rsidRPr="002704D4" w:rsidRDefault="00CD256B" w:rsidP="00270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BF618" w14:textId="77777777" w:rsidR="00226E85" w:rsidRDefault="00226E85" w:rsidP="00CC4E94">
      <w:pPr>
        <w:spacing w:after="0" w:line="240" w:lineRule="auto"/>
      </w:pPr>
      <w:r>
        <w:separator/>
      </w:r>
    </w:p>
  </w:footnote>
  <w:footnote w:type="continuationSeparator" w:id="0">
    <w:p w14:paraId="3BAAFA0A" w14:textId="77777777" w:rsidR="00226E85" w:rsidRDefault="00226E85" w:rsidP="00CC4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22FEF" w14:textId="128D6095" w:rsidR="00CD256B" w:rsidRDefault="00CD256B" w:rsidP="000213DB">
    <w:pPr>
      <w:pStyle w:val="Header"/>
      <w:pBdr>
        <w:bottom w:val="single" w:sz="12" w:space="0" w:color="auto"/>
      </w:pBdr>
      <w:tabs>
        <w:tab w:val="left" w:pos="3985"/>
        <w:tab w:val="center" w:pos="5040"/>
      </w:tabs>
      <w:jc w:val="right"/>
      <w:rPr>
        <w:b/>
        <w:i/>
      </w:rPr>
    </w:pPr>
    <w:r>
      <w:rPr>
        <w:rFonts w:ascii="Calibri" w:hAnsi="Calibri"/>
        <w:b/>
        <w:bCs/>
        <w:noProof/>
        <w:sz w:val="36"/>
        <w:szCs w:val="36"/>
      </w:rPr>
      <mc:AlternateContent>
        <mc:Choice Requires="wps">
          <w:drawing>
            <wp:anchor distT="0" distB="0" distL="114300" distR="114300" simplePos="0" relativeHeight="251658240" behindDoc="0" locked="0" layoutInCell="1" allowOverlap="1" wp14:anchorId="3732395D" wp14:editId="596B5258">
              <wp:simplePos x="0" y="0"/>
              <wp:positionH relativeFrom="column">
                <wp:posOffset>812800</wp:posOffset>
              </wp:positionH>
              <wp:positionV relativeFrom="paragraph">
                <wp:posOffset>-146050</wp:posOffset>
              </wp:positionV>
              <wp:extent cx="3000375" cy="287020"/>
              <wp:effectExtent l="0" t="0" r="9525" b="0"/>
              <wp:wrapNone/>
              <wp:docPr id="29" name="Rectangle 29"/>
              <wp:cNvGraphicFramePr/>
              <a:graphic xmlns:a="http://schemas.openxmlformats.org/drawingml/2006/main">
                <a:graphicData uri="http://schemas.microsoft.com/office/word/2010/wordprocessingShape">
                  <wps:wsp>
                    <wps:cNvSpPr/>
                    <wps:spPr>
                      <a:xfrm>
                        <a:off x="0" y="0"/>
                        <a:ext cx="3000375" cy="2870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383CF36" w14:textId="61AE90B8" w:rsidR="00CD256B" w:rsidRPr="001627A2" w:rsidRDefault="00CD256B" w:rsidP="007526FB">
                          <w:pPr>
                            <w:jc w:val="center"/>
                            <w:rPr>
                              <w:rFonts w:ascii="Sakkal Majalla" w:hAnsi="Sakkal Majalla" w:cs="Sakkal Majalla"/>
                              <w:bCs/>
                              <w:szCs w:val="24"/>
                              <w:rtl/>
                            </w:rPr>
                          </w:pPr>
                          <w:r w:rsidRPr="002145D6">
                            <w:rPr>
                              <w:rFonts w:ascii="Sakkal Majalla" w:hAnsi="Sakkal Majalla" w:cs="Sakkal Majalla"/>
                              <w:bCs/>
                              <w:sz w:val="18"/>
                              <w:rtl/>
                            </w:rPr>
                            <w:t xml:space="preserve">الوثيقة </w:t>
                          </w:r>
                          <w:r w:rsidRPr="002145D6">
                            <w:rPr>
                              <w:rFonts w:ascii="Sakkal Majalla" w:hAnsi="Sakkal Majalla" w:cs="Sakkal Majalla" w:hint="cs"/>
                              <w:bCs/>
                              <w:sz w:val="18"/>
                              <w:rtl/>
                            </w:rPr>
                            <w:t xml:space="preserve">التحقق من المُدخلات والمُخرجات </w:t>
                          </w:r>
                          <w:r>
                            <w:rPr>
                              <w:rFonts w:ascii="Sakkal Majalla" w:hAnsi="Sakkal Majalla" w:cs="Sakkal Majalla" w:hint="cs"/>
                              <w:bCs/>
                              <w:sz w:val="18"/>
                              <w:rtl/>
                            </w:rPr>
                            <w:t>لخدمة</w:t>
                          </w:r>
                          <w:r w:rsidRPr="002145D6">
                            <w:rPr>
                              <w:rFonts w:ascii="Sakkal Majalla" w:hAnsi="Sakkal Majalla" w:cs="Sakkal Majalla"/>
                              <w:bCs/>
                              <w:sz w:val="18"/>
                              <w:rtl/>
                            </w:rPr>
                            <w:t xml:space="preserve"> </w:t>
                          </w:r>
                          <w:r>
                            <w:rPr>
                              <w:rFonts w:ascii="Sakkal Majalla" w:hAnsi="Sakkal Majalla" w:cs="Sakkal Majalla" w:hint="cs"/>
                              <w:bCs/>
                              <w:sz w:val="18"/>
                              <w:rtl/>
                            </w:rPr>
                            <w:t>التحويل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2395D" id="Rectangle 29" o:spid="_x0000_s1026" style="position:absolute;left:0;text-align:left;margin-left:64pt;margin-top:-11.5pt;width:236.25pt;height:2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" fillcolor="white [3201]" stroked="f" strokeweight="2pt">
              <v:textbox>
                <w:txbxContent>
                  <w:p w14:paraId="6383CF36" w14:textId="61AE90B8" w:rsidR="00CD256B" w:rsidRPr="001627A2" w:rsidRDefault="00CD256B" w:rsidP="007526FB">
                    <w:pPr>
                      <w:jc w:val="center"/>
                      <w:rPr>
                        <w:rFonts w:ascii="Sakkal Majalla" w:hAnsi="Sakkal Majalla" w:cs="Sakkal Majalla"/>
                        <w:bCs/>
                        <w:szCs w:val="24"/>
                        <w:rtl/>
                      </w:rPr>
                    </w:pPr>
                    <w:r w:rsidRPr="002145D6">
                      <w:rPr>
                        <w:rFonts w:ascii="Sakkal Majalla" w:hAnsi="Sakkal Majalla" w:cs="Sakkal Majalla"/>
                        <w:bCs/>
                        <w:sz w:val="18"/>
                        <w:rtl/>
                      </w:rPr>
                      <w:t xml:space="preserve">الوثيقة </w:t>
                    </w:r>
                    <w:r w:rsidRPr="002145D6">
                      <w:rPr>
                        <w:rFonts w:ascii="Sakkal Majalla" w:hAnsi="Sakkal Majalla" w:cs="Sakkal Majalla" w:hint="cs"/>
                        <w:bCs/>
                        <w:sz w:val="18"/>
                        <w:rtl/>
                      </w:rPr>
                      <w:t xml:space="preserve">التحقق من المُدخلات والمُخرجات </w:t>
                    </w:r>
                    <w:r>
                      <w:rPr>
                        <w:rFonts w:ascii="Sakkal Majalla" w:hAnsi="Sakkal Majalla" w:cs="Sakkal Majalla" w:hint="cs"/>
                        <w:bCs/>
                        <w:sz w:val="18"/>
                        <w:rtl/>
                      </w:rPr>
                      <w:t>لخدمة</w:t>
                    </w:r>
                    <w:r w:rsidRPr="002145D6">
                      <w:rPr>
                        <w:rFonts w:ascii="Sakkal Majalla" w:hAnsi="Sakkal Majalla" w:cs="Sakkal Majalla"/>
                        <w:bCs/>
                        <w:sz w:val="18"/>
                        <w:rtl/>
                      </w:rPr>
                      <w:t xml:space="preserve"> </w:t>
                    </w:r>
                    <w:r>
                      <w:rPr>
                        <w:rFonts w:ascii="Sakkal Majalla" w:hAnsi="Sakkal Majalla" w:cs="Sakkal Majalla" w:hint="cs"/>
                        <w:bCs/>
                        <w:sz w:val="18"/>
                        <w:rtl/>
                      </w:rPr>
                      <w:t>التحويل</w:t>
                    </w:r>
                  </w:p>
                </w:txbxContent>
              </v:textbox>
            </v:rect>
          </w:pict>
        </mc:Fallback>
      </mc:AlternateContent>
    </w:r>
    <w:r>
      <w:rPr>
        <w:rFonts w:hint="cs"/>
        <w:noProof/>
        <w:rtl/>
      </w:rPr>
      <w:drawing>
        <wp:anchor distT="0" distB="0" distL="114300" distR="114300" simplePos="0" relativeHeight="251665408" behindDoc="1" locked="0" layoutInCell="1" allowOverlap="1" wp14:anchorId="6D796559" wp14:editId="54BEEAD3">
          <wp:simplePos x="0" y="0"/>
          <wp:positionH relativeFrom="column">
            <wp:posOffset>5401945</wp:posOffset>
          </wp:positionH>
          <wp:positionV relativeFrom="page">
            <wp:posOffset>142875</wp:posOffset>
          </wp:positionV>
          <wp:extent cx="789305" cy="523875"/>
          <wp:effectExtent l="0" t="0" r="0" b="9525"/>
          <wp:wrapTight wrapText="bothSides">
            <wp:wrapPolygon edited="0">
              <wp:start x="7820" y="0"/>
              <wp:lineTo x="0" y="13353"/>
              <wp:lineTo x="0" y="21207"/>
              <wp:lineTo x="20853" y="21207"/>
              <wp:lineTo x="20853" y="13353"/>
              <wp:lineTo x="13033" y="0"/>
              <wp:lineTo x="7820" y="0"/>
            </wp:wrapPolygon>
          </wp:wrapTight>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A_logo_0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9305" cy="523875"/>
                  </a:xfrm>
                  <a:prstGeom prst="rect">
                    <a:avLst/>
                  </a:prstGeom>
                </pic:spPr>
              </pic:pic>
            </a:graphicData>
          </a:graphic>
        </wp:anchor>
      </w:drawing>
    </w:r>
    <w:r>
      <w:rPr>
        <w:rFonts w:ascii="Arial" w:hAnsi="Arial" w:cs="Arial"/>
        <w:noProof/>
        <w:sz w:val="21"/>
        <w:szCs w:val="21"/>
      </w:rPr>
      <w:drawing>
        <wp:anchor distT="0" distB="0" distL="114300" distR="114300" simplePos="0" relativeHeight="251663360" behindDoc="1" locked="0" layoutInCell="1" allowOverlap="1" wp14:anchorId="60254731" wp14:editId="0A4FBAF1">
          <wp:simplePos x="0" y="0"/>
          <wp:positionH relativeFrom="column">
            <wp:posOffset>-133350</wp:posOffset>
          </wp:positionH>
          <wp:positionV relativeFrom="page">
            <wp:posOffset>243205</wp:posOffset>
          </wp:positionV>
          <wp:extent cx="638175" cy="313690"/>
          <wp:effectExtent l="0" t="0" r="9525" b="0"/>
          <wp:wrapTight wrapText="bothSides">
            <wp:wrapPolygon edited="0">
              <wp:start x="0" y="0"/>
              <wp:lineTo x="0" y="19676"/>
              <wp:lineTo x="21278" y="19676"/>
              <wp:lineTo x="21278" y="0"/>
              <wp:lineTo x="0" y="0"/>
            </wp:wrapPolygon>
          </wp:wrapTight>
          <wp:docPr id="31" name="Picture 31" descr="cid:151083103586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151083103586612"/>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638175" cy="313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b/>
        <w:bCs/>
        <w:noProof/>
        <w:sz w:val="36"/>
        <w:szCs w:val="36"/>
      </w:rPr>
      <mc:AlternateContent>
        <mc:Choice Requires="wps">
          <w:drawing>
            <wp:anchor distT="0" distB="0" distL="114300" distR="114300" simplePos="0" relativeHeight="251659264" behindDoc="0" locked="0" layoutInCell="1" allowOverlap="1" wp14:anchorId="4BF31D88" wp14:editId="48C0D268">
              <wp:simplePos x="0" y="0"/>
              <wp:positionH relativeFrom="column">
                <wp:posOffset>3857625</wp:posOffset>
              </wp:positionH>
              <wp:positionV relativeFrom="paragraph">
                <wp:posOffset>-126365</wp:posOffset>
              </wp:positionV>
              <wp:extent cx="1636395" cy="226819"/>
              <wp:effectExtent l="0" t="0" r="1905" b="1905"/>
              <wp:wrapNone/>
              <wp:docPr id="30" name="Rectangle 30"/>
              <wp:cNvGraphicFramePr/>
              <a:graphic xmlns:a="http://schemas.openxmlformats.org/drawingml/2006/main">
                <a:graphicData uri="http://schemas.microsoft.com/office/word/2010/wordprocessingShape">
                  <wps:wsp>
                    <wps:cNvSpPr/>
                    <wps:spPr>
                      <a:xfrm>
                        <a:off x="0" y="0"/>
                        <a:ext cx="1636395" cy="22681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5933757" w14:textId="57DE6911" w:rsidR="00CD256B" w:rsidRDefault="00CD256B" w:rsidP="000B1102">
                          <w:pPr>
                            <w:pBdr>
                              <w:left w:val="double" w:sz="4" w:space="1" w:color="auto"/>
                            </w:pBdr>
                            <w:jc w:val="center"/>
                            <w:rPr>
                              <w:rFonts w:ascii="Sakkal Majalla" w:hAnsi="Sakkal Majalla" w:cs="Sakkal Majalla"/>
                              <w:spacing w:val="-15"/>
                              <w:szCs w:val="28"/>
                            </w:rPr>
                          </w:pPr>
                          <w:r w:rsidRPr="00702E64">
                            <w:rPr>
                              <w:rFonts w:ascii="Sakkal Majalla" w:hAnsi="Sakkal Majalla" w:cs="Sakkal Majalla"/>
                              <w:b/>
                              <w:sz w:val="16"/>
                              <w:szCs w:val="20"/>
                              <w:rtl/>
                            </w:rPr>
                            <w:t>الإصدار</w:t>
                          </w:r>
                          <w:r w:rsidRPr="00702E64">
                            <w:rPr>
                              <w:rFonts w:ascii="Sakkal Majalla" w:hAnsi="Sakkal Majalla" w:cs="Sakkal Majalla"/>
                              <w:b/>
                              <w:sz w:val="16"/>
                              <w:szCs w:val="20"/>
                            </w:rPr>
                            <w:t>:</w:t>
                          </w:r>
                          <w:r w:rsidRPr="00702E64">
                            <w:rPr>
                              <w:rFonts w:ascii="Sakkal Majalla" w:hAnsi="Sakkal Majalla" w:cs="Sakkal Majalla"/>
                              <w:sz w:val="16"/>
                              <w:szCs w:val="20"/>
                            </w:rPr>
                            <w:t xml:space="preserve"> </w:t>
                          </w:r>
                          <w:sdt>
                            <w:sdtPr>
                              <w:rPr>
                                <w:rFonts w:ascii="Sakkal Majalla" w:hAnsi="Sakkal Majalla" w:cs="Sakkal Majalla"/>
                                <w:spacing w:val="-15"/>
                                <w:szCs w:val="28"/>
                              </w:rPr>
                              <w:id w:val="1958063730"/>
                              <w:comboBox>
                                <w:listItem w:value="Choose an item."/>
                                <w:listItem w:displayText="1" w:value="1"/>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 w:value="2"/>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 w:value="3"/>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 w:value="4"/>
                              </w:comboBox>
                            </w:sdtPr>
                            <w:sdtEndPr/>
                            <w:sdtContent>
                              <w:del w:id="519" w:author="Abdullah Khalaf" w:date="2020-01-14T18:10:00Z">
                                <w:r w:rsidDel="000278E3">
                                  <w:rPr>
                                    <w:rFonts w:ascii="Sakkal Majalla" w:hAnsi="Sakkal Majalla" w:cs="Sakkal Majalla"/>
                                    <w:spacing w:val="-15"/>
                                    <w:szCs w:val="28"/>
                                  </w:rPr>
                                  <w:delText>2.1</w:delText>
                                </w:r>
                              </w:del>
                              <w:ins w:id="520" w:author="Abdullah Khalaf" w:date="2020-01-14T18:12:00Z">
                                <w:r w:rsidR="00310236">
                                  <w:rPr>
                                    <w:rFonts w:ascii="Sakkal Majalla" w:hAnsi="Sakkal Majalla" w:cs="Sakkal Majalla"/>
                                    <w:spacing w:val="-15"/>
                                    <w:szCs w:val="28"/>
                                  </w:rPr>
                                  <w:t>2.3</w:t>
                                </w:r>
                              </w:ins>
                            </w:sdtContent>
                          </w:sdt>
                        </w:p>
                        <w:p w14:paraId="6CB23472" w14:textId="77777777" w:rsidR="00CD256B" w:rsidRPr="00702E64" w:rsidRDefault="00CD256B" w:rsidP="005A14D2">
                          <w:pPr>
                            <w:pBdr>
                              <w:left w:val="double" w:sz="4" w:space="1" w:color="auto"/>
                            </w:pBdr>
                            <w:jc w:val="center"/>
                            <w:rPr>
                              <w:rFonts w:ascii="Sakkal Majalla" w:hAnsi="Sakkal Majalla" w:cs="Sakkal Majalla"/>
                              <w:spacing w:val="-15"/>
                              <w:szCs w:val="28"/>
                            </w:rPr>
                          </w:pP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31D88" id="Rectangle 30" o:spid="_x0000_s1027" style="position:absolute;left:0;text-align:left;margin-left:303.75pt;margin-top:-9.95pt;width:128.8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" fillcolor="white [3201]" stroked="f" strokeweight="2pt">
              <v:textbox inset=",0">
                <w:txbxContent>
                  <w:p w14:paraId="75933757" w14:textId="57DE6911" w:rsidR="00CD256B" w:rsidRDefault="00CD256B" w:rsidP="000B1102">
                    <w:pPr>
                      <w:pBdr>
                        <w:left w:val="double" w:sz="4" w:space="1" w:color="auto"/>
                      </w:pBdr>
                      <w:jc w:val="center"/>
                      <w:rPr>
                        <w:rFonts w:ascii="Sakkal Majalla" w:hAnsi="Sakkal Majalla" w:cs="Sakkal Majalla"/>
                        <w:spacing w:val="-15"/>
                        <w:szCs w:val="28"/>
                      </w:rPr>
                    </w:pPr>
                    <w:r w:rsidRPr="00702E64">
                      <w:rPr>
                        <w:rFonts w:ascii="Sakkal Majalla" w:hAnsi="Sakkal Majalla" w:cs="Sakkal Majalla"/>
                        <w:b/>
                        <w:sz w:val="16"/>
                        <w:szCs w:val="20"/>
                        <w:rtl/>
                      </w:rPr>
                      <w:t>الإصدار</w:t>
                    </w:r>
                    <w:r w:rsidRPr="00702E64">
                      <w:rPr>
                        <w:rFonts w:ascii="Sakkal Majalla" w:hAnsi="Sakkal Majalla" w:cs="Sakkal Majalla"/>
                        <w:b/>
                        <w:sz w:val="16"/>
                        <w:szCs w:val="20"/>
                      </w:rPr>
                      <w:t>:</w:t>
                    </w:r>
                    <w:r w:rsidRPr="00702E64">
                      <w:rPr>
                        <w:rFonts w:ascii="Sakkal Majalla" w:hAnsi="Sakkal Majalla" w:cs="Sakkal Majalla"/>
                        <w:sz w:val="16"/>
                        <w:szCs w:val="20"/>
                      </w:rPr>
                      <w:t xml:space="preserve"> </w:t>
                    </w:r>
                    <w:sdt>
                      <w:sdtPr>
                        <w:rPr>
                          <w:rFonts w:ascii="Sakkal Majalla" w:hAnsi="Sakkal Majalla" w:cs="Sakkal Majalla"/>
                          <w:spacing w:val="-15"/>
                          <w:szCs w:val="28"/>
                        </w:rPr>
                        <w:id w:val="1958063730"/>
                        <w:comboBox>
                          <w:listItem w:value="Choose an item."/>
                          <w:listItem w:displayText="1" w:value="1"/>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 w:value="2"/>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 w:value="3"/>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 w:value="4"/>
                        </w:comboBox>
                      </w:sdtPr>
                      <w:sdtEndPr/>
                      <w:sdtContent>
                        <w:del w:id="521" w:author="Abdullah Khalaf" w:date="2020-01-14T18:10:00Z">
                          <w:r w:rsidDel="000278E3">
                            <w:rPr>
                              <w:rFonts w:ascii="Sakkal Majalla" w:hAnsi="Sakkal Majalla" w:cs="Sakkal Majalla"/>
                              <w:spacing w:val="-15"/>
                              <w:szCs w:val="28"/>
                            </w:rPr>
                            <w:delText>2.1</w:delText>
                          </w:r>
                        </w:del>
                        <w:ins w:id="522" w:author="Abdullah Khalaf" w:date="2020-01-14T18:12:00Z">
                          <w:r w:rsidR="00310236">
                            <w:rPr>
                              <w:rFonts w:ascii="Sakkal Majalla" w:hAnsi="Sakkal Majalla" w:cs="Sakkal Majalla"/>
                              <w:spacing w:val="-15"/>
                              <w:szCs w:val="28"/>
                            </w:rPr>
                            <w:t>2.3</w:t>
                          </w:r>
                        </w:ins>
                      </w:sdtContent>
                    </w:sdt>
                  </w:p>
                  <w:p w14:paraId="6CB23472" w14:textId="77777777" w:rsidR="00CD256B" w:rsidRPr="00702E64" w:rsidRDefault="00CD256B" w:rsidP="005A14D2">
                    <w:pPr>
                      <w:pBdr>
                        <w:left w:val="double" w:sz="4" w:space="1" w:color="auto"/>
                      </w:pBdr>
                      <w:jc w:val="center"/>
                      <w:rPr>
                        <w:rFonts w:ascii="Sakkal Majalla" w:hAnsi="Sakkal Majalla" w:cs="Sakkal Majalla"/>
                        <w:spacing w:val="-15"/>
                        <w:szCs w:val="28"/>
                      </w:rPr>
                    </w:pPr>
                  </w:p>
                </w:txbxContent>
              </v:textbox>
            </v:rect>
          </w:pict>
        </mc:Fallback>
      </mc:AlternateContent>
    </w:r>
  </w:p>
  <w:p w14:paraId="2425B98B" w14:textId="77777777" w:rsidR="00CD256B" w:rsidRDefault="00CD256B" w:rsidP="000213DB">
    <w:pPr>
      <w:pStyle w:val="Header"/>
      <w:pBdr>
        <w:bottom w:val="single" w:sz="12" w:space="0" w:color="auto"/>
      </w:pBdr>
      <w:jc w:val="center"/>
      <w:rPr>
        <w:b/>
        <w:i/>
      </w:rPr>
    </w:pPr>
    <w:r w:rsidRPr="003A7D01">
      <w:rPr>
        <w:noProof/>
      </w:rPr>
      <w:ptab w:relativeTo="margin" w:alignment="center" w:leader="none"/>
    </w:r>
    <w:r w:rsidRPr="003A7D01">
      <w:rPr>
        <w:noProof/>
      </w:rPr>
      <w:ptab w:relativeTo="margin" w:alignment="right" w:leader="none"/>
    </w:r>
  </w:p>
  <w:p w14:paraId="564BDB8B" w14:textId="77777777" w:rsidR="00CD256B" w:rsidRDefault="00CD256B" w:rsidP="000213DB">
    <w:pPr>
      <w:pStyle w:val="Header"/>
      <w:bidi/>
    </w:pPr>
  </w:p>
  <w:p w14:paraId="2517ED63" w14:textId="77777777" w:rsidR="00CD256B" w:rsidRDefault="00CD2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0012"/>
    <w:multiLevelType w:val="hybridMultilevel"/>
    <w:tmpl w:val="DF2A0FCE"/>
    <w:lvl w:ilvl="0" w:tplc="70980EF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2937E8"/>
    <w:multiLevelType w:val="multilevel"/>
    <w:tmpl w:val="A8B0FD2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Sakkal Majalla" w:eastAsiaTheme="minorHAnsi" w:hAnsi="Sakkal Majalla" w:cs="Sakkal Majall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22BEA"/>
    <w:multiLevelType w:val="hybridMultilevel"/>
    <w:tmpl w:val="6AD2909A"/>
    <w:lvl w:ilvl="0" w:tplc="6E02B15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50376"/>
    <w:multiLevelType w:val="hybridMultilevel"/>
    <w:tmpl w:val="70061F88"/>
    <w:lvl w:ilvl="0" w:tplc="F202FC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72399D"/>
    <w:multiLevelType w:val="hybridMultilevel"/>
    <w:tmpl w:val="9726F172"/>
    <w:lvl w:ilvl="0" w:tplc="04090015">
      <w:start w:val="1"/>
      <w:numFmt w:val="upperLetter"/>
      <w:lvlText w:val="%1."/>
      <w:lvlJc w:val="left"/>
      <w:pPr>
        <w:ind w:left="1440" w:hanging="360"/>
      </w:pPr>
    </w:lvl>
    <w:lvl w:ilvl="1" w:tplc="64407A4E">
      <w:start w:val="1"/>
      <w:numFmt w:val="bullet"/>
      <w:lvlText w:val="-"/>
      <w:lvlJc w:val="left"/>
      <w:pPr>
        <w:ind w:left="2160" w:hanging="360"/>
      </w:pPr>
      <w:rPr>
        <w:rFonts w:ascii="Calibri" w:eastAsiaTheme="minorHAnsi" w:hAnsi="Calibri" w:cs="Calibr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8E18A0"/>
    <w:multiLevelType w:val="hybridMultilevel"/>
    <w:tmpl w:val="DF7A0AC4"/>
    <w:lvl w:ilvl="0" w:tplc="4078C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73798"/>
    <w:multiLevelType w:val="hybridMultilevel"/>
    <w:tmpl w:val="FDFA2C54"/>
    <w:lvl w:ilvl="0" w:tplc="4078C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B1098"/>
    <w:multiLevelType w:val="hybridMultilevel"/>
    <w:tmpl w:val="4F7261BE"/>
    <w:lvl w:ilvl="0" w:tplc="3F04085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652995"/>
    <w:multiLevelType w:val="hybridMultilevel"/>
    <w:tmpl w:val="0686B110"/>
    <w:lvl w:ilvl="0" w:tplc="7D8E3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4F291F"/>
    <w:multiLevelType w:val="hybridMultilevel"/>
    <w:tmpl w:val="CEF2BD0A"/>
    <w:lvl w:ilvl="0" w:tplc="6A9C68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E36CCF"/>
    <w:multiLevelType w:val="hybridMultilevel"/>
    <w:tmpl w:val="64CA214A"/>
    <w:lvl w:ilvl="0" w:tplc="F64EC454">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502CEA"/>
    <w:multiLevelType w:val="hybridMultilevel"/>
    <w:tmpl w:val="F766B376"/>
    <w:lvl w:ilvl="0" w:tplc="BA24703A">
      <w:start w:val="12"/>
      <w:numFmt w:val="bullet"/>
      <w:lvlText w:val="-"/>
      <w:lvlJc w:val="left"/>
      <w:pPr>
        <w:ind w:left="1080" w:hanging="360"/>
      </w:pPr>
      <w:rPr>
        <w:rFonts w:ascii="Sakkal Majalla" w:eastAsiaTheme="minorHAnsi" w:hAnsi="Sakkal Majalla" w:cs="Sakkal Majall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894469"/>
    <w:multiLevelType w:val="hybridMultilevel"/>
    <w:tmpl w:val="7098FE72"/>
    <w:lvl w:ilvl="0" w:tplc="7F4C1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F07222"/>
    <w:multiLevelType w:val="hybridMultilevel"/>
    <w:tmpl w:val="CBFAB176"/>
    <w:lvl w:ilvl="0" w:tplc="7D8E3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1E0977"/>
    <w:multiLevelType w:val="hybridMultilevel"/>
    <w:tmpl w:val="C59A5054"/>
    <w:lvl w:ilvl="0" w:tplc="4078C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821470"/>
    <w:multiLevelType w:val="hybridMultilevel"/>
    <w:tmpl w:val="65084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AE4774"/>
    <w:multiLevelType w:val="hybridMultilevel"/>
    <w:tmpl w:val="DA4055AA"/>
    <w:lvl w:ilvl="0" w:tplc="6A9C68E6">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67D1B07"/>
    <w:multiLevelType w:val="hybridMultilevel"/>
    <w:tmpl w:val="A83ED02E"/>
    <w:lvl w:ilvl="0" w:tplc="4078C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C87A46"/>
    <w:multiLevelType w:val="hybridMultilevel"/>
    <w:tmpl w:val="C164A424"/>
    <w:lvl w:ilvl="0" w:tplc="4078C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65243"/>
    <w:multiLevelType w:val="hybridMultilevel"/>
    <w:tmpl w:val="19285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10F18"/>
    <w:multiLevelType w:val="hybridMultilevel"/>
    <w:tmpl w:val="DDE64DF4"/>
    <w:lvl w:ilvl="0" w:tplc="5C1C2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EA31C4"/>
    <w:multiLevelType w:val="hybridMultilevel"/>
    <w:tmpl w:val="CBFAB176"/>
    <w:lvl w:ilvl="0" w:tplc="7D8E3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21F56"/>
    <w:multiLevelType w:val="hybridMultilevel"/>
    <w:tmpl w:val="8AC2C6E2"/>
    <w:lvl w:ilvl="0" w:tplc="64407A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3793F"/>
    <w:multiLevelType w:val="hybridMultilevel"/>
    <w:tmpl w:val="5EB6DE5A"/>
    <w:lvl w:ilvl="0" w:tplc="4E8238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8C7D01"/>
    <w:multiLevelType w:val="hybridMultilevel"/>
    <w:tmpl w:val="CBFAB176"/>
    <w:lvl w:ilvl="0" w:tplc="7D8E3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DC6863"/>
    <w:multiLevelType w:val="hybridMultilevel"/>
    <w:tmpl w:val="D780D094"/>
    <w:lvl w:ilvl="0" w:tplc="4078C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73797F"/>
    <w:multiLevelType w:val="hybridMultilevel"/>
    <w:tmpl w:val="CF7C75C0"/>
    <w:lvl w:ilvl="0" w:tplc="7D8E3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8C3DBA"/>
    <w:multiLevelType w:val="hybridMultilevel"/>
    <w:tmpl w:val="CF7C75C0"/>
    <w:lvl w:ilvl="0" w:tplc="7D8E3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BB4967"/>
    <w:multiLevelType w:val="hybridMultilevel"/>
    <w:tmpl w:val="DF7A0AC4"/>
    <w:lvl w:ilvl="0" w:tplc="4078C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5F6098"/>
    <w:multiLevelType w:val="hybridMultilevel"/>
    <w:tmpl w:val="9230CBF4"/>
    <w:lvl w:ilvl="0" w:tplc="3A3EB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6202D8"/>
    <w:multiLevelType w:val="hybridMultilevel"/>
    <w:tmpl w:val="E8D03470"/>
    <w:lvl w:ilvl="0" w:tplc="6A9C6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2D359F"/>
    <w:multiLevelType w:val="hybridMultilevel"/>
    <w:tmpl w:val="9230CBF4"/>
    <w:lvl w:ilvl="0" w:tplc="3A3EB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523815"/>
    <w:multiLevelType w:val="hybridMultilevel"/>
    <w:tmpl w:val="CBFAB176"/>
    <w:lvl w:ilvl="0" w:tplc="7D8E3D62">
      <w:start w:val="1"/>
      <w:numFmt w:val="decimal"/>
      <w:lvlText w:val="%1-"/>
      <w:lvlJc w:val="left"/>
      <w:pPr>
        <w:ind w:left="360"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33" w15:restartNumberingAfterBreak="0">
    <w:nsid w:val="69C74676"/>
    <w:multiLevelType w:val="hybridMultilevel"/>
    <w:tmpl w:val="A7C4B800"/>
    <w:lvl w:ilvl="0" w:tplc="65201944">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50DD5"/>
    <w:multiLevelType w:val="hybridMultilevel"/>
    <w:tmpl w:val="A83ED02E"/>
    <w:lvl w:ilvl="0" w:tplc="4078C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EC14DD"/>
    <w:multiLevelType w:val="hybridMultilevel"/>
    <w:tmpl w:val="EB44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DB6557"/>
    <w:multiLevelType w:val="hybridMultilevel"/>
    <w:tmpl w:val="4F7261BE"/>
    <w:lvl w:ilvl="0" w:tplc="3F04085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2"/>
  </w:num>
  <w:num w:numId="2">
    <w:abstractNumId w:val="27"/>
  </w:num>
  <w:num w:numId="3">
    <w:abstractNumId w:val="3"/>
  </w:num>
  <w:num w:numId="4">
    <w:abstractNumId w:val="25"/>
  </w:num>
  <w:num w:numId="5">
    <w:abstractNumId w:val="34"/>
  </w:num>
  <w:num w:numId="6">
    <w:abstractNumId w:val="18"/>
  </w:num>
  <w:num w:numId="7">
    <w:abstractNumId w:val="24"/>
  </w:num>
  <w:num w:numId="8">
    <w:abstractNumId w:val="21"/>
  </w:num>
  <w:num w:numId="9">
    <w:abstractNumId w:val="13"/>
  </w:num>
  <w:num w:numId="10">
    <w:abstractNumId w:val="8"/>
  </w:num>
  <w:num w:numId="11">
    <w:abstractNumId w:val="29"/>
  </w:num>
  <w:num w:numId="12">
    <w:abstractNumId w:val="15"/>
  </w:num>
  <w:num w:numId="13">
    <w:abstractNumId w:val="16"/>
  </w:num>
  <w:num w:numId="14">
    <w:abstractNumId w:val="17"/>
  </w:num>
  <w:num w:numId="15">
    <w:abstractNumId w:val="2"/>
  </w:num>
  <w:num w:numId="16">
    <w:abstractNumId w:val="22"/>
  </w:num>
  <w:num w:numId="17">
    <w:abstractNumId w:val="5"/>
  </w:num>
  <w:num w:numId="18">
    <w:abstractNumId w:val="14"/>
  </w:num>
  <w:num w:numId="19">
    <w:abstractNumId w:val="6"/>
  </w:num>
  <w:num w:numId="20">
    <w:abstractNumId w:val="10"/>
  </w:num>
  <w:num w:numId="21">
    <w:abstractNumId w:val="12"/>
  </w:num>
  <w:num w:numId="22">
    <w:abstractNumId w:val="26"/>
  </w:num>
  <w:num w:numId="23">
    <w:abstractNumId w:val="31"/>
  </w:num>
  <w:num w:numId="24">
    <w:abstractNumId w:val="9"/>
  </w:num>
  <w:num w:numId="25">
    <w:abstractNumId w:val="28"/>
  </w:num>
  <w:num w:numId="26">
    <w:abstractNumId w:val="30"/>
  </w:num>
  <w:num w:numId="27">
    <w:abstractNumId w:val="33"/>
  </w:num>
  <w:num w:numId="28">
    <w:abstractNumId w:val="20"/>
  </w:num>
  <w:num w:numId="29">
    <w:abstractNumId w:val="4"/>
  </w:num>
  <w:num w:numId="30">
    <w:abstractNumId w:val="1"/>
  </w:num>
  <w:num w:numId="31">
    <w:abstractNumId w:val="11"/>
  </w:num>
  <w:num w:numId="32">
    <w:abstractNumId w:val="35"/>
  </w:num>
  <w:num w:numId="33">
    <w:abstractNumId w:val="0"/>
  </w:num>
  <w:num w:numId="34">
    <w:abstractNumId w:val="23"/>
  </w:num>
  <w:num w:numId="35">
    <w:abstractNumId w:val="36"/>
  </w:num>
  <w:num w:numId="36">
    <w:abstractNumId w:val="7"/>
  </w:num>
  <w:num w:numId="37">
    <w:abstractNumId w:val="1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dullah Khalaf">
    <w15:presenceInfo w15:providerId="AD" w15:userId="S-1-5-21-429217472-243114142-1313346743-6989"/>
  </w15:person>
  <w15:person w15:author="ElHadi M. Mokhtar ELASSAM">
    <w15:presenceInfo w15:providerId="AD" w15:userId="S-1-5-21-1292428093-839522115-1801674531-349443"/>
  </w15:person>
  <w15:person w15:author="Deem S. AlSowayan">
    <w15:presenceInfo w15:providerId="AD" w15:userId="S-1-5-21-1292428093-839522115-1801674531-257664"/>
  </w15:person>
  <w15:person w15:author="Abdullah Khalaf [2]">
    <w15:presenceInfo w15:providerId="AD" w15:userId="S::E003062@sbm.com.sa::39079359-4d0e-4c95-9175-2e667efc6f3c"/>
  </w15:person>
  <w15:person w15:author="Meshari M. A Alsaleh">
    <w15:presenceInfo w15:providerId="AD" w15:userId="S-1-5-21-1292428093-839522115-1801674531-3268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ar-SA" w:vendorID="64" w:dllVersion="6" w:nlCheck="1" w:checkStyle="0"/>
  <w:activeWritingStyle w:appName="MSWord" w:lang="en-US" w:vendorID="64" w:dllVersion="6" w:nlCheck="1" w:checkStyle="0"/>
  <w:activeWritingStyle w:appName="MSWord" w:lang="ar-JO" w:vendorID="64" w:dllVersion="6" w:nlCheck="1" w:checkStyle="0"/>
  <w:activeWritingStyle w:appName="MSWord" w:lang="en-US" w:vendorID="64" w:dllVersion="0" w:nlCheck="1" w:checkStyle="0"/>
  <w:activeWritingStyle w:appName="MSWord" w:lang="ar-EG" w:vendorID="64" w:dllVersion="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914"/>
    <w:rsid w:val="0000276F"/>
    <w:rsid w:val="00002848"/>
    <w:rsid w:val="00002F57"/>
    <w:rsid w:val="000032CD"/>
    <w:rsid w:val="00003749"/>
    <w:rsid w:val="00003F59"/>
    <w:rsid w:val="000048BF"/>
    <w:rsid w:val="00005B0B"/>
    <w:rsid w:val="00006A99"/>
    <w:rsid w:val="00006DD3"/>
    <w:rsid w:val="00007C7C"/>
    <w:rsid w:val="00010936"/>
    <w:rsid w:val="00010E63"/>
    <w:rsid w:val="00010F6A"/>
    <w:rsid w:val="000113D7"/>
    <w:rsid w:val="0001147B"/>
    <w:rsid w:val="0001228F"/>
    <w:rsid w:val="000125C7"/>
    <w:rsid w:val="00013C95"/>
    <w:rsid w:val="00014145"/>
    <w:rsid w:val="00015588"/>
    <w:rsid w:val="00015802"/>
    <w:rsid w:val="000162BF"/>
    <w:rsid w:val="00016E12"/>
    <w:rsid w:val="000177EC"/>
    <w:rsid w:val="000201ED"/>
    <w:rsid w:val="00020BC9"/>
    <w:rsid w:val="00021042"/>
    <w:rsid w:val="000213DB"/>
    <w:rsid w:val="0002143B"/>
    <w:rsid w:val="000219AD"/>
    <w:rsid w:val="00021B19"/>
    <w:rsid w:val="00021E2E"/>
    <w:rsid w:val="000230B2"/>
    <w:rsid w:val="000231B5"/>
    <w:rsid w:val="000236F8"/>
    <w:rsid w:val="00023779"/>
    <w:rsid w:val="00024C31"/>
    <w:rsid w:val="00024F5D"/>
    <w:rsid w:val="000250B1"/>
    <w:rsid w:val="00025D99"/>
    <w:rsid w:val="00026027"/>
    <w:rsid w:val="00026C92"/>
    <w:rsid w:val="000278E3"/>
    <w:rsid w:val="00027C47"/>
    <w:rsid w:val="00027CD5"/>
    <w:rsid w:val="00030475"/>
    <w:rsid w:val="00031246"/>
    <w:rsid w:val="00031385"/>
    <w:rsid w:val="000314D3"/>
    <w:rsid w:val="00031640"/>
    <w:rsid w:val="0003207E"/>
    <w:rsid w:val="00032322"/>
    <w:rsid w:val="000323D4"/>
    <w:rsid w:val="00032780"/>
    <w:rsid w:val="0003278D"/>
    <w:rsid w:val="000329DA"/>
    <w:rsid w:val="00033E1C"/>
    <w:rsid w:val="00033E60"/>
    <w:rsid w:val="00034B27"/>
    <w:rsid w:val="00034F26"/>
    <w:rsid w:val="000350C3"/>
    <w:rsid w:val="000350F4"/>
    <w:rsid w:val="000365B9"/>
    <w:rsid w:val="0003777E"/>
    <w:rsid w:val="000401C9"/>
    <w:rsid w:val="000414E8"/>
    <w:rsid w:val="0004243C"/>
    <w:rsid w:val="00042489"/>
    <w:rsid w:val="00042773"/>
    <w:rsid w:val="00042AB0"/>
    <w:rsid w:val="00042EF6"/>
    <w:rsid w:val="00042F60"/>
    <w:rsid w:val="00043B31"/>
    <w:rsid w:val="00044B2F"/>
    <w:rsid w:val="00044C51"/>
    <w:rsid w:val="00044CF4"/>
    <w:rsid w:val="00044E73"/>
    <w:rsid w:val="000464A4"/>
    <w:rsid w:val="000467DB"/>
    <w:rsid w:val="00046CA0"/>
    <w:rsid w:val="00046CF4"/>
    <w:rsid w:val="00047B58"/>
    <w:rsid w:val="00050352"/>
    <w:rsid w:val="00050A2D"/>
    <w:rsid w:val="00050B9C"/>
    <w:rsid w:val="00051354"/>
    <w:rsid w:val="00051CDF"/>
    <w:rsid w:val="000526B5"/>
    <w:rsid w:val="000528AC"/>
    <w:rsid w:val="00052C04"/>
    <w:rsid w:val="00053088"/>
    <w:rsid w:val="00053B72"/>
    <w:rsid w:val="00054CE5"/>
    <w:rsid w:val="00055A4F"/>
    <w:rsid w:val="00055C0E"/>
    <w:rsid w:val="000566D3"/>
    <w:rsid w:val="00056B94"/>
    <w:rsid w:val="0005704C"/>
    <w:rsid w:val="00060670"/>
    <w:rsid w:val="00060F3A"/>
    <w:rsid w:val="00061114"/>
    <w:rsid w:val="0006169A"/>
    <w:rsid w:val="00061F5F"/>
    <w:rsid w:val="0006226D"/>
    <w:rsid w:val="00063A3C"/>
    <w:rsid w:val="00064019"/>
    <w:rsid w:val="00064A5C"/>
    <w:rsid w:val="00066367"/>
    <w:rsid w:val="000667DE"/>
    <w:rsid w:val="000672C2"/>
    <w:rsid w:val="000678E3"/>
    <w:rsid w:val="00070B1D"/>
    <w:rsid w:val="000719E4"/>
    <w:rsid w:val="00076321"/>
    <w:rsid w:val="0007653D"/>
    <w:rsid w:val="00076D7D"/>
    <w:rsid w:val="00077416"/>
    <w:rsid w:val="00080E12"/>
    <w:rsid w:val="00081542"/>
    <w:rsid w:val="000821EB"/>
    <w:rsid w:val="00083E37"/>
    <w:rsid w:val="00084773"/>
    <w:rsid w:val="00084EBF"/>
    <w:rsid w:val="000853D6"/>
    <w:rsid w:val="000867CD"/>
    <w:rsid w:val="00087523"/>
    <w:rsid w:val="00087A5D"/>
    <w:rsid w:val="00087C09"/>
    <w:rsid w:val="00087EE4"/>
    <w:rsid w:val="00087F9F"/>
    <w:rsid w:val="000902E4"/>
    <w:rsid w:val="000905A5"/>
    <w:rsid w:val="00090BB2"/>
    <w:rsid w:val="000921BF"/>
    <w:rsid w:val="0009339A"/>
    <w:rsid w:val="0009361A"/>
    <w:rsid w:val="00094BCF"/>
    <w:rsid w:val="000953E1"/>
    <w:rsid w:val="00095AE8"/>
    <w:rsid w:val="00095B2B"/>
    <w:rsid w:val="000960F3"/>
    <w:rsid w:val="00096474"/>
    <w:rsid w:val="000970BE"/>
    <w:rsid w:val="000973CE"/>
    <w:rsid w:val="0009799F"/>
    <w:rsid w:val="000A05C4"/>
    <w:rsid w:val="000A0A97"/>
    <w:rsid w:val="000A1088"/>
    <w:rsid w:val="000A16D2"/>
    <w:rsid w:val="000A1738"/>
    <w:rsid w:val="000A17E7"/>
    <w:rsid w:val="000A289B"/>
    <w:rsid w:val="000A2D86"/>
    <w:rsid w:val="000A4638"/>
    <w:rsid w:val="000A4835"/>
    <w:rsid w:val="000A4987"/>
    <w:rsid w:val="000A4C1C"/>
    <w:rsid w:val="000A4E0B"/>
    <w:rsid w:val="000A4F4D"/>
    <w:rsid w:val="000A5E12"/>
    <w:rsid w:val="000A60B9"/>
    <w:rsid w:val="000A75B2"/>
    <w:rsid w:val="000B02C1"/>
    <w:rsid w:val="000B0A0B"/>
    <w:rsid w:val="000B1102"/>
    <w:rsid w:val="000B1E79"/>
    <w:rsid w:val="000B278A"/>
    <w:rsid w:val="000B2CA3"/>
    <w:rsid w:val="000B3567"/>
    <w:rsid w:val="000B35FE"/>
    <w:rsid w:val="000B36BD"/>
    <w:rsid w:val="000B3C9B"/>
    <w:rsid w:val="000B46A6"/>
    <w:rsid w:val="000B4994"/>
    <w:rsid w:val="000B5041"/>
    <w:rsid w:val="000B66F2"/>
    <w:rsid w:val="000B7615"/>
    <w:rsid w:val="000B795D"/>
    <w:rsid w:val="000C1A44"/>
    <w:rsid w:val="000C1CEA"/>
    <w:rsid w:val="000C2180"/>
    <w:rsid w:val="000C28B0"/>
    <w:rsid w:val="000C32E3"/>
    <w:rsid w:val="000C370C"/>
    <w:rsid w:val="000C4620"/>
    <w:rsid w:val="000C4FDC"/>
    <w:rsid w:val="000C56CF"/>
    <w:rsid w:val="000C58D1"/>
    <w:rsid w:val="000C69D7"/>
    <w:rsid w:val="000C7DFB"/>
    <w:rsid w:val="000D04BF"/>
    <w:rsid w:val="000D0959"/>
    <w:rsid w:val="000D10F6"/>
    <w:rsid w:val="000D16EA"/>
    <w:rsid w:val="000D246B"/>
    <w:rsid w:val="000D286F"/>
    <w:rsid w:val="000D3238"/>
    <w:rsid w:val="000D429D"/>
    <w:rsid w:val="000D537C"/>
    <w:rsid w:val="000D5EBB"/>
    <w:rsid w:val="000D6A09"/>
    <w:rsid w:val="000D6BD7"/>
    <w:rsid w:val="000D7011"/>
    <w:rsid w:val="000D7DAE"/>
    <w:rsid w:val="000E0251"/>
    <w:rsid w:val="000E108B"/>
    <w:rsid w:val="000E3327"/>
    <w:rsid w:val="000E53C3"/>
    <w:rsid w:val="000E5818"/>
    <w:rsid w:val="000E5D15"/>
    <w:rsid w:val="000E5EC0"/>
    <w:rsid w:val="000E64AB"/>
    <w:rsid w:val="000E6B4E"/>
    <w:rsid w:val="000E6CCA"/>
    <w:rsid w:val="000E74A2"/>
    <w:rsid w:val="000E7E0A"/>
    <w:rsid w:val="000E7F28"/>
    <w:rsid w:val="000F01D6"/>
    <w:rsid w:val="000F0225"/>
    <w:rsid w:val="000F09FF"/>
    <w:rsid w:val="000F1594"/>
    <w:rsid w:val="000F1E47"/>
    <w:rsid w:val="000F259E"/>
    <w:rsid w:val="000F2931"/>
    <w:rsid w:val="000F298B"/>
    <w:rsid w:val="000F3122"/>
    <w:rsid w:val="000F3677"/>
    <w:rsid w:val="000F388F"/>
    <w:rsid w:val="000F3CCD"/>
    <w:rsid w:val="000F476E"/>
    <w:rsid w:val="000F4A15"/>
    <w:rsid w:val="000F4D48"/>
    <w:rsid w:val="000F5119"/>
    <w:rsid w:val="000F5CAC"/>
    <w:rsid w:val="000F7128"/>
    <w:rsid w:val="000F788C"/>
    <w:rsid w:val="000F7D89"/>
    <w:rsid w:val="00100898"/>
    <w:rsid w:val="00100B90"/>
    <w:rsid w:val="0010110B"/>
    <w:rsid w:val="00101A83"/>
    <w:rsid w:val="00101AB2"/>
    <w:rsid w:val="00103052"/>
    <w:rsid w:val="00103361"/>
    <w:rsid w:val="001034B3"/>
    <w:rsid w:val="0010548F"/>
    <w:rsid w:val="00105CC7"/>
    <w:rsid w:val="00105D7D"/>
    <w:rsid w:val="00106130"/>
    <w:rsid w:val="001061FF"/>
    <w:rsid w:val="001079A7"/>
    <w:rsid w:val="00111826"/>
    <w:rsid w:val="001146A2"/>
    <w:rsid w:val="001150F0"/>
    <w:rsid w:val="00115374"/>
    <w:rsid w:val="0011788E"/>
    <w:rsid w:val="00117AEC"/>
    <w:rsid w:val="00120326"/>
    <w:rsid w:val="001211F2"/>
    <w:rsid w:val="001213C6"/>
    <w:rsid w:val="0012282B"/>
    <w:rsid w:val="0012282C"/>
    <w:rsid w:val="00123501"/>
    <w:rsid w:val="00123612"/>
    <w:rsid w:val="00123B04"/>
    <w:rsid w:val="00124A67"/>
    <w:rsid w:val="00126CA2"/>
    <w:rsid w:val="00127CCB"/>
    <w:rsid w:val="001306A3"/>
    <w:rsid w:val="00130B54"/>
    <w:rsid w:val="00130F3F"/>
    <w:rsid w:val="00131132"/>
    <w:rsid w:val="00131BE6"/>
    <w:rsid w:val="00131FA9"/>
    <w:rsid w:val="00133BCE"/>
    <w:rsid w:val="00134D38"/>
    <w:rsid w:val="001354FF"/>
    <w:rsid w:val="00135F0D"/>
    <w:rsid w:val="00136302"/>
    <w:rsid w:val="0013714C"/>
    <w:rsid w:val="00137FE5"/>
    <w:rsid w:val="00141A2A"/>
    <w:rsid w:val="00141DE1"/>
    <w:rsid w:val="001445D9"/>
    <w:rsid w:val="0014511E"/>
    <w:rsid w:val="00145A55"/>
    <w:rsid w:val="001463DB"/>
    <w:rsid w:val="0015077F"/>
    <w:rsid w:val="00151B49"/>
    <w:rsid w:val="0015213D"/>
    <w:rsid w:val="00153079"/>
    <w:rsid w:val="001530CF"/>
    <w:rsid w:val="0015375E"/>
    <w:rsid w:val="00154458"/>
    <w:rsid w:val="00154EE9"/>
    <w:rsid w:val="00155655"/>
    <w:rsid w:val="001557EF"/>
    <w:rsid w:val="00155F08"/>
    <w:rsid w:val="00156D71"/>
    <w:rsid w:val="00156D8E"/>
    <w:rsid w:val="001576C9"/>
    <w:rsid w:val="00157B7B"/>
    <w:rsid w:val="001611F9"/>
    <w:rsid w:val="0016124B"/>
    <w:rsid w:val="001627A2"/>
    <w:rsid w:val="00162C06"/>
    <w:rsid w:val="00163237"/>
    <w:rsid w:val="00164B19"/>
    <w:rsid w:val="00164D14"/>
    <w:rsid w:val="00165347"/>
    <w:rsid w:val="00165826"/>
    <w:rsid w:val="00165B35"/>
    <w:rsid w:val="00166420"/>
    <w:rsid w:val="0016644F"/>
    <w:rsid w:val="00166850"/>
    <w:rsid w:val="00166C03"/>
    <w:rsid w:val="00166DA3"/>
    <w:rsid w:val="001675E6"/>
    <w:rsid w:val="00170603"/>
    <w:rsid w:val="001709E1"/>
    <w:rsid w:val="00170E2E"/>
    <w:rsid w:val="0017107D"/>
    <w:rsid w:val="001716AB"/>
    <w:rsid w:val="00171D87"/>
    <w:rsid w:val="0017221F"/>
    <w:rsid w:val="001727C9"/>
    <w:rsid w:val="001730D6"/>
    <w:rsid w:val="00173467"/>
    <w:rsid w:val="00173A8C"/>
    <w:rsid w:val="00173C5E"/>
    <w:rsid w:val="00173EB1"/>
    <w:rsid w:val="00174320"/>
    <w:rsid w:val="00174DF9"/>
    <w:rsid w:val="001752BB"/>
    <w:rsid w:val="001758C7"/>
    <w:rsid w:val="001762F1"/>
    <w:rsid w:val="00176354"/>
    <w:rsid w:val="00176BAD"/>
    <w:rsid w:val="00176CB1"/>
    <w:rsid w:val="00176E6B"/>
    <w:rsid w:val="001809CB"/>
    <w:rsid w:val="00180BC6"/>
    <w:rsid w:val="00181029"/>
    <w:rsid w:val="001816C3"/>
    <w:rsid w:val="001824E0"/>
    <w:rsid w:val="001829B0"/>
    <w:rsid w:val="00183703"/>
    <w:rsid w:val="001839D1"/>
    <w:rsid w:val="0018451F"/>
    <w:rsid w:val="0018473E"/>
    <w:rsid w:val="00184A6A"/>
    <w:rsid w:val="0018587A"/>
    <w:rsid w:val="00186E29"/>
    <w:rsid w:val="00186EF2"/>
    <w:rsid w:val="0018706F"/>
    <w:rsid w:val="00192E81"/>
    <w:rsid w:val="00193428"/>
    <w:rsid w:val="00193D40"/>
    <w:rsid w:val="0019588D"/>
    <w:rsid w:val="00195C4E"/>
    <w:rsid w:val="00195D2C"/>
    <w:rsid w:val="001974A9"/>
    <w:rsid w:val="001975EC"/>
    <w:rsid w:val="00197DB5"/>
    <w:rsid w:val="001A1DF8"/>
    <w:rsid w:val="001A1F6B"/>
    <w:rsid w:val="001A216C"/>
    <w:rsid w:val="001A2958"/>
    <w:rsid w:val="001A3634"/>
    <w:rsid w:val="001A4AA8"/>
    <w:rsid w:val="001A549C"/>
    <w:rsid w:val="001A62DD"/>
    <w:rsid w:val="001A6BC3"/>
    <w:rsid w:val="001A6C69"/>
    <w:rsid w:val="001B047B"/>
    <w:rsid w:val="001B07E0"/>
    <w:rsid w:val="001B08B9"/>
    <w:rsid w:val="001B098F"/>
    <w:rsid w:val="001B0CC9"/>
    <w:rsid w:val="001B1441"/>
    <w:rsid w:val="001B17A6"/>
    <w:rsid w:val="001B226C"/>
    <w:rsid w:val="001B2382"/>
    <w:rsid w:val="001B2414"/>
    <w:rsid w:val="001B2A22"/>
    <w:rsid w:val="001B3107"/>
    <w:rsid w:val="001B3FD6"/>
    <w:rsid w:val="001B41A8"/>
    <w:rsid w:val="001B4BE7"/>
    <w:rsid w:val="001B530A"/>
    <w:rsid w:val="001B6263"/>
    <w:rsid w:val="001B6AAB"/>
    <w:rsid w:val="001B6DB1"/>
    <w:rsid w:val="001B765B"/>
    <w:rsid w:val="001B7E20"/>
    <w:rsid w:val="001C02AE"/>
    <w:rsid w:val="001C17E2"/>
    <w:rsid w:val="001C2C06"/>
    <w:rsid w:val="001C31DA"/>
    <w:rsid w:val="001C38C6"/>
    <w:rsid w:val="001C3FFD"/>
    <w:rsid w:val="001C4442"/>
    <w:rsid w:val="001C4641"/>
    <w:rsid w:val="001C4686"/>
    <w:rsid w:val="001C4773"/>
    <w:rsid w:val="001C5C13"/>
    <w:rsid w:val="001C6372"/>
    <w:rsid w:val="001C637E"/>
    <w:rsid w:val="001C6856"/>
    <w:rsid w:val="001C6A09"/>
    <w:rsid w:val="001C6F92"/>
    <w:rsid w:val="001C72BC"/>
    <w:rsid w:val="001C7735"/>
    <w:rsid w:val="001C7D61"/>
    <w:rsid w:val="001C7FF9"/>
    <w:rsid w:val="001D05B9"/>
    <w:rsid w:val="001D09FF"/>
    <w:rsid w:val="001D265B"/>
    <w:rsid w:val="001D2A22"/>
    <w:rsid w:val="001D2E0D"/>
    <w:rsid w:val="001D343D"/>
    <w:rsid w:val="001D3A4C"/>
    <w:rsid w:val="001D3C67"/>
    <w:rsid w:val="001D44D5"/>
    <w:rsid w:val="001D4AE4"/>
    <w:rsid w:val="001D4EB3"/>
    <w:rsid w:val="001D53B1"/>
    <w:rsid w:val="001D6640"/>
    <w:rsid w:val="001D7380"/>
    <w:rsid w:val="001D7C21"/>
    <w:rsid w:val="001E03E2"/>
    <w:rsid w:val="001E0D8B"/>
    <w:rsid w:val="001E0E24"/>
    <w:rsid w:val="001E1556"/>
    <w:rsid w:val="001E15ED"/>
    <w:rsid w:val="001E1DEC"/>
    <w:rsid w:val="001E3495"/>
    <w:rsid w:val="001E3B5E"/>
    <w:rsid w:val="001E3F5C"/>
    <w:rsid w:val="001E50C6"/>
    <w:rsid w:val="001E6566"/>
    <w:rsid w:val="001E74E9"/>
    <w:rsid w:val="001F19CF"/>
    <w:rsid w:val="001F20C3"/>
    <w:rsid w:val="001F2F13"/>
    <w:rsid w:val="001F357F"/>
    <w:rsid w:val="001F394C"/>
    <w:rsid w:val="001F3D58"/>
    <w:rsid w:val="001F4573"/>
    <w:rsid w:val="001F47F1"/>
    <w:rsid w:val="001F49AC"/>
    <w:rsid w:val="001F4C4C"/>
    <w:rsid w:val="001F4DF6"/>
    <w:rsid w:val="001F6402"/>
    <w:rsid w:val="001F66FA"/>
    <w:rsid w:val="001F6F13"/>
    <w:rsid w:val="001F77A0"/>
    <w:rsid w:val="001F7A31"/>
    <w:rsid w:val="0020044B"/>
    <w:rsid w:val="0020216C"/>
    <w:rsid w:val="00202190"/>
    <w:rsid w:val="00202C2C"/>
    <w:rsid w:val="00202EF9"/>
    <w:rsid w:val="002031CE"/>
    <w:rsid w:val="00204253"/>
    <w:rsid w:val="00204FAC"/>
    <w:rsid w:val="002056BD"/>
    <w:rsid w:val="00205C34"/>
    <w:rsid w:val="00205F54"/>
    <w:rsid w:val="00206462"/>
    <w:rsid w:val="002067F9"/>
    <w:rsid w:val="0020698E"/>
    <w:rsid w:val="00207FF9"/>
    <w:rsid w:val="00210320"/>
    <w:rsid w:val="00210444"/>
    <w:rsid w:val="002105FC"/>
    <w:rsid w:val="00210CCD"/>
    <w:rsid w:val="0021136F"/>
    <w:rsid w:val="00213A5D"/>
    <w:rsid w:val="002145D6"/>
    <w:rsid w:val="00214D2B"/>
    <w:rsid w:val="00216492"/>
    <w:rsid w:val="0022126F"/>
    <w:rsid w:val="00222171"/>
    <w:rsid w:val="00222639"/>
    <w:rsid w:val="0022278D"/>
    <w:rsid w:val="002229A7"/>
    <w:rsid w:val="0022328F"/>
    <w:rsid w:val="002232D9"/>
    <w:rsid w:val="0022412E"/>
    <w:rsid w:val="00225239"/>
    <w:rsid w:val="002257AC"/>
    <w:rsid w:val="002260A3"/>
    <w:rsid w:val="002266FF"/>
    <w:rsid w:val="00226E85"/>
    <w:rsid w:val="00227628"/>
    <w:rsid w:val="002302F4"/>
    <w:rsid w:val="00230AFC"/>
    <w:rsid w:val="00231C08"/>
    <w:rsid w:val="002320A2"/>
    <w:rsid w:val="00232989"/>
    <w:rsid w:val="002335B3"/>
    <w:rsid w:val="00234164"/>
    <w:rsid w:val="002341BC"/>
    <w:rsid w:val="002349D5"/>
    <w:rsid w:val="00234F2C"/>
    <w:rsid w:val="0023584F"/>
    <w:rsid w:val="00236388"/>
    <w:rsid w:val="002364B9"/>
    <w:rsid w:val="00241313"/>
    <w:rsid w:val="0024148C"/>
    <w:rsid w:val="00243147"/>
    <w:rsid w:val="0024388C"/>
    <w:rsid w:val="0024464E"/>
    <w:rsid w:val="00244975"/>
    <w:rsid w:val="00244D7C"/>
    <w:rsid w:val="002450BE"/>
    <w:rsid w:val="00245DAB"/>
    <w:rsid w:val="00245EA2"/>
    <w:rsid w:val="0024601B"/>
    <w:rsid w:val="00246321"/>
    <w:rsid w:val="002474E4"/>
    <w:rsid w:val="00247EEB"/>
    <w:rsid w:val="00247F7A"/>
    <w:rsid w:val="00250D4E"/>
    <w:rsid w:val="00251051"/>
    <w:rsid w:val="002518D7"/>
    <w:rsid w:val="00252609"/>
    <w:rsid w:val="00252A28"/>
    <w:rsid w:val="00252FD2"/>
    <w:rsid w:val="00253148"/>
    <w:rsid w:val="00253554"/>
    <w:rsid w:val="0025441B"/>
    <w:rsid w:val="00254816"/>
    <w:rsid w:val="00255A9E"/>
    <w:rsid w:val="002571DD"/>
    <w:rsid w:val="0025795A"/>
    <w:rsid w:val="00257AD6"/>
    <w:rsid w:val="00257C40"/>
    <w:rsid w:val="002615A6"/>
    <w:rsid w:val="0026283B"/>
    <w:rsid w:val="00262D64"/>
    <w:rsid w:val="00262D80"/>
    <w:rsid w:val="0026318F"/>
    <w:rsid w:val="002635C6"/>
    <w:rsid w:val="0026430F"/>
    <w:rsid w:val="00264A49"/>
    <w:rsid w:val="00264AA7"/>
    <w:rsid w:val="00264C40"/>
    <w:rsid w:val="002656B6"/>
    <w:rsid w:val="00265703"/>
    <w:rsid w:val="0026578C"/>
    <w:rsid w:val="00265967"/>
    <w:rsid w:val="00265AC6"/>
    <w:rsid w:val="002661BA"/>
    <w:rsid w:val="002669EF"/>
    <w:rsid w:val="002670EA"/>
    <w:rsid w:val="002678A9"/>
    <w:rsid w:val="0027021F"/>
    <w:rsid w:val="002704D4"/>
    <w:rsid w:val="002755D5"/>
    <w:rsid w:val="00275D3E"/>
    <w:rsid w:val="00276886"/>
    <w:rsid w:val="00276FBE"/>
    <w:rsid w:val="00277685"/>
    <w:rsid w:val="002803CF"/>
    <w:rsid w:val="00280708"/>
    <w:rsid w:val="002818C4"/>
    <w:rsid w:val="00281DA5"/>
    <w:rsid w:val="00282337"/>
    <w:rsid w:val="00282840"/>
    <w:rsid w:val="0028288A"/>
    <w:rsid w:val="00282E1E"/>
    <w:rsid w:val="002835E7"/>
    <w:rsid w:val="00284E99"/>
    <w:rsid w:val="00284F59"/>
    <w:rsid w:val="00285916"/>
    <w:rsid w:val="0028698A"/>
    <w:rsid w:val="00286D97"/>
    <w:rsid w:val="002902DB"/>
    <w:rsid w:val="00290B71"/>
    <w:rsid w:val="00292B7D"/>
    <w:rsid w:val="0029356A"/>
    <w:rsid w:val="00293DC5"/>
    <w:rsid w:val="002943B4"/>
    <w:rsid w:val="002947BF"/>
    <w:rsid w:val="00295774"/>
    <w:rsid w:val="00295E65"/>
    <w:rsid w:val="00295F16"/>
    <w:rsid w:val="00295FE9"/>
    <w:rsid w:val="00297704"/>
    <w:rsid w:val="00297B06"/>
    <w:rsid w:val="002A01FC"/>
    <w:rsid w:val="002A0F15"/>
    <w:rsid w:val="002A1B29"/>
    <w:rsid w:val="002A245A"/>
    <w:rsid w:val="002A38C3"/>
    <w:rsid w:val="002A5A45"/>
    <w:rsid w:val="002A6228"/>
    <w:rsid w:val="002A6704"/>
    <w:rsid w:val="002B0D3C"/>
    <w:rsid w:val="002B1756"/>
    <w:rsid w:val="002B2463"/>
    <w:rsid w:val="002B2721"/>
    <w:rsid w:val="002B2B9A"/>
    <w:rsid w:val="002B2EFA"/>
    <w:rsid w:val="002B3479"/>
    <w:rsid w:val="002B4301"/>
    <w:rsid w:val="002B5856"/>
    <w:rsid w:val="002B67CF"/>
    <w:rsid w:val="002C067C"/>
    <w:rsid w:val="002C0DA8"/>
    <w:rsid w:val="002C0EC6"/>
    <w:rsid w:val="002C11F8"/>
    <w:rsid w:val="002C13F9"/>
    <w:rsid w:val="002C1DCF"/>
    <w:rsid w:val="002C1E66"/>
    <w:rsid w:val="002C1E67"/>
    <w:rsid w:val="002C1FD3"/>
    <w:rsid w:val="002C221B"/>
    <w:rsid w:val="002C4F10"/>
    <w:rsid w:val="002C589E"/>
    <w:rsid w:val="002C59CC"/>
    <w:rsid w:val="002C5F49"/>
    <w:rsid w:val="002C7E19"/>
    <w:rsid w:val="002C7E40"/>
    <w:rsid w:val="002C7E61"/>
    <w:rsid w:val="002D04B7"/>
    <w:rsid w:val="002D05E4"/>
    <w:rsid w:val="002D09EB"/>
    <w:rsid w:val="002D09FC"/>
    <w:rsid w:val="002D0DAC"/>
    <w:rsid w:val="002D11E8"/>
    <w:rsid w:val="002D230B"/>
    <w:rsid w:val="002D32EB"/>
    <w:rsid w:val="002D36CB"/>
    <w:rsid w:val="002D3B85"/>
    <w:rsid w:val="002D3DFA"/>
    <w:rsid w:val="002D543E"/>
    <w:rsid w:val="002D54A8"/>
    <w:rsid w:val="002D566E"/>
    <w:rsid w:val="002D64B1"/>
    <w:rsid w:val="002D6B3E"/>
    <w:rsid w:val="002D704C"/>
    <w:rsid w:val="002D7844"/>
    <w:rsid w:val="002E18B2"/>
    <w:rsid w:val="002E2654"/>
    <w:rsid w:val="002E3D8B"/>
    <w:rsid w:val="002E4008"/>
    <w:rsid w:val="002E47CF"/>
    <w:rsid w:val="002E48C7"/>
    <w:rsid w:val="002E4CB3"/>
    <w:rsid w:val="002E5BF5"/>
    <w:rsid w:val="002E5CBA"/>
    <w:rsid w:val="002E5E8B"/>
    <w:rsid w:val="002E603D"/>
    <w:rsid w:val="002E6059"/>
    <w:rsid w:val="002E6797"/>
    <w:rsid w:val="002E67CB"/>
    <w:rsid w:val="002E69C1"/>
    <w:rsid w:val="002E7114"/>
    <w:rsid w:val="002E7876"/>
    <w:rsid w:val="002E7BB5"/>
    <w:rsid w:val="002E7F90"/>
    <w:rsid w:val="002F0434"/>
    <w:rsid w:val="002F0930"/>
    <w:rsid w:val="002F1768"/>
    <w:rsid w:val="002F220A"/>
    <w:rsid w:val="002F2795"/>
    <w:rsid w:val="002F27D1"/>
    <w:rsid w:val="002F3E4E"/>
    <w:rsid w:val="002F4319"/>
    <w:rsid w:val="002F5BF4"/>
    <w:rsid w:val="002F5E65"/>
    <w:rsid w:val="002F603C"/>
    <w:rsid w:val="002F63D5"/>
    <w:rsid w:val="002F696C"/>
    <w:rsid w:val="00300898"/>
    <w:rsid w:val="00300BCA"/>
    <w:rsid w:val="00301607"/>
    <w:rsid w:val="00301960"/>
    <w:rsid w:val="003024DB"/>
    <w:rsid w:val="00303A36"/>
    <w:rsid w:val="00304505"/>
    <w:rsid w:val="00304710"/>
    <w:rsid w:val="00305EE6"/>
    <w:rsid w:val="0030659F"/>
    <w:rsid w:val="00310236"/>
    <w:rsid w:val="00310498"/>
    <w:rsid w:val="00310777"/>
    <w:rsid w:val="00310FAF"/>
    <w:rsid w:val="003122CD"/>
    <w:rsid w:val="003122D0"/>
    <w:rsid w:val="003127F3"/>
    <w:rsid w:val="00312858"/>
    <w:rsid w:val="00312E05"/>
    <w:rsid w:val="003157DD"/>
    <w:rsid w:val="00316912"/>
    <w:rsid w:val="00316E0A"/>
    <w:rsid w:val="003172FC"/>
    <w:rsid w:val="00320046"/>
    <w:rsid w:val="00321420"/>
    <w:rsid w:val="00321DAB"/>
    <w:rsid w:val="00324439"/>
    <w:rsid w:val="00324B6A"/>
    <w:rsid w:val="00325739"/>
    <w:rsid w:val="003266E5"/>
    <w:rsid w:val="00326713"/>
    <w:rsid w:val="0032706B"/>
    <w:rsid w:val="00327AD3"/>
    <w:rsid w:val="00330192"/>
    <w:rsid w:val="00330204"/>
    <w:rsid w:val="00330D34"/>
    <w:rsid w:val="0033149C"/>
    <w:rsid w:val="0033348F"/>
    <w:rsid w:val="00333B0C"/>
    <w:rsid w:val="00333C25"/>
    <w:rsid w:val="003343BB"/>
    <w:rsid w:val="003347B6"/>
    <w:rsid w:val="00334BFB"/>
    <w:rsid w:val="00334EB0"/>
    <w:rsid w:val="003351AB"/>
    <w:rsid w:val="0033524A"/>
    <w:rsid w:val="00335998"/>
    <w:rsid w:val="003368F1"/>
    <w:rsid w:val="003408DC"/>
    <w:rsid w:val="0034140B"/>
    <w:rsid w:val="003417D1"/>
    <w:rsid w:val="003419F1"/>
    <w:rsid w:val="00342D27"/>
    <w:rsid w:val="0034343A"/>
    <w:rsid w:val="0034459C"/>
    <w:rsid w:val="00344B7B"/>
    <w:rsid w:val="003452C4"/>
    <w:rsid w:val="00345494"/>
    <w:rsid w:val="0034549A"/>
    <w:rsid w:val="0034554D"/>
    <w:rsid w:val="00345594"/>
    <w:rsid w:val="00347209"/>
    <w:rsid w:val="00347336"/>
    <w:rsid w:val="00350D5C"/>
    <w:rsid w:val="00351006"/>
    <w:rsid w:val="003517AE"/>
    <w:rsid w:val="00351990"/>
    <w:rsid w:val="00351D95"/>
    <w:rsid w:val="003522A1"/>
    <w:rsid w:val="003523AF"/>
    <w:rsid w:val="003524A4"/>
    <w:rsid w:val="00352C38"/>
    <w:rsid w:val="003545B0"/>
    <w:rsid w:val="0035467E"/>
    <w:rsid w:val="00355109"/>
    <w:rsid w:val="003573FA"/>
    <w:rsid w:val="00357E86"/>
    <w:rsid w:val="00357FD9"/>
    <w:rsid w:val="00360BAA"/>
    <w:rsid w:val="003616DF"/>
    <w:rsid w:val="00361ADA"/>
    <w:rsid w:val="0036295F"/>
    <w:rsid w:val="003629A2"/>
    <w:rsid w:val="00362FE3"/>
    <w:rsid w:val="003630F6"/>
    <w:rsid w:val="0036352F"/>
    <w:rsid w:val="003642DA"/>
    <w:rsid w:val="003646FE"/>
    <w:rsid w:val="00365347"/>
    <w:rsid w:val="003657FE"/>
    <w:rsid w:val="00365E0B"/>
    <w:rsid w:val="00367425"/>
    <w:rsid w:val="003675F5"/>
    <w:rsid w:val="00370F80"/>
    <w:rsid w:val="003710AF"/>
    <w:rsid w:val="003710ED"/>
    <w:rsid w:val="00371EB4"/>
    <w:rsid w:val="003724FC"/>
    <w:rsid w:val="00372890"/>
    <w:rsid w:val="00372DE8"/>
    <w:rsid w:val="00374E31"/>
    <w:rsid w:val="00374E67"/>
    <w:rsid w:val="00375BE7"/>
    <w:rsid w:val="003761C5"/>
    <w:rsid w:val="00376330"/>
    <w:rsid w:val="003778CF"/>
    <w:rsid w:val="00377EFB"/>
    <w:rsid w:val="003802E2"/>
    <w:rsid w:val="003805D8"/>
    <w:rsid w:val="00380C15"/>
    <w:rsid w:val="00381A59"/>
    <w:rsid w:val="00384FF0"/>
    <w:rsid w:val="00385223"/>
    <w:rsid w:val="00385813"/>
    <w:rsid w:val="003859A7"/>
    <w:rsid w:val="003864E8"/>
    <w:rsid w:val="00386E7C"/>
    <w:rsid w:val="00387EAC"/>
    <w:rsid w:val="00390CB9"/>
    <w:rsid w:val="0039149C"/>
    <w:rsid w:val="00391DF6"/>
    <w:rsid w:val="00391E00"/>
    <w:rsid w:val="00394FD9"/>
    <w:rsid w:val="00395687"/>
    <w:rsid w:val="00395769"/>
    <w:rsid w:val="003958E0"/>
    <w:rsid w:val="003959AD"/>
    <w:rsid w:val="00395BAC"/>
    <w:rsid w:val="00395CBA"/>
    <w:rsid w:val="0039665E"/>
    <w:rsid w:val="00397562"/>
    <w:rsid w:val="00397B7D"/>
    <w:rsid w:val="003A0C54"/>
    <w:rsid w:val="003A1EEB"/>
    <w:rsid w:val="003A2553"/>
    <w:rsid w:val="003A3BA2"/>
    <w:rsid w:val="003A3DC8"/>
    <w:rsid w:val="003A40CD"/>
    <w:rsid w:val="003A477C"/>
    <w:rsid w:val="003A4F1F"/>
    <w:rsid w:val="003A5D4B"/>
    <w:rsid w:val="003B05DE"/>
    <w:rsid w:val="003B0B4B"/>
    <w:rsid w:val="003B12F3"/>
    <w:rsid w:val="003B2FE0"/>
    <w:rsid w:val="003B3697"/>
    <w:rsid w:val="003B3ABF"/>
    <w:rsid w:val="003B49B7"/>
    <w:rsid w:val="003B4A06"/>
    <w:rsid w:val="003B4ED5"/>
    <w:rsid w:val="003B5EBF"/>
    <w:rsid w:val="003B65E7"/>
    <w:rsid w:val="003B7328"/>
    <w:rsid w:val="003B7526"/>
    <w:rsid w:val="003C09E0"/>
    <w:rsid w:val="003C0A94"/>
    <w:rsid w:val="003C0BE1"/>
    <w:rsid w:val="003C0E88"/>
    <w:rsid w:val="003C21DC"/>
    <w:rsid w:val="003C6B03"/>
    <w:rsid w:val="003C6B0D"/>
    <w:rsid w:val="003C7015"/>
    <w:rsid w:val="003C79EF"/>
    <w:rsid w:val="003C7BCD"/>
    <w:rsid w:val="003D0356"/>
    <w:rsid w:val="003D05DD"/>
    <w:rsid w:val="003D0724"/>
    <w:rsid w:val="003D07D6"/>
    <w:rsid w:val="003D107C"/>
    <w:rsid w:val="003D1504"/>
    <w:rsid w:val="003D1DAA"/>
    <w:rsid w:val="003D2D77"/>
    <w:rsid w:val="003D477D"/>
    <w:rsid w:val="003D5D08"/>
    <w:rsid w:val="003D63E9"/>
    <w:rsid w:val="003D6D57"/>
    <w:rsid w:val="003D72CB"/>
    <w:rsid w:val="003D7CD1"/>
    <w:rsid w:val="003E08D6"/>
    <w:rsid w:val="003E0BD9"/>
    <w:rsid w:val="003E11C3"/>
    <w:rsid w:val="003E2B4C"/>
    <w:rsid w:val="003E36E2"/>
    <w:rsid w:val="003E3B4D"/>
    <w:rsid w:val="003E4E29"/>
    <w:rsid w:val="003E50FB"/>
    <w:rsid w:val="003E51A0"/>
    <w:rsid w:val="003E560E"/>
    <w:rsid w:val="003E62AD"/>
    <w:rsid w:val="003F1524"/>
    <w:rsid w:val="003F22B1"/>
    <w:rsid w:val="003F27C6"/>
    <w:rsid w:val="003F37F1"/>
    <w:rsid w:val="003F38CB"/>
    <w:rsid w:val="003F4453"/>
    <w:rsid w:val="003F4F17"/>
    <w:rsid w:val="003F5120"/>
    <w:rsid w:val="003F51F1"/>
    <w:rsid w:val="003F5303"/>
    <w:rsid w:val="003F5782"/>
    <w:rsid w:val="003F62AC"/>
    <w:rsid w:val="003F7F55"/>
    <w:rsid w:val="0040114D"/>
    <w:rsid w:val="0040143A"/>
    <w:rsid w:val="004018B5"/>
    <w:rsid w:val="00402009"/>
    <w:rsid w:val="00402087"/>
    <w:rsid w:val="00402255"/>
    <w:rsid w:val="00403050"/>
    <w:rsid w:val="00404316"/>
    <w:rsid w:val="00405053"/>
    <w:rsid w:val="00405B70"/>
    <w:rsid w:val="004067E0"/>
    <w:rsid w:val="00406A9E"/>
    <w:rsid w:val="00406BC1"/>
    <w:rsid w:val="004071F1"/>
    <w:rsid w:val="00407316"/>
    <w:rsid w:val="0040750E"/>
    <w:rsid w:val="00410C76"/>
    <w:rsid w:val="00410EE3"/>
    <w:rsid w:val="0041222A"/>
    <w:rsid w:val="00412EE2"/>
    <w:rsid w:val="00412F67"/>
    <w:rsid w:val="004136BD"/>
    <w:rsid w:val="0041509C"/>
    <w:rsid w:val="004160DE"/>
    <w:rsid w:val="00416E54"/>
    <w:rsid w:val="00417AF4"/>
    <w:rsid w:val="00420765"/>
    <w:rsid w:val="00421175"/>
    <w:rsid w:val="00422596"/>
    <w:rsid w:val="00422C7B"/>
    <w:rsid w:val="004231DA"/>
    <w:rsid w:val="00423AB4"/>
    <w:rsid w:val="00425823"/>
    <w:rsid w:val="00425D23"/>
    <w:rsid w:val="00425F28"/>
    <w:rsid w:val="00426769"/>
    <w:rsid w:val="00426DBE"/>
    <w:rsid w:val="00427661"/>
    <w:rsid w:val="004278A8"/>
    <w:rsid w:val="00427D7C"/>
    <w:rsid w:val="004311A7"/>
    <w:rsid w:val="004316F9"/>
    <w:rsid w:val="00431C5B"/>
    <w:rsid w:val="00431D37"/>
    <w:rsid w:val="00433B03"/>
    <w:rsid w:val="00433E26"/>
    <w:rsid w:val="00434944"/>
    <w:rsid w:val="00434A5B"/>
    <w:rsid w:val="00434EA0"/>
    <w:rsid w:val="0043607F"/>
    <w:rsid w:val="004376AF"/>
    <w:rsid w:val="00437AC5"/>
    <w:rsid w:val="00437DC1"/>
    <w:rsid w:val="00437EE5"/>
    <w:rsid w:val="00441063"/>
    <w:rsid w:val="00441B13"/>
    <w:rsid w:val="00441D71"/>
    <w:rsid w:val="00442119"/>
    <w:rsid w:val="00442D32"/>
    <w:rsid w:val="00442ECE"/>
    <w:rsid w:val="00444092"/>
    <w:rsid w:val="00446125"/>
    <w:rsid w:val="0044706C"/>
    <w:rsid w:val="0045009B"/>
    <w:rsid w:val="004501C5"/>
    <w:rsid w:val="00450490"/>
    <w:rsid w:val="004506DA"/>
    <w:rsid w:val="00450CAE"/>
    <w:rsid w:val="00451738"/>
    <w:rsid w:val="00452EAB"/>
    <w:rsid w:val="0045417E"/>
    <w:rsid w:val="00456074"/>
    <w:rsid w:val="00457958"/>
    <w:rsid w:val="004603EB"/>
    <w:rsid w:val="00461B29"/>
    <w:rsid w:val="0046204B"/>
    <w:rsid w:val="0046251B"/>
    <w:rsid w:val="00462820"/>
    <w:rsid w:val="00462A64"/>
    <w:rsid w:val="004634FF"/>
    <w:rsid w:val="00464BBD"/>
    <w:rsid w:val="004651D7"/>
    <w:rsid w:val="004651FC"/>
    <w:rsid w:val="00465295"/>
    <w:rsid w:val="00465DBA"/>
    <w:rsid w:val="00465F86"/>
    <w:rsid w:val="00467753"/>
    <w:rsid w:val="00467B80"/>
    <w:rsid w:val="00470A39"/>
    <w:rsid w:val="00470CE4"/>
    <w:rsid w:val="00470F42"/>
    <w:rsid w:val="0047174E"/>
    <w:rsid w:val="00471E0A"/>
    <w:rsid w:val="00472084"/>
    <w:rsid w:val="004726F8"/>
    <w:rsid w:val="00472A3F"/>
    <w:rsid w:val="00472F49"/>
    <w:rsid w:val="004732AA"/>
    <w:rsid w:val="0047383C"/>
    <w:rsid w:val="004754DB"/>
    <w:rsid w:val="004758D5"/>
    <w:rsid w:val="00475D26"/>
    <w:rsid w:val="00476656"/>
    <w:rsid w:val="00476711"/>
    <w:rsid w:val="00477024"/>
    <w:rsid w:val="00477114"/>
    <w:rsid w:val="00477EAA"/>
    <w:rsid w:val="00477FF5"/>
    <w:rsid w:val="00480CB5"/>
    <w:rsid w:val="00480E42"/>
    <w:rsid w:val="00480F09"/>
    <w:rsid w:val="0048153C"/>
    <w:rsid w:val="00481578"/>
    <w:rsid w:val="004817BF"/>
    <w:rsid w:val="00482571"/>
    <w:rsid w:val="0048515D"/>
    <w:rsid w:val="004856EA"/>
    <w:rsid w:val="00485DBE"/>
    <w:rsid w:val="00491483"/>
    <w:rsid w:val="00491A65"/>
    <w:rsid w:val="00492599"/>
    <w:rsid w:val="004939A7"/>
    <w:rsid w:val="00493FD6"/>
    <w:rsid w:val="00494AB7"/>
    <w:rsid w:val="00495509"/>
    <w:rsid w:val="0049654C"/>
    <w:rsid w:val="00496B57"/>
    <w:rsid w:val="004A01B0"/>
    <w:rsid w:val="004A072C"/>
    <w:rsid w:val="004A08EE"/>
    <w:rsid w:val="004A0CD0"/>
    <w:rsid w:val="004A1754"/>
    <w:rsid w:val="004A180D"/>
    <w:rsid w:val="004A1D13"/>
    <w:rsid w:val="004A221B"/>
    <w:rsid w:val="004A2303"/>
    <w:rsid w:val="004A2DD3"/>
    <w:rsid w:val="004A396F"/>
    <w:rsid w:val="004A4153"/>
    <w:rsid w:val="004A4598"/>
    <w:rsid w:val="004A4621"/>
    <w:rsid w:val="004A46C9"/>
    <w:rsid w:val="004A63D1"/>
    <w:rsid w:val="004A7C4B"/>
    <w:rsid w:val="004B0010"/>
    <w:rsid w:val="004B0C9C"/>
    <w:rsid w:val="004B33C2"/>
    <w:rsid w:val="004B3E60"/>
    <w:rsid w:val="004B488A"/>
    <w:rsid w:val="004B4DFC"/>
    <w:rsid w:val="004B51AF"/>
    <w:rsid w:val="004B51D2"/>
    <w:rsid w:val="004B54AA"/>
    <w:rsid w:val="004B5974"/>
    <w:rsid w:val="004B5A89"/>
    <w:rsid w:val="004B5B8F"/>
    <w:rsid w:val="004B5D95"/>
    <w:rsid w:val="004B795D"/>
    <w:rsid w:val="004C013F"/>
    <w:rsid w:val="004C0649"/>
    <w:rsid w:val="004C1061"/>
    <w:rsid w:val="004C146C"/>
    <w:rsid w:val="004C1661"/>
    <w:rsid w:val="004C1CEC"/>
    <w:rsid w:val="004C2799"/>
    <w:rsid w:val="004C4281"/>
    <w:rsid w:val="004C4EEC"/>
    <w:rsid w:val="004C5512"/>
    <w:rsid w:val="004C5BEE"/>
    <w:rsid w:val="004D0108"/>
    <w:rsid w:val="004D014C"/>
    <w:rsid w:val="004D07F0"/>
    <w:rsid w:val="004D0B03"/>
    <w:rsid w:val="004D145E"/>
    <w:rsid w:val="004D1565"/>
    <w:rsid w:val="004D1BC9"/>
    <w:rsid w:val="004D1BED"/>
    <w:rsid w:val="004D2BE2"/>
    <w:rsid w:val="004D552D"/>
    <w:rsid w:val="004D64AE"/>
    <w:rsid w:val="004D6C04"/>
    <w:rsid w:val="004D6FF5"/>
    <w:rsid w:val="004D7266"/>
    <w:rsid w:val="004D7828"/>
    <w:rsid w:val="004D78AE"/>
    <w:rsid w:val="004D79DB"/>
    <w:rsid w:val="004D7B04"/>
    <w:rsid w:val="004E13B0"/>
    <w:rsid w:val="004E1693"/>
    <w:rsid w:val="004E1ABA"/>
    <w:rsid w:val="004E2088"/>
    <w:rsid w:val="004E247F"/>
    <w:rsid w:val="004E319E"/>
    <w:rsid w:val="004E3A38"/>
    <w:rsid w:val="004E40E7"/>
    <w:rsid w:val="004E43E5"/>
    <w:rsid w:val="004E44EF"/>
    <w:rsid w:val="004E5901"/>
    <w:rsid w:val="004E59C5"/>
    <w:rsid w:val="004E72FC"/>
    <w:rsid w:val="004E7E4C"/>
    <w:rsid w:val="004F18B8"/>
    <w:rsid w:val="004F1D05"/>
    <w:rsid w:val="004F3FD5"/>
    <w:rsid w:val="004F4F99"/>
    <w:rsid w:val="004F578D"/>
    <w:rsid w:val="004F5FD2"/>
    <w:rsid w:val="004F6524"/>
    <w:rsid w:val="004F709C"/>
    <w:rsid w:val="004F7FA2"/>
    <w:rsid w:val="00500A82"/>
    <w:rsid w:val="0050186F"/>
    <w:rsid w:val="00503506"/>
    <w:rsid w:val="00504248"/>
    <w:rsid w:val="00506DF2"/>
    <w:rsid w:val="00506F7A"/>
    <w:rsid w:val="00507A94"/>
    <w:rsid w:val="00507B44"/>
    <w:rsid w:val="00511873"/>
    <w:rsid w:val="00511EC4"/>
    <w:rsid w:val="00512F93"/>
    <w:rsid w:val="00513C37"/>
    <w:rsid w:val="00514B6B"/>
    <w:rsid w:val="00514ED2"/>
    <w:rsid w:val="0051597C"/>
    <w:rsid w:val="00516DD2"/>
    <w:rsid w:val="00517A86"/>
    <w:rsid w:val="00517B00"/>
    <w:rsid w:val="00520717"/>
    <w:rsid w:val="0052100D"/>
    <w:rsid w:val="005210EC"/>
    <w:rsid w:val="00521975"/>
    <w:rsid w:val="00522CF9"/>
    <w:rsid w:val="00523538"/>
    <w:rsid w:val="00524A99"/>
    <w:rsid w:val="00524E8C"/>
    <w:rsid w:val="00526B7D"/>
    <w:rsid w:val="00527258"/>
    <w:rsid w:val="00530FB3"/>
    <w:rsid w:val="0053128C"/>
    <w:rsid w:val="00531DE4"/>
    <w:rsid w:val="00531E60"/>
    <w:rsid w:val="00532231"/>
    <w:rsid w:val="0053266B"/>
    <w:rsid w:val="0053313E"/>
    <w:rsid w:val="005331D0"/>
    <w:rsid w:val="0053333F"/>
    <w:rsid w:val="0053443E"/>
    <w:rsid w:val="00534F1E"/>
    <w:rsid w:val="0053534E"/>
    <w:rsid w:val="005357C4"/>
    <w:rsid w:val="005357D8"/>
    <w:rsid w:val="00536241"/>
    <w:rsid w:val="00536DB5"/>
    <w:rsid w:val="00537BC2"/>
    <w:rsid w:val="00537D6F"/>
    <w:rsid w:val="00537EC7"/>
    <w:rsid w:val="00541E33"/>
    <w:rsid w:val="005422DE"/>
    <w:rsid w:val="00542E1B"/>
    <w:rsid w:val="00543114"/>
    <w:rsid w:val="005433C0"/>
    <w:rsid w:val="0054352F"/>
    <w:rsid w:val="0054428A"/>
    <w:rsid w:val="005443F5"/>
    <w:rsid w:val="00544624"/>
    <w:rsid w:val="0054539C"/>
    <w:rsid w:val="005453AB"/>
    <w:rsid w:val="00545A49"/>
    <w:rsid w:val="00545BDB"/>
    <w:rsid w:val="00546A48"/>
    <w:rsid w:val="00547105"/>
    <w:rsid w:val="00550F29"/>
    <w:rsid w:val="00551271"/>
    <w:rsid w:val="00551675"/>
    <w:rsid w:val="00551B26"/>
    <w:rsid w:val="0055256C"/>
    <w:rsid w:val="00552633"/>
    <w:rsid w:val="005529C7"/>
    <w:rsid w:val="00552F32"/>
    <w:rsid w:val="00552FC9"/>
    <w:rsid w:val="00553F7A"/>
    <w:rsid w:val="00554A1C"/>
    <w:rsid w:val="00555258"/>
    <w:rsid w:val="0055540E"/>
    <w:rsid w:val="00555F66"/>
    <w:rsid w:val="00556623"/>
    <w:rsid w:val="00556F18"/>
    <w:rsid w:val="00557ADF"/>
    <w:rsid w:val="00557CD0"/>
    <w:rsid w:val="00557FFB"/>
    <w:rsid w:val="00560D15"/>
    <w:rsid w:val="00560EFB"/>
    <w:rsid w:val="00560F31"/>
    <w:rsid w:val="0056122E"/>
    <w:rsid w:val="00562871"/>
    <w:rsid w:val="0056391C"/>
    <w:rsid w:val="00563F91"/>
    <w:rsid w:val="005644F7"/>
    <w:rsid w:val="00564985"/>
    <w:rsid w:val="00564BA2"/>
    <w:rsid w:val="0056544E"/>
    <w:rsid w:val="005655B2"/>
    <w:rsid w:val="0056650C"/>
    <w:rsid w:val="005665EF"/>
    <w:rsid w:val="00566B12"/>
    <w:rsid w:val="00566BDC"/>
    <w:rsid w:val="00567A9D"/>
    <w:rsid w:val="00567EAC"/>
    <w:rsid w:val="005703B2"/>
    <w:rsid w:val="00570665"/>
    <w:rsid w:val="00570FC9"/>
    <w:rsid w:val="00571912"/>
    <w:rsid w:val="00571CE6"/>
    <w:rsid w:val="00571D0A"/>
    <w:rsid w:val="00572AF0"/>
    <w:rsid w:val="00572D29"/>
    <w:rsid w:val="005734A3"/>
    <w:rsid w:val="005737CD"/>
    <w:rsid w:val="00574B9A"/>
    <w:rsid w:val="00574E6C"/>
    <w:rsid w:val="00575800"/>
    <w:rsid w:val="00576F81"/>
    <w:rsid w:val="00577D3E"/>
    <w:rsid w:val="00581A89"/>
    <w:rsid w:val="005825D0"/>
    <w:rsid w:val="00583F3C"/>
    <w:rsid w:val="00583F57"/>
    <w:rsid w:val="00584545"/>
    <w:rsid w:val="005845B4"/>
    <w:rsid w:val="0058480E"/>
    <w:rsid w:val="00584CF3"/>
    <w:rsid w:val="00585526"/>
    <w:rsid w:val="00585FEE"/>
    <w:rsid w:val="00587117"/>
    <w:rsid w:val="00590D72"/>
    <w:rsid w:val="0059233B"/>
    <w:rsid w:val="00592497"/>
    <w:rsid w:val="00592869"/>
    <w:rsid w:val="00593230"/>
    <w:rsid w:val="005936F0"/>
    <w:rsid w:val="00593808"/>
    <w:rsid w:val="00593CC3"/>
    <w:rsid w:val="00593EF3"/>
    <w:rsid w:val="00593FC2"/>
    <w:rsid w:val="005948BD"/>
    <w:rsid w:val="00595E90"/>
    <w:rsid w:val="00596088"/>
    <w:rsid w:val="00596AB3"/>
    <w:rsid w:val="00596CDB"/>
    <w:rsid w:val="00597297"/>
    <w:rsid w:val="00597FAC"/>
    <w:rsid w:val="005A031A"/>
    <w:rsid w:val="005A087E"/>
    <w:rsid w:val="005A14D2"/>
    <w:rsid w:val="005A1745"/>
    <w:rsid w:val="005A1B5D"/>
    <w:rsid w:val="005A20D1"/>
    <w:rsid w:val="005A21F8"/>
    <w:rsid w:val="005A2E80"/>
    <w:rsid w:val="005A328E"/>
    <w:rsid w:val="005A35B4"/>
    <w:rsid w:val="005A3FA5"/>
    <w:rsid w:val="005A4876"/>
    <w:rsid w:val="005A48F7"/>
    <w:rsid w:val="005A5026"/>
    <w:rsid w:val="005A5536"/>
    <w:rsid w:val="005A6411"/>
    <w:rsid w:val="005A645F"/>
    <w:rsid w:val="005A6686"/>
    <w:rsid w:val="005A68D3"/>
    <w:rsid w:val="005A6D04"/>
    <w:rsid w:val="005A757A"/>
    <w:rsid w:val="005A7C6F"/>
    <w:rsid w:val="005A7FD0"/>
    <w:rsid w:val="005B0752"/>
    <w:rsid w:val="005B0CA3"/>
    <w:rsid w:val="005B0D01"/>
    <w:rsid w:val="005B1110"/>
    <w:rsid w:val="005B15C2"/>
    <w:rsid w:val="005B25C1"/>
    <w:rsid w:val="005B2F4D"/>
    <w:rsid w:val="005B2FE8"/>
    <w:rsid w:val="005B3205"/>
    <w:rsid w:val="005B39A8"/>
    <w:rsid w:val="005B5377"/>
    <w:rsid w:val="005B5B58"/>
    <w:rsid w:val="005B63A1"/>
    <w:rsid w:val="005B7019"/>
    <w:rsid w:val="005B7493"/>
    <w:rsid w:val="005C04A2"/>
    <w:rsid w:val="005C0504"/>
    <w:rsid w:val="005C1381"/>
    <w:rsid w:val="005C300A"/>
    <w:rsid w:val="005C55E3"/>
    <w:rsid w:val="005C6A9A"/>
    <w:rsid w:val="005D007D"/>
    <w:rsid w:val="005D330E"/>
    <w:rsid w:val="005D3FA0"/>
    <w:rsid w:val="005D412B"/>
    <w:rsid w:val="005D53C9"/>
    <w:rsid w:val="005D5458"/>
    <w:rsid w:val="005D54A3"/>
    <w:rsid w:val="005D5653"/>
    <w:rsid w:val="005D5C63"/>
    <w:rsid w:val="005D5D0C"/>
    <w:rsid w:val="005D6CF1"/>
    <w:rsid w:val="005D6EDA"/>
    <w:rsid w:val="005E108A"/>
    <w:rsid w:val="005E15EB"/>
    <w:rsid w:val="005E1A35"/>
    <w:rsid w:val="005E4127"/>
    <w:rsid w:val="005E4DD0"/>
    <w:rsid w:val="005E5A10"/>
    <w:rsid w:val="005E63A8"/>
    <w:rsid w:val="005E649E"/>
    <w:rsid w:val="005E745D"/>
    <w:rsid w:val="005F052B"/>
    <w:rsid w:val="005F058E"/>
    <w:rsid w:val="005F0D3D"/>
    <w:rsid w:val="005F0E25"/>
    <w:rsid w:val="005F10E1"/>
    <w:rsid w:val="005F1ACB"/>
    <w:rsid w:val="005F1D21"/>
    <w:rsid w:val="005F2A2F"/>
    <w:rsid w:val="005F35DF"/>
    <w:rsid w:val="005F3A22"/>
    <w:rsid w:val="005F3E67"/>
    <w:rsid w:val="005F4016"/>
    <w:rsid w:val="005F435D"/>
    <w:rsid w:val="005F4632"/>
    <w:rsid w:val="005F480E"/>
    <w:rsid w:val="005F57E7"/>
    <w:rsid w:val="005F5965"/>
    <w:rsid w:val="005F5BE8"/>
    <w:rsid w:val="005F668E"/>
    <w:rsid w:val="005F6FBD"/>
    <w:rsid w:val="005F784F"/>
    <w:rsid w:val="006003EF"/>
    <w:rsid w:val="0060052A"/>
    <w:rsid w:val="006007D9"/>
    <w:rsid w:val="006025E9"/>
    <w:rsid w:val="00602A14"/>
    <w:rsid w:val="006039A3"/>
    <w:rsid w:val="006047EB"/>
    <w:rsid w:val="00605916"/>
    <w:rsid w:val="006067E4"/>
    <w:rsid w:val="00606EE5"/>
    <w:rsid w:val="006074A2"/>
    <w:rsid w:val="0061133B"/>
    <w:rsid w:val="0061366D"/>
    <w:rsid w:val="00613FC0"/>
    <w:rsid w:val="00614074"/>
    <w:rsid w:val="006161FD"/>
    <w:rsid w:val="00616BCE"/>
    <w:rsid w:val="00616FBD"/>
    <w:rsid w:val="006170BA"/>
    <w:rsid w:val="00617307"/>
    <w:rsid w:val="00617555"/>
    <w:rsid w:val="0061759E"/>
    <w:rsid w:val="006204C7"/>
    <w:rsid w:val="00620A91"/>
    <w:rsid w:val="006210BA"/>
    <w:rsid w:val="00621F7F"/>
    <w:rsid w:val="006231C9"/>
    <w:rsid w:val="00623536"/>
    <w:rsid w:val="00624217"/>
    <w:rsid w:val="00624271"/>
    <w:rsid w:val="00624277"/>
    <w:rsid w:val="00624879"/>
    <w:rsid w:val="0062490E"/>
    <w:rsid w:val="00624B3A"/>
    <w:rsid w:val="006253F6"/>
    <w:rsid w:val="00625417"/>
    <w:rsid w:val="006255AA"/>
    <w:rsid w:val="00625AE6"/>
    <w:rsid w:val="00626909"/>
    <w:rsid w:val="00627C03"/>
    <w:rsid w:val="00627FFB"/>
    <w:rsid w:val="00630160"/>
    <w:rsid w:val="0063018E"/>
    <w:rsid w:val="00630245"/>
    <w:rsid w:val="006307FF"/>
    <w:rsid w:val="006312F6"/>
    <w:rsid w:val="00632CD1"/>
    <w:rsid w:val="00633138"/>
    <w:rsid w:val="00633B67"/>
    <w:rsid w:val="00633FC9"/>
    <w:rsid w:val="006346EE"/>
    <w:rsid w:val="00634BDC"/>
    <w:rsid w:val="00635167"/>
    <w:rsid w:val="00635660"/>
    <w:rsid w:val="0063634A"/>
    <w:rsid w:val="006365AB"/>
    <w:rsid w:val="00637920"/>
    <w:rsid w:val="00637E2B"/>
    <w:rsid w:val="00640E56"/>
    <w:rsid w:val="00641469"/>
    <w:rsid w:val="00641A84"/>
    <w:rsid w:val="00641F90"/>
    <w:rsid w:val="00642E5A"/>
    <w:rsid w:val="00643E40"/>
    <w:rsid w:val="00644BD5"/>
    <w:rsid w:val="00644ED6"/>
    <w:rsid w:val="0064568E"/>
    <w:rsid w:val="006456A9"/>
    <w:rsid w:val="006461F8"/>
    <w:rsid w:val="006470F4"/>
    <w:rsid w:val="00647909"/>
    <w:rsid w:val="00650E9C"/>
    <w:rsid w:val="00651045"/>
    <w:rsid w:val="00651375"/>
    <w:rsid w:val="006513A6"/>
    <w:rsid w:val="006521F4"/>
    <w:rsid w:val="00652557"/>
    <w:rsid w:val="0065317E"/>
    <w:rsid w:val="0065404F"/>
    <w:rsid w:val="006542D9"/>
    <w:rsid w:val="00654781"/>
    <w:rsid w:val="00654ACA"/>
    <w:rsid w:val="00654B60"/>
    <w:rsid w:val="00654D05"/>
    <w:rsid w:val="00655B30"/>
    <w:rsid w:val="00655EF8"/>
    <w:rsid w:val="00657539"/>
    <w:rsid w:val="00657F94"/>
    <w:rsid w:val="00660A39"/>
    <w:rsid w:val="006622BC"/>
    <w:rsid w:val="00662A55"/>
    <w:rsid w:val="006631B8"/>
    <w:rsid w:val="0066374D"/>
    <w:rsid w:val="00663EC0"/>
    <w:rsid w:val="00664821"/>
    <w:rsid w:val="0066546C"/>
    <w:rsid w:val="006655BF"/>
    <w:rsid w:val="006657B0"/>
    <w:rsid w:val="0066599B"/>
    <w:rsid w:val="00665FA1"/>
    <w:rsid w:val="00666C2D"/>
    <w:rsid w:val="00666D68"/>
    <w:rsid w:val="00670D4D"/>
    <w:rsid w:val="00671197"/>
    <w:rsid w:val="006715AC"/>
    <w:rsid w:val="00671634"/>
    <w:rsid w:val="00673607"/>
    <w:rsid w:val="00675F3D"/>
    <w:rsid w:val="0067652C"/>
    <w:rsid w:val="00677630"/>
    <w:rsid w:val="00677B1F"/>
    <w:rsid w:val="00677D7E"/>
    <w:rsid w:val="0068007D"/>
    <w:rsid w:val="00680802"/>
    <w:rsid w:val="006809A2"/>
    <w:rsid w:val="0068129D"/>
    <w:rsid w:val="0068268E"/>
    <w:rsid w:val="00682B62"/>
    <w:rsid w:val="00682C09"/>
    <w:rsid w:val="00682F9A"/>
    <w:rsid w:val="0068311C"/>
    <w:rsid w:val="006835B1"/>
    <w:rsid w:val="006842AF"/>
    <w:rsid w:val="00684D3E"/>
    <w:rsid w:val="00684FA4"/>
    <w:rsid w:val="00685CA3"/>
    <w:rsid w:val="006867CA"/>
    <w:rsid w:val="00687984"/>
    <w:rsid w:val="00690E62"/>
    <w:rsid w:val="00691799"/>
    <w:rsid w:val="00692232"/>
    <w:rsid w:val="00692E2E"/>
    <w:rsid w:val="00693146"/>
    <w:rsid w:val="006934D9"/>
    <w:rsid w:val="00694017"/>
    <w:rsid w:val="006948FC"/>
    <w:rsid w:val="00694C2B"/>
    <w:rsid w:val="00695930"/>
    <w:rsid w:val="00695A83"/>
    <w:rsid w:val="006979ED"/>
    <w:rsid w:val="00697D5B"/>
    <w:rsid w:val="006A04A2"/>
    <w:rsid w:val="006A0BAA"/>
    <w:rsid w:val="006A199D"/>
    <w:rsid w:val="006A24CD"/>
    <w:rsid w:val="006A264C"/>
    <w:rsid w:val="006A2FBB"/>
    <w:rsid w:val="006A412B"/>
    <w:rsid w:val="006A4D11"/>
    <w:rsid w:val="006A5AD4"/>
    <w:rsid w:val="006A5BFF"/>
    <w:rsid w:val="006A76B6"/>
    <w:rsid w:val="006A7D0F"/>
    <w:rsid w:val="006A7FE8"/>
    <w:rsid w:val="006B052D"/>
    <w:rsid w:val="006B06D0"/>
    <w:rsid w:val="006B0969"/>
    <w:rsid w:val="006B100C"/>
    <w:rsid w:val="006B112E"/>
    <w:rsid w:val="006B1F64"/>
    <w:rsid w:val="006B363D"/>
    <w:rsid w:val="006B377C"/>
    <w:rsid w:val="006B3A44"/>
    <w:rsid w:val="006B41C0"/>
    <w:rsid w:val="006B4BF4"/>
    <w:rsid w:val="006B57E8"/>
    <w:rsid w:val="006B59E3"/>
    <w:rsid w:val="006B6C67"/>
    <w:rsid w:val="006B7FC8"/>
    <w:rsid w:val="006C0D55"/>
    <w:rsid w:val="006C162B"/>
    <w:rsid w:val="006C1DE2"/>
    <w:rsid w:val="006C26D9"/>
    <w:rsid w:val="006C2B64"/>
    <w:rsid w:val="006C425C"/>
    <w:rsid w:val="006C5228"/>
    <w:rsid w:val="006C6AE4"/>
    <w:rsid w:val="006D015A"/>
    <w:rsid w:val="006D0BD6"/>
    <w:rsid w:val="006D10F8"/>
    <w:rsid w:val="006D2B50"/>
    <w:rsid w:val="006D511D"/>
    <w:rsid w:val="006D561B"/>
    <w:rsid w:val="006D5C8E"/>
    <w:rsid w:val="006D5DB5"/>
    <w:rsid w:val="006E00A2"/>
    <w:rsid w:val="006E09AF"/>
    <w:rsid w:val="006E1EE1"/>
    <w:rsid w:val="006E24F0"/>
    <w:rsid w:val="006E282B"/>
    <w:rsid w:val="006E285F"/>
    <w:rsid w:val="006E2CCE"/>
    <w:rsid w:val="006E3F41"/>
    <w:rsid w:val="006E49BF"/>
    <w:rsid w:val="006E5EBE"/>
    <w:rsid w:val="006E6B1B"/>
    <w:rsid w:val="006E6FBA"/>
    <w:rsid w:val="006E75B6"/>
    <w:rsid w:val="006F0D48"/>
    <w:rsid w:val="006F1199"/>
    <w:rsid w:val="006F1FF5"/>
    <w:rsid w:val="006F2780"/>
    <w:rsid w:val="006F3003"/>
    <w:rsid w:val="006F346E"/>
    <w:rsid w:val="006F4D67"/>
    <w:rsid w:val="006F4DE3"/>
    <w:rsid w:val="006F52A8"/>
    <w:rsid w:val="006F56AE"/>
    <w:rsid w:val="006F5F43"/>
    <w:rsid w:val="006F65A9"/>
    <w:rsid w:val="0070076B"/>
    <w:rsid w:val="00700F09"/>
    <w:rsid w:val="00700F56"/>
    <w:rsid w:val="00701E23"/>
    <w:rsid w:val="00702406"/>
    <w:rsid w:val="007026B0"/>
    <w:rsid w:val="00702F33"/>
    <w:rsid w:val="00703003"/>
    <w:rsid w:val="0070428A"/>
    <w:rsid w:val="00704E73"/>
    <w:rsid w:val="0070525E"/>
    <w:rsid w:val="007063EB"/>
    <w:rsid w:val="00706818"/>
    <w:rsid w:val="00706AD0"/>
    <w:rsid w:val="00706C49"/>
    <w:rsid w:val="00707E16"/>
    <w:rsid w:val="00707F88"/>
    <w:rsid w:val="007105AE"/>
    <w:rsid w:val="0071082A"/>
    <w:rsid w:val="00710930"/>
    <w:rsid w:val="00710F0E"/>
    <w:rsid w:val="00711192"/>
    <w:rsid w:val="007116F8"/>
    <w:rsid w:val="007118F5"/>
    <w:rsid w:val="00711C02"/>
    <w:rsid w:val="00711E72"/>
    <w:rsid w:val="00712957"/>
    <w:rsid w:val="007136E6"/>
    <w:rsid w:val="0071402F"/>
    <w:rsid w:val="00714ADF"/>
    <w:rsid w:val="00715E4D"/>
    <w:rsid w:val="007163E5"/>
    <w:rsid w:val="0071724A"/>
    <w:rsid w:val="00717D1A"/>
    <w:rsid w:val="00720624"/>
    <w:rsid w:val="00721F43"/>
    <w:rsid w:val="00722785"/>
    <w:rsid w:val="00723201"/>
    <w:rsid w:val="007233EE"/>
    <w:rsid w:val="007235A7"/>
    <w:rsid w:val="0072754D"/>
    <w:rsid w:val="00727BAC"/>
    <w:rsid w:val="00730E8E"/>
    <w:rsid w:val="007329BC"/>
    <w:rsid w:val="00732A37"/>
    <w:rsid w:val="00732B25"/>
    <w:rsid w:val="00732D72"/>
    <w:rsid w:val="00733067"/>
    <w:rsid w:val="00733272"/>
    <w:rsid w:val="0073415E"/>
    <w:rsid w:val="0073425A"/>
    <w:rsid w:val="007344EA"/>
    <w:rsid w:val="00735A9B"/>
    <w:rsid w:val="00735E80"/>
    <w:rsid w:val="00736B8A"/>
    <w:rsid w:val="00736E91"/>
    <w:rsid w:val="00740AC8"/>
    <w:rsid w:val="007415F8"/>
    <w:rsid w:val="00741AA3"/>
    <w:rsid w:val="00742305"/>
    <w:rsid w:val="0074374C"/>
    <w:rsid w:val="007438B4"/>
    <w:rsid w:val="0074435B"/>
    <w:rsid w:val="00744A16"/>
    <w:rsid w:val="00745065"/>
    <w:rsid w:val="00745718"/>
    <w:rsid w:val="007458C4"/>
    <w:rsid w:val="007460FF"/>
    <w:rsid w:val="007465D2"/>
    <w:rsid w:val="00746B8F"/>
    <w:rsid w:val="00746EFE"/>
    <w:rsid w:val="007473A6"/>
    <w:rsid w:val="00747A5D"/>
    <w:rsid w:val="00747C4D"/>
    <w:rsid w:val="007500D2"/>
    <w:rsid w:val="007518AA"/>
    <w:rsid w:val="007526FB"/>
    <w:rsid w:val="00753400"/>
    <w:rsid w:val="0075353A"/>
    <w:rsid w:val="00753BB8"/>
    <w:rsid w:val="00754658"/>
    <w:rsid w:val="0075480D"/>
    <w:rsid w:val="0075519F"/>
    <w:rsid w:val="00755A05"/>
    <w:rsid w:val="00755FD9"/>
    <w:rsid w:val="007560EB"/>
    <w:rsid w:val="00757126"/>
    <w:rsid w:val="00757AE7"/>
    <w:rsid w:val="00760CAF"/>
    <w:rsid w:val="00760FAA"/>
    <w:rsid w:val="00761012"/>
    <w:rsid w:val="007615DB"/>
    <w:rsid w:val="007619DD"/>
    <w:rsid w:val="00761F2E"/>
    <w:rsid w:val="00762963"/>
    <w:rsid w:val="00763449"/>
    <w:rsid w:val="00763F6F"/>
    <w:rsid w:val="00764850"/>
    <w:rsid w:val="0076567F"/>
    <w:rsid w:val="00765A88"/>
    <w:rsid w:val="0076685B"/>
    <w:rsid w:val="00766C46"/>
    <w:rsid w:val="00766D5E"/>
    <w:rsid w:val="00766E1E"/>
    <w:rsid w:val="0076711C"/>
    <w:rsid w:val="00767299"/>
    <w:rsid w:val="007673F2"/>
    <w:rsid w:val="007675D0"/>
    <w:rsid w:val="007677F1"/>
    <w:rsid w:val="00770838"/>
    <w:rsid w:val="00770C32"/>
    <w:rsid w:val="0077174C"/>
    <w:rsid w:val="00771D10"/>
    <w:rsid w:val="00772F1D"/>
    <w:rsid w:val="00772FB6"/>
    <w:rsid w:val="007733B4"/>
    <w:rsid w:val="00774F66"/>
    <w:rsid w:val="0077528B"/>
    <w:rsid w:val="00775B52"/>
    <w:rsid w:val="00775C2F"/>
    <w:rsid w:val="00777648"/>
    <w:rsid w:val="007811FF"/>
    <w:rsid w:val="0078249E"/>
    <w:rsid w:val="007828DC"/>
    <w:rsid w:val="00782BC4"/>
    <w:rsid w:val="0078410C"/>
    <w:rsid w:val="00784386"/>
    <w:rsid w:val="007846AA"/>
    <w:rsid w:val="00785884"/>
    <w:rsid w:val="007860D5"/>
    <w:rsid w:val="0078631F"/>
    <w:rsid w:val="00786E6E"/>
    <w:rsid w:val="0078728B"/>
    <w:rsid w:val="00787669"/>
    <w:rsid w:val="00787955"/>
    <w:rsid w:val="00787CEF"/>
    <w:rsid w:val="00791531"/>
    <w:rsid w:val="00791747"/>
    <w:rsid w:val="00791DC0"/>
    <w:rsid w:val="00791DC3"/>
    <w:rsid w:val="00792430"/>
    <w:rsid w:val="0079246E"/>
    <w:rsid w:val="0079250A"/>
    <w:rsid w:val="00792636"/>
    <w:rsid w:val="00792849"/>
    <w:rsid w:val="00792DD8"/>
    <w:rsid w:val="00793610"/>
    <w:rsid w:val="00793715"/>
    <w:rsid w:val="007941A5"/>
    <w:rsid w:val="00794394"/>
    <w:rsid w:val="00794E7D"/>
    <w:rsid w:val="007965C5"/>
    <w:rsid w:val="00796E3D"/>
    <w:rsid w:val="00796F5D"/>
    <w:rsid w:val="007974F2"/>
    <w:rsid w:val="00797E1A"/>
    <w:rsid w:val="00797E28"/>
    <w:rsid w:val="007A087E"/>
    <w:rsid w:val="007A1686"/>
    <w:rsid w:val="007A3819"/>
    <w:rsid w:val="007A3A4A"/>
    <w:rsid w:val="007A3D17"/>
    <w:rsid w:val="007A4476"/>
    <w:rsid w:val="007A477A"/>
    <w:rsid w:val="007A551D"/>
    <w:rsid w:val="007A5A08"/>
    <w:rsid w:val="007A60B4"/>
    <w:rsid w:val="007A6157"/>
    <w:rsid w:val="007A61D1"/>
    <w:rsid w:val="007B058F"/>
    <w:rsid w:val="007B0891"/>
    <w:rsid w:val="007B1585"/>
    <w:rsid w:val="007B224B"/>
    <w:rsid w:val="007B27B9"/>
    <w:rsid w:val="007B2D7B"/>
    <w:rsid w:val="007B2E63"/>
    <w:rsid w:val="007B2E73"/>
    <w:rsid w:val="007B59F6"/>
    <w:rsid w:val="007B5CCB"/>
    <w:rsid w:val="007B681D"/>
    <w:rsid w:val="007B6DBB"/>
    <w:rsid w:val="007B6F28"/>
    <w:rsid w:val="007B6F77"/>
    <w:rsid w:val="007B7041"/>
    <w:rsid w:val="007B72BB"/>
    <w:rsid w:val="007B76FD"/>
    <w:rsid w:val="007B7F21"/>
    <w:rsid w:val="007C0C39"/>
    <w:rsid w:val="007C1CF3"/>
    <w:rsid w:val="007C2D88"/>
    <w:rsid w:val="007C3447"/>
    <w:rsid w:val="007C4DCA"/>
    <w:rsid w:val="007C5B5B"/>
    <w:rsid w:val="007C6023"/>
    <w:rsid w:val="007C6063"/>
    <w:rsid w:val="007C6DE4"/>
    <w:rsid w:val="007C7068"/>
    <w:rsid w:val="007C71E6"/>
    <w:rsid w:val="007C7AA3"/>
    <w:rsid w:val="007C7D2B"/>
    <w:rsid w:val="007D0137"/>
    <w:rsid w:val="007D1973"/>
    <w:rsid w:val="007D24D1"/>
    <w:rsid w:val="007D2668"/>
    <w:rsid w:val="007D399B"/>
    <w:rsid w:val="007D3AF7"/>
    <w:rsid w:val="007D450D"/>
    <w:rsid w:val="007D4C73"/>
    <w:rsid w:val="007D59C7"/>
    <w:rsid w:val="007D63D3"/>
    <w:rsid w:val="007D65A9"/>
    <w:rsid w:val="007D6D22"/>
    <w:rsid w:val="007D7260"/>
    <w:rsid w:val="007D770A"/>
    <w:rsid w:val="007D7A46"/>
    <w:rsid w:val="007E022C"/>
    <w:rsid w:val="007E2BF1"/>
    <w:rsid w:val="007E31EB"/>
    <w:rsid w:val="007E3ABE"/>
    <w:rsid w:val="007E3B18"/>
    <w:rsid w:val="007E3CA4"/>
    <w:rsid w:val="007E54FF"/>
    <w:rsid w:val="007E5D67"/>
    <w:rsid w:val="007E6830"/>
    <w:rsid w:val="007E6A0D"/>
    <w:rsid w:val="007E7853"/>
    <w:rsid w:val="007E7B27"/>
    <w:rsid w:val="007F02FC"/>
    <w:rsid w:val="007F130F"/>
    <w:rsid w:val="007F18A1"/>
    <w:rsid w:val="007F2531"/>
    <w:rsid w:val="007F3B08"/>
    <w:rsid w:val="007F48E9"/>
    <w:rsid w:val="007F513F"/>
    <w:rsid w:val="007F54AE"/>
    <w:rsid w:val="007F5732"/>
    <w:rsid w:val="007F57E0"/>
    <w:rsid w:val="007F6E04"/>
    <w:rsid w:val="007F70A9"/>
    <w:rsid w:val="007F70EC"/>
    <w:rsid w:val="0080093C"/>
    <w:rsid w:val="00801A78"/>
    <w:rsid w:val="00801CAF"/>
    <w:rsid w:val="00802133"/>
    <w:rsid w:val="00803D7A"/>
    <w:rsid w:val="00803F60"/>
    <w:rsid w:val="00804641"/>
    <w:rsid w:val="00804E3C"/>
    <w:rsid w:val="00804EE0"/>
    <w:rsid w:val="008056AA"/>
    <w:rsid w:val="00805805"/>
    <w:rsid w:val="00806272"/>
    <w:rsid w:val="0080636B"/>
    <w:rsid w:val="00806B32"/>
    <w:rsid w:val="0081018F"/>
    <w:rsid w:val="008101D4"/>
    <w:rsid w:val="00810201"/>
    <w:rsid w:val="0081098E"/>
    <w:rsid w:val="008110E0"/>
    <w:rsid w:val="0081270A"/>
    <w:rsid w:val="00812DC2"/>
    <w:rsid w:val="00815A90"/>
    <w:rsid w:val="00815B2F"/>
    <w:rsid w:val="00815FB1"/>
    <w:rsid w:val="00816914"/>
    <w:rsid w:val="0081749E"/>
    <w:rsid w:val="00817918"/>
    <w:rsid w:val="00820176"/>
    <w:rsid w:val="00820E48"/>
    <w:rsid w:val="008217D4"/>
    <w:rsid w:val="00821F56"/>
    <w:rsid w:val="00822473"/>
    <w:rsid w:val="008233E0"/>
    <w:rsid w:val="00824CBB"/>
    <w:rsid w:val="008253FE"/>
    <w:rsid w:val="0082540A"/>
    <w:rsid w:val="00830311"/>
    <w:rsid w:val="00830A1F"/>
    <w:rsid w:val="0083127F"/>
    <w:rsid w:val="00831770"/>
    <w:rsid w:val="00831FFF"/>
    <w:rsid w:val="0083278A"/>
    <w:rsid w:val="008327E3"/>
    <w:rsid w:val="00832FD7"/>
    <w:rsid w:val="00832FE0"/>
    <w:rsid w:val="00833EB1"/>
    <w:rsid w:val="00834782"/>
    <w:rsid w:val="00834EAF"/>
    <w:rsid w:val="00841838"/>
    <w:rsid w:val="008418C0"/>
    <w:rsid w:val="00841B1C"/>
    <w:rsid w:val="00843658"/>
    <w:rsid w:val="008437B4"/>
    <w:rsid w:val="008444F1"/>
    <w:rsid w:val="00844936"/>
    <w:rsid w:val="00845216"/>
    <w:rsid w:val="00845784"/>
    <w:rsid w:val="00845CBA"/>
    <w:rsid w:val="00846E3C"/>
    <w:rsid w:val="00846EB5"/>
    <w:rsid w:val="00847652"/>
    <w:rsid w:val="00850798"/>
    <w:rsid w:val="00850884"/>
    <w:rsid w:val="00850F3E"/>
    <w:rsid w:val="0085144E"/>
    <w:rsid w:val="0085167B"/>
    <w:rsid w:val="00852580"/>
    <w:rsid w:val="00853CFC"/>
    <w:rsid w:val="0085660C"/>
    <w:rsid w:val="00856B88"/>
    <w:rsid w:val="00856BEF"/>
    <w:rsid w:val="008571A1"/>
    <w:rsid w:val="00857786"/>
    <w:rsid w:val="00857845"/>
    <w:rsid w:val="00857932"/>
    <w:rsid w:val="00860CC3"/>
    <w:rsid w:val="008617B9"/>
    <w:rsid w:val="008618A2"/>
    <w:rsid w:val="00862B50"/>
    <w:rsid w:val="00863537"/>
    <w:rsid w:val="008635B5"/>
    <w:rsid w:val="00863F14"/>
    <w:rsid w:val="00864CEE"/>
    <w:rsid w:val="0086536F"/>
    <w:rsid w:val="00865660"/>
    <w:rsid w:val="00866974"/>
    <w:rsid w:val="00866AD7"/>
    <w:rsid w:val="0087112E"/>
    <w:rsid w:val="008711AC"/>
    <w:rsid w:val="00871BE0"/>
    <w:rsid w:val="00872B5F"/>
    <w:rsid w:val="00872D3D"/>
    <w:rsid w:val="00873182"/>
    <w:rsid w:val="00873267"/>
    <w:rsid w:val="00873A70"/>
    <w:rsid w:val="00874BAD"/>
    <w:rsid w:val="00874D10"/>
    <w:rsid w:val="00875FEE"/>
    <w:rsid w:val="0087631C"/>
    <w:rsid w:val="008766D1"/>
    <w:rsid w:val="008804F2"/>
    <w:rsid w:val="0088079C"/>
    <w:rsid w:val="00880F83"/>
    <w:rsid w:val="0088211F"/>
    <w:rsid w:val="0088331C"/>
    <w:rsid w:val="0088377C"/>
    <w:rsid w:val="008839F0"/>
    <w:rsid w:val="00884C31"/>
    <w:rsid w:val="008856CC"/>
    <w:rsid w:val="00885967"/>
    <w:rsid w:val="00886075"/>
    <w:rsid w:val="008864E1"/>
    <w:rsid w:val="00887424"/>
    <w:rsid w:val="00887F8D"/>
    <w:rsid w:val="008904DB"/>
    <w:rsid w:val="00890802"/>
    <w:rsid w:val="008911C8"/>
    <w:rsid w:val="0089399F"/>
    <w:rsid w:val="00894015"/>
    <w:rsid w:val="0089523E"/>
    <w:rsid w:val="008952C9"/>
    <w:rsid w:val="00895A80"/>
    <w:rsid w:val="00895FCE"/>
    <w:rsid w:val="0089618A"/>
    <w:rsid w:val="00896D55"/>
    <w:rsid w:val="00897150"/>
    <w:rsid w:val="0089754E"/>
    <w:rsid w:val="008977D7"/>
    <w:rsid w:val="008A088E"/>
    <w:rsid w:val="008A2952"/>
    <w:rsid w:val="008A2C7D"/>
    <w:rsid w:val="008A30F0"/>
    <w:rsid w:val="008A3ECD"/>
    <w:rsid w:val="008A4418"/>
    <w:rsid w:val="008A5B37"/>
    <w:rsid w:val="008A6335"/>
    <w:rsid w:val="008A6D16"/>
    <w:rsid w:val="008A7F7F"/>
    <w:rsid w:val="008B0399"/>
    <w:rsid w:val="008B0BC6"/>
    <w:rsid w:val="008B12DE"/>
    <w:rsid w:val="008B1896"/>
    <w:rsid w:val="008B252C"/>
    <w:rsid w:val="008B253D"/>
    <w:rsid w:val="008B2941"/>
    <w:rsid w:val="008B3AD5"/>
    <w:rsid w:val="008B4197"/>
    <w:rsid w:val="008B4421"/>
    <w:rsid w:val="008B4855"/>
    <w:rsid w:val="008B4880"/>
    <w:rsid w:val="008B489D"/>
    <w:rsid w:val="008B4C72"/>
    <w:rsid w:val="008B5750"/>
    <w:rsid w:val="008B641E"/>
    <w:rsid w:val="008B66CC"/>
    <w:rsid w:val="008B6897"/>
    <w:rsid w:val="008B7B3D"/>
    <w:rsid w:val="008B7F6E"/>
    <w:rsid w:val="008C044E"/>
    <w:rsid w:val="008C1267"/>
    <w:rsid w:val="008C1865"/>
    <w:rsid w:val="008C202F"/>
    <w:rsid w:val="008C3B28"/>
    <w:rsid w:val="008C4587"/>
    <w:rsid w:val="008C4C8A"/>
    <w:rsid w:val="008C530A"/>
    <w:rsid w:val="008C59BF"/>
    <w:rsid w:val="008C6553"/>
    <w:rsid w:val="008C65A0"/>
    <w:rsid w:val="008C7133"/>
    <w:rsid w:val="008C764F"/>
    <w:rsid w:val="008D1730"/>
    <w:rsid w:val="008D4DE3"/>
    <w:rsid w:val="008D621F"/>
    <w:rsid w:val="008D7015"/>
    <w:rsid w:val="008D747A"/>
    <w:rsid w:val="008D76E3"/>
    <w:rsid w:val="008D7FFE"/>
    <w:rsid w:val="008E0510"/>
    <w:rsid w:val="008E0671"/>
    <w:rsid w:val="008E17B4"/>
    <w:rsid w:val="008E1D94"/>
    <w:rsid w:val="008E2264"/>
    <w:rsid w:val="008E22D6"/>
    <w:rsid w:val="008E294A"/>
    <w:rsid w:val="008E2B96"/>
    <w:rsid w:val="008E2C86"/>
    <w:rsid w:val="008E2DE4"/>
    <w:rsid w:val="008E3E1E"/>
    <w:rsid w:val="008E3F04"/>
    <w:rsid w:val="008E4705"/>
    <w:rsid w:val="008E605E"/>
    <w:rsid w:val="008E657E"/>
    <w:rsid w:val="008E66DA"/>
    <w:rsid w:val="008E75AC"/>
    <w:rsid w:val="008F083D"/>
    <w:rsid w:val="008F1319"/>
    <w:rsid w:val="008F2807"/>
    <w:rsid w:val="008F295C"/>
    <w:rsid w:val="008F448C"/>
    <w:rsid w:val="008F4EF7"/>
    <w:rsid w:val="008F5599"/>
    <w:rsid w:val="008F5D29"/>
    <w:rsid w:val="008F5FAF"/>
    <w:rsid w:val="009001FF"/>
    <w:rsid w:val="00901295"/>
    <w:rsid w:val="00901401"/>
    <w:rsid w:val="00902040"/>
    <w:rsid w:val="00902DF7"/>
    <w:rsid w:val="00903BC5"/>
    <w:rsid w:val="00903CC6"/>
    <w:rsid w:val="009069D7"/>
    <w:rsid w:val="00907343"/>
    <w:rsid w:val="00910E01"/>
    <w:rsid w:val="00911024"/>
    <w:rsid w:val="00911181"/>
    <w:rsid w:val="00911727"/>
    <w:rsid w:val="00912822"/>
    <w:rsid w:val="009134CD"/>
    <w:rsid w:val="009136DF"/>
    <w:rsid w:val="00913BD1"/>
    <w:rsid w:val="0091475F"/>
    <w:rsid w:val="00915251"/>
    <w:rsid w:val="00916396"/>
    <w:rsid w:val="00916669"/>
    <w:rsid w:val="00917E7A"/>
    <w:rsid w:val="00920DB8"/>
    <w:rsid w:val="009216C9"/>
    <w:rsid w:val="00922868"/>
    <w:rsid w:val="00922FE6"/>
    <w:rsid w:val="009247B8"/>
    <w:rsid w:val="009249ED"/>
    <w:rsid w:val="0092640E"/>
    <w:rsid w:val="00926B69"/>
    <w:rsid w:val="00927E94"/>
    <w:rsid w:val="009309E0"/>
    <w:rsid w:val="009321D2"/>
    <w:rsid w:val="00933015"/>
    <w:rsid w:val="00933042"/>
    <w:rsid w:val="00933186"/>
    <w:rsid w:val="00933897"/>
    <w:rsid w:val="00933FF5"/>
    <w:rsid w:val="0093461A"/>
    <w:rsid w:val="00935111"/>
    <w:rsid w:val="00935918"/>
    <w:rsid w:val="0093672E"/>
    <w:rsid w:val="00936883"/>
    <w:rsid w:val="00936914"/>
    <w:rsid w:val="00936B25"/>
    <w:rsid w:val="00936B2C"/>
    <w:rsid w:val="0093766F"/>
    <w:rsid w:val="00937B16"/>
    <w:rsid w:val="00940A41"/>
    <w:rsid w:val="00940ADA"/>
    <w:rsid w:val="00941095"/>
    <w:rsid w:val="00941C50"/>
    <w:rsid w:val="00942757"/>
    <w:rsid w:val="00942E00"/>
    <w:rsid w:val="00943D7E"/>
    <w:rsid w:val="00944DC0"/>
    <w:rsid w:val="00945184"/>
    <w:rsid w:val="009452E6"/>
    <w:rsid w:val="00945308"/>
    <w:rsid w:val="00945BCC"/>
    <w:rsid w:val="009462D3"/>
    <w:rsid w:val="0094680E"/>
    <w:rsid w:val="009468EA"/>
    <w:rsid w:val="00946D08"/>
    <w:rsid w:val="00947A9B"/>
    <w:rsid w:val="00950062"/>
    <w:rsid w:val="00951062"/>
    <w:rsid w:val="009516BC"/>
    <w:rsid w:val="00952966"/>
    <w:rsid w:val="00953DC6"/>
    <w:rsid w:val="00953F83"/>
    <w:rsid w:val="00953FF4"/>
    <w:rsid w:val="00954AAF"/>
    <w:rsid w:val="00954EAD"/>
    <w:rsid w:val="009553FB"/>
    <w:rsid w:val="00955DD0"/>
    <w:rsid w:val="009574D0"/>
    <w:rsid w:val="00957AF7"/>
    <w:rsid w:val="00960939"/>
    <w:rsid w:val="00961889"/>
    <w:rsid w:val="00961DA9"/>
    <w:rsid w:val="00962169"/>
    <w:rsid w:val="00962230"/>
    <w:rsid w:val="0096314E"/>
    <w:rsid w:val="00963872"/>
    <w:rsid w:val="00965007"/>
    <w:rsid w:val="0096514E"/>
    <w:rsid w:val="00965F8C"/>
    <w:rsid w:val="00966421"/>
    <w:rsid w:val="009668F7"/>
    <w:rsid w:val="0096795F"/>
    <w:rsid w:val="009700EC"/>
    <w:rsid w:val="0097012D"/>
    <w:rsid w:val="00970CEE"/>
    <w:rsid w:val="00971C78"/>
    <w:rsid w:val="00971E7C"/>
    <w:rsid w:val="00971FCE"/>
    <w:rsid w:val="009725A2"/>
    <w:rsid w:val="009726D2"/>
    <w:rsid w:val="0097276D"/>
    <w:rsid w:val="00972BFD"/>
    <w:rsid w:val="00973150"/>
    <w:rsid w:val="00973959"/>
    <w:rsid w:val="00973C5C"/>
    <w:rsid w:val="0097483E"/>
    <w:rsid w:val="00975071"/>
    <w:rsid w:val="009760F5"/>
    <w:rsid w:val="00976476"/>
    <w:rsid w:val="0097715D"/>
    <w:rsid w:val="009775AA"/>
    <w:rsid w:val="00977EA4"/>
    <w:rsid w:val="00980541"/>
    <w:rsid w:val="009810C9"/>
    <w:rsid w:val="00981964"/>
    <w:rsid w:val="009864B3"/>
    <w:rsid w:val="009876DA"/>
    <w:rsid w:val="00987A98"/>
    <w:rsid w:val="009907BD"/>
    <w:rsid w:val="00990B6C"/>
    <w:rsid w:val="0099110D"/>
    <w:rsid w:val="00991897"/>
    <w:rsid w:val="00991D4D"/>
    <w:rsid w:val="009929C9"/>
    <w:rsid w:val="0099347D"/>
    <w:rsid w:val="00995E7B"/>
    <w:rsid w:val="0099611F"/>
    <w:rsid w:val="009964B9"/>
    <w:rsid w:val="00996A34"/>
    <w:rsid w:val="009A006B"/>
    <w:rsid w:val="009A17F4"/>
    <w:rsid w:val="009A185C"/>
    <w:rsid w:val="009A1A18"/>
    <w:rsid w:val="009A27A4"/>
    <w:rsid w:val="009A2840"/>
    <w:rsid w:val="009A5EB7"/>
    <w:rsid w:val="009A6F4F"/>
    <w:rsid w:val="009A71AD"/>
    <w:rsid w:val="009A7A2B"/>
    <w:rsid w:val="009B0149"/>
    <w:rsid w:val="009B0E8E"/>
    <w:rsid w:val="009B18D2"/>
    <w:rsid w:val="009B1ED7"/>
    <w:rsid w:val="009B1F15"/>
    <w:rsid w:val="009B2424"/>
    <w:rsid w:val="009B39E8"/>
    <w:rsid w:val="009B4EA8"/>
    <w:rsid w:val="009B51DE"/>
    <w:rsid w:val="009B53D9"/>
    <w:rsid w:val="009B5DFA"/>
    <w:rsid w:val="009B5F7A"/>
    <w:rsid w:val="009B62A4"/>
    <w:rsid w:val="009C04DD"/>
    <w:rsid w:val="009C06D8"/>
    <w:rsid w:val="009C0BE5"/>
    <w:rsid w:val="009C2122"/>
    <w:rsid w:val="009C27F9"/>
    <w:rsid w:val="009C47C2"/>
    <w:rsid w:val="009C4934"/>
    <w:rsid w:val="009C51BC"/>
    <w:rsid w:val="009C53A1"/>
    <w:rsid w:val="009C5C52"/>
    <w:rsid w:val="009C5CAF"/>
    <w:rsid w:val="009C6F7F"/>
    <w:rsid w:val="009D0083"/>
    <w:rsid w:val="009D0B72"/>
    <w:rsid w:val="009D157E"/>
    <w:rsid w:val="009D168D"/>
    <w:rsid w:val="009D20E6"/>
    <w:rsid w:val="009D23AA"/>
    <w:rsid w:val="009D28DF"/>
    <w:rsid w:val="009D31F8"/>
    <w:rsid w:val="009D3CAD"/>
    <w:rsid w:val="009D3DF1"/>
    <w:rsid w:val="009D4336"/>
    <w:rsid w:val="009D445B"/>
    <w:rsid w:val="009D5499"/>
    <w:rsid w:val="009D6605"/>
    <w:rsid w:val="009D76A6"/>
    <w:rsid w:val="009E0219"/>
    <w:rsid w:val="009E0895"/>
    <w:rsid w:val="009E0920"/>
    <w:rsid w:val="009E1623"/>
    <w:rsid w:val="009E255D"/>
    <w:rsid w:val="009E3942"/>
    <w:rsid w:val="009E3A8B"/>
    <w:rsid w:val="009E3B88"/>
    <w:rsid w:val="009E3D66"/>
    <w:rsid w:val="009E3F86"/>
    <w:rsid w:val="009E3FD7"/>
    <w:rsid w:val="009E4379"/>
    <w:rsid w:val="009E4CF4"/>
    <w:rsid w:val="009E5CE2"/>
    <w:rsid w:val="009E6612"/>
    <w:rsid w:val="009E6B7D"/>
    <w:rsid w:val="009E7DA3"/>
    <w:rsid w:val="009E7DEA"/>
    <w:rsid w:val="009F1579"/>
    <w:rsid w:val="009F2A26"/>
    <w:rsid w:val="009F3026"/>
    <w:rsid w:val="009F3920"/>
    <w:rsid w:val="009F475A"/>
    <w:rsid w:val="009F4807"/>
    <w:rsid w:val="009F4F90"/>
    <w:rsid w:val="009F509F"/>
    <w:rsid w:val="009F61F0"/>
    <w:rsid w:val="009F628E"/>
    <w:rsid w:val="009F62B0"/>
    <w:rsid w:val="009F6C31"/>
    <w:rsid w:val="00A0034D"/>
    <w:rsid w:val="00A01423"/>
    <w:rsid w:val="00A0184F"/>
    <w:rsid w:val="00A01A82"/>
    <w:rsid w:val="00A02A02"/>
    <w:rsid w:val="00A02F04"/>
    <w:rsid w:val="00A03642"/>
    <w:rsid w:val="00A049E3"/>
    <w:rsid w:val="00A04FE6"/>
    <w:rsid w:val="00A05135"/>
    <w:rsid w:val="00A0519E"/>
    <w:rsid w:val="00A05430"/>
    <w:rsid w:val="00A05937"/>
    <w:rsid w:val="00A05C18"/>
    <w:rsid w:val="00A05E66"/>
    <w:rsid w:val="00A05ED2"/>
    <w:rsid w:val="00A061F2"/>
    <w:rsid w:val="00A0795D"/>
    <w:rsid w:val="00A07A3E"/>
    <w:rsid w:val="00A07B7A"/>
    <w:rsid w:val="00A11683"/>
    <w:rsid w:val="00A11ADD"/>
    <w:rsid w:val="00A11ECD"/>
    <w:rsid w:val="00A129FE"/>
    <w:rsid w:val="00A12B33"/>
    <w:rsid w:val="00A12D3A"/>
    <w:rsid w:val="00A1404D"/>
    <w:rsid w:val="00A14C5C"/>
    <w:rsid w:val="00A14E4D"/>
    <w:rsid w:val="00A152F8"/>
    <w:rsid w:val="00A15313"/>
    <w:rsid w:val="00A154E0"/>
    <w:rsid w:val="00A162AC"/>
    <w:rsid w:val="00A162C8"/>
    <w:rsid w:val="00A16D89"/>
    <w:rsid w:val="00A1790E"/>
    <w:rsid w:val="00A205CB"/>
    <w:rsid w:val="00A22012"/>
    <w:rsid w:val="00A225C5"/>
    <w:rsid w:val="00A22666"/>
    <w:rsid w:val="00A2280E"/>
    <w:rsid w:val="00A23579"/>
    <w:rsid w:val="00A25289"/>
    <w:rsid w:val="00A260E7"/>
    <w:rsid w:val="00A26501"/>
    <w:rsid w:val="00A30731"/>
    <w:rsid w:val="00A310D5"/>
    <w:rsid w:val="00A317AD"/>
    <w:rsid w:val="00A32BC6"/>
    <w:rsid w:val="00A340A0"/>
    <w:rsid w:val="00A3524F"/>
    <w:rsid w:val="00A36035"/>
    <w:rsid w:val="00A3699F"/>
    <w:rsid w:val="00A36D53"/>
    <w:rsid w:val="00A36EE8"/>
    <w:rsid w:val="00A36FBC"/>
    <w:rsid w:val="00A3774A"/>
    <w:rsid w:val="00A40A45"/>
    <w:rsid w:val="00A40C85"/>
    <w:rsid w:val="00A414EB"/>
    <w:rsid w:val="00A41B6C"/>
    <w:rsid w:val="00A42679"/>
    <w:rsid w:val="00A42815"/>
    <w:rsid w:val="00A42ED1"/>
    <w:rsid w:val="00A43172"/>
    <w:rsid w:val="00A432B7"/>
    <w:rsid w:val="00A434E6"/>
    <w:rsid w:val="00A43BA5"/>
    <w:rsid w:val="00A4496E"/>
    <w:rsid w:val="00A44C98"/>
    <w:rsid w:val="00A45059"/>
    <w:rsid w:val="00A45190"/>
    <w:rsid w:val="00A4526A"/>
    <w:rsid w:val="00A46CC1"/>
    <w:rsid w:val="00A508F4"/>
    <w:rsid w:val="00A50907"/>
    <w:rsid w:val="00A51FD2"/>
    <w:rsid w:val="00A52038"/>
    <w:rsid w:val="00A5203E"/>
    <w:rsid w:val="00A53465"/>
    <w:rsid w:val="00A53C45"/>
    <w:rsid w:val="00A53C53"/>
    <w:rsid w:val="00A54323"/>
    <w:rsid w:val="00A5497F"/>
    <w:rsid w:val="00A54CEB"/>
    <w:rsid w:val="00A5517D"/>
    <w:rsid w:val="00A55CD1"/>
    <w:rsid w:val="00A57995"/>
    <w:rsid w:val="00A602E4"/>
    <w:rsid w:val="00A60FA3"/>
    <w:rsid w:val="00A6281D"/>
    <w:rsid w:val="00A628FE"/>
    <w:rsid w:val="00A64AC1"/>
    <w:rsid w:val="00A650BC"/>
    <w:rsid w:val="00A661A4"/>
    <w:rsid w:val="00A661B4"/>
    <w:rsid w:val="00A66588"/>
    <w:rsid w:val="00A6687E"/>
    <w:rsid w:val="00A6693E"/>
    <w:rsid w:val="00A66A68"/>
    <w:rsid w:val="00A66BCE"/>
    <w:rsid w:val="00A67C1A"/>
    <w:rsid w:val="00A70BE2"/>
    <w:rsid w:val="00A71282"/>
    <w:rsid w:val="00A724FA"/>
    <w:rsid w:val="00A72F9C"/>
    <w:rsid w:val="00A73673"/>
    <w:rsid w:val="00A74270"/>
    <w:rsid w:val="00A74DD1"/>
    <w:rsid w:val="00A75374"/>
    <w:rsid w:val="00A75BC6"/>
    <w:rsid w:val="00A77534"/>
    <w:rsid w:val="00A80107"/>
    <w:rsid w:val="00A804C0"/>
    <w:rsid w:val="00A80964"/>
    <w:rsid w:val="00A80DA7"/>
    <w:rsid w:val="00A81539"/>
    <w:rsid w:val="00A81A3E"/>
    <w:rsid w:val="00A82D67"/>
    <w:rsid w:val="00A83AD2"/>
    <w:rsid w:val="00A84249"/>
    <w:rsid w:val="00A85F24"/>
    <w:rsid w:val="00A87385"/>
    <w:rsid w:val="00A877F8"/>
    <w:rsid w:val="00A9020F"/>
    <w:rsid w:val="00A90220"/>
    <w:rsid w:val="00A90DC7"/>
    <w:rsid w:val="00A917CA"/>
    <w:rsid w:val="00A91B50"/>
    <w:rsid w:val="00A925F1"/>
    <w:rsid w:val="00A9314D"/>
    <w:rsid w:val="00A938C7"/>
    <w:rsid w:val="00A948B7"/>
    <w:rsid w:val="00A94994"/>
    <w:rsid w:val="00A95664"/>
    <w:rsid w:val="00A96FAC"/>
    <w:rsid w:val="00A973BB"/>
    <w:rsid w:val="00A97C7C"/>
    <w:rsid w:val="00AA0465"/>
    <w:rsid w:val="00AA14BA"/>
    <w:rsid w:val="00AA15B8"/>
    <w:rsid w:val="00AA1981"/>
    <w:rsid w:val="00AA2FBF"/>
    <w:rsid w:val="00AA4335"/>
    <w:rsid w:val="00AA453D"/>
    <w:rsid w:val="00AA4D7D"/>
    <w:rsid w:val="00AA62FD"/>
    <w:rsid w:val="00AA6356"/>
    <w:rsid w:val="00AA67D4"/>
    <w:rsid w:val="00AA6AD4"/>
    <w:rsid w:val="00AA75B5"/>
    <w:rsid w:val="00AA7971"/>
    <w:rsid w:val="00AB00DA"/>
    <w:rsid w:val="00AB0732"/>
    <w:rsid w:val="00AB091E"/>
    <w:rsid w:val="00AB0C01"/>
    <w:rsid w:val="00AB0E0F"/>
    <w:rsid w:val="00AB131F"/>
    <w:rsid w:val="00AB224B"/>
    <w:rsid w:val="00AB24B0"/>
    <w:rsid w:val="00AB27BC"/>
    <w:rsid w:val="00AB384A"/>
    <w:rsid w:val="00AB393B"/>
    <w:rsid w:val="00AB3CDC"/>
    <w:rsid w:val="00AB41E2"/>
    <w:rsid w:val="00AB4523"/>
    <w:rsid w:val="00AB4B5D"/>
    <w:rsid w:val="00AB5F18"/>
    <w:rsid w:val="00AB60DD"/>
    <w:rsid w:val="00AB6EFF"/>
    <w:rsid w:val="00AB6F22"/>
    <w:rsid w:val="00AB718C"/>
    <w:rsid w:val="00AB7DB4"/>
    <w:rsid w:val="00AC0AA6"/>
    <w:rsid w:val="00AC0C27"/>
    <w:rsid w:val="00AC1CDB"/>
    <w:rsid w:val="00AC21C2"/>
    <w:rsid w:val="00AC2A02"/>
    <w:rsid w:val="00AC2D55"/>
    <w:rsid w:val="00AC36F7"/>
    <w:rsid w:val="00AC3F76"/>
    <w:rsid w:val="00AC4CC4"/>
    <w:rsid w:val="00AC6057"/>
    <w:rsid w:val="00AC6B66"/>
    <w:rsid w:val="00AC6B94"/>
    <w:rsid w:val="00AD01C3"/>
    <w:rsid w:val="00AD08C6"/>
    <w:rsid w:val="00AD0CBD"/>
    <w:rsid w:val="00AD0F41"/>
    <w:rsid w:val="00AD278F"/>
    <w:rsid w:val="00AD321A"/>
    <w:rsid w:val="00AD3293"/>
    <w:rsid w:val="00AD353F"/>
    <w:rsid w:val="00AD4D3C"/>
    <w:rsid w:val="00AD506B"/>
    <w:rsid w:val="00AD67EA"/>
    <w:rsid w:val="00AD68FA"/>
    <w:rsid w:val="00AD6F2B"/>
    <w:rsid w:val="00AE0858"/>
    <w:rsid w:val="00AE09B0"/>
    <w:rsid w:val="00AE1003"/>
    <w:rsid w:val="00AE15AE"/>
    <w:rsid w:val="00AE2B61"/>
    <w:rsid w:val="00AE4BDA"/>
    <w:rsid w:val="00AE4FF5"/>
    <w:rsid w:val="00AE59E9"/>
    <w:rsid w:val="00AE6825"/>
    <w:rsid w:val="00AE6884"/>
    <w:rsid w:val="00AE7180"/>
    <w:rsid w:val="00AE736C"/>
    <w:rsid w:val="00AE765C"/>
    <w:rsid w:val="00AE7AAE"/>
    <w:rsid w:val="00AE7F07"/>
    <w:rsid w:val="00AF038B"/>
    <w:rsid w:val="00AF142A"/>
    <w:rsid w:val="00AF2B60"/>
    <w:rsid w:val="00AF2CC5"/>
    <w:rsid w:val="00AF32AD"/>
    <w:rsid w:val="00AF370C"/>
    <w:rsid w:val="00AF3D03"/>
    <w:rsid w:val="00AF3DB8"/>
    <w:rsid w:val="00AF42BE"/>
    <w:rsid w:val="00AF43BC"/>
    <w:rsid w:val="00AF47F5"/>
    <w:rsid w:val="00AF4AB6"/>
    <w:rsid w:val="00AF61F4"/>
    <w:rsid w:val="00AF6569"/>
    <w:rsid w:val="00AF665C"/>
    <w:rsid w:val="00AF7291"/>
    <w:rsid w:val="00AF7C8F"/>
    <w:rsid w:val="00AF7CF3"/>
    <w:rsid w:val="00AF7FC7"/>
    <w:rsid w:val="00B0094F"/>
    <w:rsid w:val="00B0098B"/>
    <w:rsid w:val="00B00D7D"/>
    <w:rsid w:val="00B01339"/>
    <w:rsid w:val="00B01E16"/>
    <w:rsid w:val="00B0213C"/>
    <w:rsid w:val="00B02D71"/>
    <w:rsid w:val="00B03031"/>
    <w:rsid w:val="00B03135"/>
    <w:rsid w:val="00B039AD"/>
    <w:rsid w:val="00B03A25"/>
    <w:rsid w:val="00B03A4C"/>
    <w:rsid w:val="00B03B99"/>
    <w:rsid w:val="00B054B3"/>
    <w:rsid w:val="00B05698"/>
    <w:rsid w:val="00B05946"/>
    <w:rsid w:val="00B05BAA"/>
    <w:rsid w:val="00B0655C"/>
    <w:rsid w:val="00B07533"/>
    <w:rsid w:val="00B109EF"/>
    <w:rsid w:val="00B11D0E"/>
    <w:rsid w:val="00B12671"/>
    <w:rsid w:val="00B12ACF"/>
    <w:rsid w:val="00B13C76"/>
    <w:rsid w:val="00B13D88"/>
    <w:rsid w:val="00B13FD3"/>
    <w:rsid w:val="00B14A53"/>
    <w:rsid w:val="00B14E20"/>
    <w:rsid w:val="00B16B49"/>
    <w:rsid w:val="00B16B4F"/>
    <w:rsid w:val="00B1772A"/>
    <w:rsid w:val="00B2113E"/>
    <w:rsid w:val="00B21F67"/>
    <w:rsid w:val="00B22863"/>
    <w:rsid w:val="00B2292D"/>
    <w:rsid w:val="00B22F1B"/>
    <w:rsid w:val="00B23AD9"/>
    <w:rsid w:val="00B24045"/>
    <w:rsid w:val="00B24C61"/>
    <w:rsid w:val="00B252C0"/>
    <w:rsid w:val="00B252FF"/>
    <w:rsid w:val="00B2576B"/>
    <w:rsid w:val="00B2644D"/>
    <w:rsid w:val="00B26C22"/>
    <w:rsid w:val="00B26ED7"/>
    <w:rsid w:val="00B270A0"/>
    <w:rsid w:val="00B27232"/>
    <w:rsid w:val="00B274C9"/>
    <w:rsid w:val="00B2762A"/>
    <w:rsid w:val="00B302DE"/>
    <w:rsid w:val="00B30B0B"/>
    <w:rsid w:val="00B30B26"/>
    <w:rsid w:val="00B313B7"/>
    <w:rsid w:val="00B31859"/>
    <w:rsid w:val="00B32B22"/>
    <w:rsid w:val="00B32C53"/>
    <w:rsid w:val="00B334DB"/>
    <w:rsid w:val="00B342ED"/>
    <w:rsid w:val="00B358A3"/>
    <w:rsid w:val="00B36737"/>
    <w:rsid w:val="00B36BA9"/>
    <w:rsid w:val="00B36D98"/>
    <w:rsid w:val="00B36EBA"/>
    <w:rsid w:val="00B37806"/>
    <w:rsid w:val="00B37A12"/>
    <w:rsid w:val="00B400E3"/>
    <w:rsid w:val="00B40293"/>
    <w:rsid w:val="00B434C5"/>
    <w:rsid w:val="00B4360A"/>
    <w:rsid w:val="00B43CB8"/>
    <w:rsid w:val="00B44E65"/>
    <w:rsid w:val="00B45D9B"/>
    <w:rsid w:val="00B46950"/>
    <w:rsid w:val="00B46D07"/>
    <w:rsid w:val="00B46EF6"/>
    <w:rsid w:val="00B477EA"/>
    <w:rsid w:val="00B50C53"/>
    <w:rsid w:val="00B50D71"/>
    <w:rsid w:val="00B514EB"/>
    <w:rsid w:val="00B51926"/>
    <w:rsid w:val="00B51EA5"/>
    <w:rsid w:val="00B53A84"/>
    <w:rsid w:val="00B544D6"/>
    <w:rsid w:val="00B5473C"/>
    <w:rsid w:val="00B558A2"/>
    <w:rsid w:val="00B55DCB"/>
    <w:rsid w:val="00B62501"/>
    <w:rsid w:val="00B62550"/>
    <w:rsid w:val="00B62FDD"/>
    <w:rsid w:val="00B63D09"/>
    <w:rsid w:val="00B64C25"/>
    <w:rsid w:val="00B65CB2"/>
    <w:rsid w:val="00B665BC"/>
    <w:rsid w:val="00B667B0"/>
    <w:rsid w:val="00B66C69"/>
    <w:rsid w:val="00B66D19"/>
    <w:rsid w:val="00B674D1"/>
    <w:rsid w:val="00B67E21"/>
    <w:rsid w:val="00B67E37"/>
    <w:rsid w:val="00B700C8"/>
    <w:rsid w:val="00B7057B"/>
    <w:rsid w:val="00B70718"/>
    <w:rsid w:val="00B708CD"/>
    <w:rsid w:val="00B70F80"/>
    <w:rsid w:val="00B71D6D"/>
    <w:rsid w:val="00B737C7"/>
    <w:rsid w:val="00B739E0"/>
    <w:rsid w:val="00B73EA0"/>
    <w:rsid w:val="00B73F1E"/>
    <w:rsid w:val="00B74995"/>
    <w:rsid w:val="00B76267"/>
    <w:rsid w:val="00B767D6"/>
    <w:rsid w:val="00B76947"/>
    <w:rsid w:val="00B80221"/>
    <w:rsid w:val="00B81742"/>
    <w:rsid w:val="00B81968"/>
    <w:rsid w:val="00B81D09"/>
    <w:rsid w:val="00B82203"/>
    <w:rsid w:val="00B83FBA"/>
    <w:rsid w:val="00B84152"/>
    <w:rsid w:val="00B8459B"/>
    <w:rsid w:val="00B84D1F"/>
    <w:rsid w:val="00B87750"/>
    <w:rsid w:val="00B87C3B"/>
    <w:rsid w:val="00B87DE6"/>
    <w:rsid w:val="00B911D4"/>
    <w:rsid w:val="00B919E3"/>
    <w:rsid w:val="00B92101"/>
    <w:rsid w:val="00B92351"/>
    <w:rsid w:val="00B93665"/>
    <w:rsid w:val="00B9481E"/>
    <w:rsid w:val="00B9554A"/>
    <w:rsid w:val="00B959AA"/>
    <w:rsid w:val="00B95DEA"/>
    <w:rsid w:val="00B9625F"/>
    <w:rsid w:val="00B96D5A"/>
    <w:rsid w:val="00B96FB5"/>
    <w:rsid w:val="00B97DF8"/>
    <w:rsid w:val="00B97FD0"/>
    <w:rsid w:val="00BA0EF9"/>
    <w:rsid w:val="00BA11AC"/>
    <w:rsid w:val="00BA1379"/>
    <w:rsid w:val="00BA13EE"/>
    <w:rsid w:val="00BA1DA5"/>
    <w:rsid w:val="00BA2BEA"/>
    <w:rsid w:val="00BA38C5"/>
    <w:rsid w:val="00BA3FCE"/>
    <w:rsid w:val="00BA45EF"/>
    <w:rsid w:val="00BA4DED"/>
    <w:rsid w:val="00BA50F5"/>
    <w:rsid w:val="00BA5692"/>
    <w:rsid w:val="00BA5D41"/>
    <w:rsid w:val="00BA5E2C"/>
    <w:rsid w:val="00BA6673"/>
    <w:rsid w:val="00BA68FC"/>
    <w:rsid w:val="00BA692B"/>
    <w:rsid w:val="00BB0471"/>
    <w:rsid w:val="00BB0D50"/>
    <w:rsid w:val="00BB1B34"/>
    <w:rsid w:val="00BB2C61"/>
    <w:rsid w:val="00BB3E29"/>
    <w:rsid w:val="00BB41CE"/>
    <w:rsid w:val="00BB468B"/>
    <w:rsid w:val="00BB497F"/>
    <w:rsid w:val="00BB6123"/>
    <w:rsid w:val="00BB6DDF"/>
    <w:rsid w:val="00BB7504"/>
    <w:rsid w:val="00BB7A52"/>
    <w:rsid w:val="00BB7CBB"/>
    <w:rsid w:val="00BC1469"/>
    <w:rsid w:val="00BC1B44"/>
    <w:rsid w:val="00BC29E4"/>
    <w:rsid w:val="00BC30D8"/>
    <w:rsid w:val="00BC327F"/>
    <w:rsid w:val="00BC3748"/>
    <w:rsid w:val="00BC4331"/>
    <w:rsid w:val="00BC4661"/>
    <w:rsid w:val="00BC4AE7"/>
    <w:rsid w:val="00BC5063"/>
    <w:rsid w:val="00BC540C"/>
    <w:rsid w:val="00BC563D"/>
    <w:rsid w:val="00BC61BA"/>
    <w:rsid w:val="00BC64B8"/>
    <w:rsid w:val="00BC714D"/>
    <w:rsid w:val="00BC795C"/>
    <w:rsid w:val="00BD0041"/>
    <w:rsid w:val="00BD1AAF"/>
    <w:rsid w:val="00BD2086"/>
    <w:rsid w:val="00BD265B"/>
    <w:rsid w:val="00BD323E"/>
    <w:rsid w:val="00BD47AC"/>
    <w:rsid w:val="00BD567A"/>
    <w:rsid w:val="00BD5913"/>
    <w:rsid w:val="00BD5CD8"/>
    <w:rsid w:val="00BD6244"/>
    <w:rsid w:val="00BD64B3"/>
    <w:rsid w:val="00BD66B6"/>
    <w:rsid w:val="00BD6BC6"/>
    <w:rsid w:val="00BD7947"/>
    <w:rsid w:val="00BE4CFC"/>
    <w:rsid w:val="00BE53C2"/>
    <w:rsid w:val="00BE7310"/>
    <w:rsid w:val="00BE751A"/>
    <w:rsid w:val="00BF0091"/>
    <w:rsid w:val="00BF2867"/>
    <w:rsid w:val="00BF4D03"/>
    <w:rsid w:val="00BF5874"/>
    <w:rsid w:val="00BF5982"/>
    <w:rsid w:val="00BF5F63"/>
    <w:rsid w:val="00BF608D"/>
    <w:rsid w:val="00BF6724"/>
    <w:rsid w:val="00C000EE"/>
    <w:rsid w:val="00C001AE"/>
    <w:rsid w:val="00C00E4D"/>
    <w:rsid w:val="00C01AB1"/>
    <w:rsid w:val="00C01CD6"/>
    <w:rsid w:val="00C025A0"/>
    <w:rsid w:val="00C0300E"/>
    <w:rsid w:val="00C03355"/>
    <w:rsid w:val="00C04111"/>
    <w:rsid w:val="00C04B42"/>
    <w:rsid w:val="00C077B6"/>
    <w:rsid w:val="00C101B9"/>
    <w:rsid w:val="00C118C5"/>
    <w:rsid w:val="00C12091"/>
    <w:rsid w:val="00C130A2"/>
    <w:rsid w:val="00C132CD"/>
    <w:rsid w:val="00C1341B"/>
    <w:rsid w:val="00C138A1"/>
    <w:rsid w:val="00C14357"/>
    <w:rsid w:val="00C148B6"/>
    <w:rsid w:val="00C157C5"/>
    <w:rsid w:val="00C16F76"/>
    <w:rsid w:val="00C172F5"/>
    <w:rsid w:val="00C17DD4"/>
    <w:rsid w:val="00C17EA3"/>
    <w:rsid w:val="00C21335"/>
    <w:rsid w:val="00C21EF2"/>
    <w:rsid w:val="00C2220A"/>
    <w:rsid w:val="00C226C3"/>
    <w:rsid w:val="00C22783"/>
    <w:rsid w:val="00C23AD3"/>
    <w:rsid w:val="00C2405C"/>
    <w:rsid w:val="00C246F5"/>
    <w:rsid w:val="00C2598C"/>
    <w:rsid w:val="00C25B81"/>
    <w:rsid w:val="00C30205"/>
    <w:rsid w:val="00C30A3E"/>
    <w:rsid w:val="00C30C21"/>
    <w:rsid w:val="00C3128C"/>
    <w:rsid w:val="00C31496"/>
    <w:rsid w:val="00C31C3E"/>
    <w:rsid w:val="00C31F0C"/>
    <w:rsid w:val="00C327A3"/>
    <w:rsid w:val="00C3323A"/>
    <w:rsid w:val="00C33359"/>
    <w:rsid w:val="00C33428"/>
    <w:rsid w:val="00C33A2C"/>
    <w:rsid w:val="00C3404C"/>
    <w:rsid w:val="00C35232"/>
    <w:rsid w:val="00C35AB5"/>
    <w:rsid w:val="00C35ACA"/>
    <w:rsid w:val="00C36055"/>
    <w:rsid w:val="00C3648F"/>
    <w:rsid w:val="00C36671"/>
    <w:rsid w:val="00C369F8"/>
    <w:rsid w:val="00C36BCF"/>
    <w:rsid w:val="00C36F1E"/>
    <w:rsid w:val="00C371D9"/>
    <w:rsid w:val="00C37373"/>
    <w:rsid w:val="00C373D0"/>
    <w:rsid w:val="00C37BAF"/>
    <w:rsid w:val="00C37E3E"/>
    <w:rsid w:val="00C37FE7"/>
    <w:rsid w:val="00C406EB"/>
    <w:rsid w:val="00C40DFE"/>
    <w:rsid w:val="00C4177E"/>
    <w:rsid w:val="00C418D0"/>
    <w:rsid w:val="00C41AF3"/>
    <w:rsid w:val="00C422B5"/>
    <w:rsid w:val="00C4232A"/>
    <w:rsid w:val="00C425FA"/>
    <w:rsid w:val="00C430BA"/>
    <w:rsid w:val="00C4349C"/>
    <w:rsid w:val="00C44328"/>
    <w:rsid w:val="00C44514"/>
    <w:rsid w:val="00C44A61"/>
    <w:rsid w:val="00C44F1D"/>
    <w:rsid w:val="00C46989"/>
    <w:rsid w:val="00C46FDC"/>
    <w:rsid w:val="00C47612"/>
    <w:rsid w:val="00C47FBB"/>
    <w:rsid w:val="00C520A5"/>
    <w:rsid w:val="00C5290B"/>
    <w:rsid w:val="00C52B40"/>
    <w:rsid w:val="00C53491"/>
    <w:rsid w:val="00C53626"/>
    <w:rsid w:val="00C5469E"/>
    <w:rsid w:val="00C54D27"/>
    <w:rsid w:val="00C54F46"/>
    <w:rsid w:val="00C55049"/>
    <w:rsid w:val="00C5569F"/>
    <w:rsid w:val="00C5632E"/>
    <w:rsid w:val="00C57E66"/>
    <w:rsid w:val="00C60295"/>
    <w:rsid w:val="00C61E05"/>
    <w:rsid w:val="00C63B1D"/>
    <w:rsid w:val="00C64234"/>
    <w:rsid w:val="00C643A8"/>
    <w:rsid w:val="00C64A94"/>
    <w:rsid w:val="00C64C79"/>
    <w:rsid w:val="00C653BF"/>
    <w:rsid w:val="00C65B3E"/>
    <w:rsid w:val="00C660CA"/>
    <w:rsid w:val="00C6639D"/>
    <w:rsid w:val="00C6701F"/>
    <w:rsid w:val="00C67473"/>
    <w:rsid w:val="00C7001F"/>
    <w:rsid w:val="00C70DEE"/>
    <w:rsid w:val="00C71A7D"/>
    <w:rsid w:val="00C7321D"/>
    <w:rsid w:val="00C74C5D"/>
    <w:rsid w:val="00C7623B"/>
    <w:rsid w:val="00C77ADF"/>
    <w:rsid w:val="00C808D0"/>
    <w:rsid w:val="00C81285"/>
    <w:rsid w:val="00C8187A"/>
    <w:rsid w:val="00C81F7D"/>
    <w:rsid w:val="00C8284F"/>
    <w:rsid w:val="00C82D1F"/>
    <w:rsid w:val="00C83CEF"/>
    <w:rsid w:val="00C85069"/>
    <w:rsid w:val="00C85EC3"/>
    <w:rsid w:val="00C861C5"/>
    <w:rsid w:val="00C9019D"/>
    <w:rsid w:val="00C916E5"/>
    <w:rsid w:val="00C919A3"/>
    <w:rsid w:val="00C91EEF"/>
    <w:rsid w:val="00C925F1"/>
    <w:rsid w:val="00C9263E"/>
    <w:rsid w:val="00C93CF9"/>
    <w:rsid w:val="00C947F3"/>
    <w:rsid w:val="00C95057"/>
    <w:rsid w:val="00C955EF"/>
    <w:rsid w:val="00C961C4"/>
    <w:rsid w:val="00C96481"/>
    <w:rsid w:val="00C96986"/>
    <w:rsid w:val="00C97381"/>
    <w:rsid w:val="00CA0AA1"/>
    <w:rsid w:val="00CA0B73"/>
    <w:rsid w:val="00CA40E8"/>
    <w:rsid w:val="00CA40F5"/>
    <w:rsid w:val="00CA41F4"/>
    <w:rsid w:val="00CA4916"/>
    <w:rsid w:val="00CA4BE6"/>
    <w:rsid w:val="00CA5914"/>
    <w:rsid w:val="00CA5C7C"/>
    <w:rsid w:val="00CA5E36"/>
    <w:rsid w:val="00CA6271"/>
    <w:rsid w:val="00CA6618"/>
    <w:rsid w:val="00CA7085"/>
    <w:rsid w:val="00CA7A72"/>
    <w:rsid w:val="00CB054F"/>
    <w:rsid w:val="00CB0676"/>
    <w:rsid w:val="00CB1369"/>
    <w:rsid w:val="00CB24AD"/>
    <w:rsid w:val="00CB2C2B"/>
    <w:rsid w:val="00CB42A3"/>
    <w:rsid w:val="00CB46FB"/>
    <w:rsid w:val="00CB4CC8"/>
    <w:rsid w:val="00CB5015"/>
    <w:rsid w:val="00CB5154"/>
    <w:rsid w:val="00CB63AE"/>
    <w:rsid w:val="00CB72DE"/>
    <w:rsid w:val="00CB795E"/>
    <w:rsid w:val="00CB7F5A"/>
    <w:rsid w:val="00CC0159"/>
    <w:rsid w:val="00CC0598"/>
    <w:rsid w:val="00CC0E83"/>
    <w:rsid w:val="00CC2AE2"/>
    <w:rsid w:val="00CC2C28"/>
    <w:rsid w:val="00CC2E40"/>
    <w:rsid w:val="00CC35ED"/>
    <w:rsid w:val="00CC4246"/>
    <w:rsid w:val="00CC450D"/>
    <w:rsid w:val="00CC4631"/>
    <w:rsid w:val="00CC4C61"/>
    <w:rsid w:val="00CC4E94"/>
    <w:rsid w:val="00CC50C6"/>
    <w:rsid w:val="00CC5A5A"/>
    <w:rsid w:val="00CC75DB"/>
    <w:rsid w:val="00CC7881"/>
    <w:rsid w:val="00CD084D"/>
    <w:rsid w:val="00CD086E"/>
    <w:rsid w:val="00CD102E"/>
    <w:rsid w:val="00CD163F"/>
    <w:rsid w:val="00CD19FE"/>
    <w:rsid w:val="00CD256B"/>
    <w:rsid w:val="00CD29D1"/>
    <w:rsid w:val="00CD35BD"/>
    <w:rsid w:val="00CD4FF0"/>
    <w:rsid w:val="00CD54D7"/>
    <w:rsid w:val="00CD6119"/>
    <w:rsid w:val="00CE0069"/>
    <w:rsid w:val="00CE0485"/>
    <w:rsid w:val="00CE06C5"/>
    <w:rsid w:val="00CE0C07"/>
    <w:rsid w:val="00CE1035"/>
    <w:rsid w:val="00CE170B"/>
    <w:rsid w:val="00CE20D2"/>
    <w:rsid w:val="00CE2F1D"/>
    <w:rsid w:val="00CE44AF"/>
    <w:rsid w:val="00CE5B93"/>
    <w:rsid w:val="00CE74FB"/>
    <w:rsid w:val="00CE78A2"/>
    <w:rsid w:val="00CE7F9C"/>
    <w:rsid w:val="00CF0A9D"/>
    <w:rsid w:val="00CF0E35"/>
    <w:rsid w:val="00CF1524"/>
    <w:rsid w:val="00CF2597"/>
    <w:rsid w:val="00CF3621"/>
    <w:rsid w:val="00CF3B0B"/>
    <w:rsid w:val="00CF4ED9"/>
    <w:rsid w:val="00CF594A"/>
    <w:rsid w:val="00CF603E"/>
    <w:rsid w:val="00CF6105"/>
    <w:rsid w:val="00CF690A"/>
    <w:rsid w:val="00CF69CB"/>
    <w:rsid w:val="00D001D6"/>
    <w:rsid w:val="00D0120C"/>
    <w:rsid w:val="00D0296E"/>
    <w:rsid w:val="00D0357F"/>
    <w:rsid w:val="00D03617"/>
    <w:rsid w:val="00D03670"/>
    <w:rsid w:val="00D03ECB"/>
    <w:rsid w:val="00D04D45"/>
    <w:rsid w:val="00D0507E"/>
    <w:rsid w:val="00D06D3C"/>
    <w:rsid w:val="00D06D8D"/>
    <w:rsid w:val="00D07E86"/>
    <w:rsid w:val="00D1001E"/>
    <w:rsid w:val="00D10207"/>
    <w:rsid w:val="00D10719"/>
    <w:rsid w:val="00D1158C"/>
    <w:rsid w:val="00D11F9B"/>
    <w:rsid w:val="00D12C1C"/>
    <w:rsid w:val="00D13425"/>
    <w:rsid w:val="00D13435"/>
    <w:rsid w:val="00D1347E"/>
    <w:rsid w:val="00D138BE"/>
    <w:rsid w:val="00D143D0"/>
    <w:rsid w:val="00D15729"/>
    <w:rsid w:val="00D164CE"/>
    <w:rsid w:val="00D165E7"/>
    <w:rsid w:val="00D16742"/>
    <w:rsid w:val="00D167E5"/>
    <w:rsid w:val="00D16FE4"/>
    <w:rsid w:val="00D170DD"/>
    <w:rsid w:val="00D178DD"/>
    <w:rsid w:val="00D2043E"/>
    <w:rsid w:val="00D20F35"/>
    <w:rsid w:val="00D22C33"/>
    <w:rsid w:val="00D232FB"/>
    <w:rsid w:val="00D2346A"/>
    <w:rsid w:val="00D24B46"/>
    <w:rsid w:val="00D25339"/>
    <w:rsid w:val="00D254F3"/>
    <w:rsid w:val="00D26397"/>
    <w:rsid w:val="00D26A7B"/>
    <w:rsid w:val="00D27099"/>
    <w:rsid w:val="00D27203"/>
    <w:rsid w:val="00D27550"/>
    <w:rsid w:val="00D307D7"/>
    <w:rsid w:val="00D313CC"/>
    <w:rsid w:val="00D31FC0"/>
    <w:rsid w:val="00D328B5"/>
    <w:rsid w:val="00D3301A"/>
    <w:rsid w:val="00D33024"/>
    <w:rsid w:val="00D33C09"/>
    <w:rsid w:val="00D3417D"/>
    <w:rsid w:val="00D34A9F"/>
    <w:rsid w:val="00D34B3A"/>
    <w:rsid w:val="00D34DA3"/>
    <w:rsid w:val="00D34E1B"/>
    <w:rsid w:val="00D35336"/>
    <w:rsid w:val="00D354FA"/>
    <w:rsid w:val="00D35EC4"/>
    <w:rsid w:val="00D371A9"/>
    <w:rsid w:val="00D40CA7"/>
    <w:rsid w:val="00D40FD2"/>
    <w:rsid w:val="00D41137"/>
    <w:rsid w:val="00D4155E"/>
    <w:rsid w:val="00D41A87"/>
    <w:rsid w:val="00D41BC4"/>
    <w:rsid w:val="00D4305A"/>
    <w:rsid w:val="00D43963"/>
    <w:rsid w:val="00D43A84"/>
    <w:rsid w:val="00D43D59"/>
    <w:rsid w:val="00D44EE6"/>
    <w:rsid w:val="00D45463"/>
    <w:rsid w:val="00D45572"/>
    <w:rsid w:val="00D45712"/>
    <w:rsid w:val="00D46022"/>
    <w:rsid w:val="00D468B0"/>
    <w:rsid w:val="00D47478"/>
    <w:rsid w:val="00D50CA5"/>
    <w:rsid w:val="00D51FB5"/>
    <w:rsid w:val="00D5218F"/>
    <w:rsid w:val="00D5288A"/>
    <w:rsid w:val="00D5392A"/>
    <w:rsid w:val="00D5396C"/>
    <w:rsid w:val="00D53BA3"/>
    <w:rsid w:val="00D540D1"/>
    <w:rsid w:val="00D541F0"/>
    <w:rsid w:val="00D54228"/>
    <w:rsid w:val="00D5527D"/>
    <w:rsid w:val="00D55ECB"/>
    <w:rsid w:val="00D56211"/>
    <w:rsid w:val="00D562DA"/>
    <w:rsid w:val="00D56D0B"/>
    <w:rsid w:val="00D56E2D"/>
    <w:rsid w:val="00D57E40"/>
    <w:rsid w:val="00D60629"/>
    <w:rsid w:val="00D60683"/>
    <w:rsid w:val="00D60810"/>
    <w:rsid w:val="00D610E8"/>
    <w:rsid w:val="00D61B14"/>
    <w:rsid w:val="00D61B59"/>
    <w:rsid w:val="00D61BA2"/>
    <w:rsid w:val="00D61CEB"/>
    <w:rsid w:val="00D61EC6"/>
    <w:rsid w:val="00D61FBF"/>
    <w:rsid w:val="00D62601"/>
    <w:rsid w:val="00D62E70"/>
    <w:rsid w:val="00D6316E"/>
    <w:rsid w:val="00D64677"/>
    <w:rsid w:val="00D6546F"/>
    <w:rsid w:val="00D65B42"/>
    <w:rsid w:val="00D65BA2"/>
    <w:rsid w:val="00D66A11"/>
    <w:rsid w:val="00D6795B"/>
    <w:rsid w:val="00D70353"/>
    <w:rsid w:val="00D71275"/>
    <w:rsid w:val="00D718F7"/>
    <w:rsid w:val="00D71B97"/>
    <w:rsid w:val="00D720A8"/>
    <w:rsid w:val="00D72361"/>
    <w:rsid w:val="00D727E2"/>
    <w:rsid w:val="00D72C6E"/>
    <w:rsid w:val="00D73A93"/>
    <w:rsid w:val="00D7476D"/>
    <w:rsid w:val="00D74F9E"/>
    <w:rsid w:val="00D758F4"/>
    <w:rsid w:val="00D75CEE"/>
    <w:rsid w:val="00D75EEC"/>
    <w:rsid w:val="00D76026"/>
    <w:rsid w:val="00D76E1F"/>
    <w:rsid w:val="00D77A00"/>
    <w:rsid w:val="00D77F86"/>
    <w:rsid w:val="00D80AFA"/>
    <w:rsid w:val="00D825AB"/>
    <w:rsid w:val="00D835A9"/>
    <w:rsid w:val="00D8374B"/>
    <w:rsid w:val="00D83855"/>
    <w:rsid w:val="00D8556B"/>
    <w:rsid w:val="00D85B6E"/>
    <w:rsid w:val="00D85BB0"/>
    <w:rsid w:val="00D865A2"/>
    <w:rsid w:val="00D86E9A"/>
    <w:rsid w:val="00D8773E"/>
    <w:rsid w:val="00D87D1A"/>
    <w:rsid w:val="00D902E6"/>
    <w:rsid w:val="00D90327"/>
    <w:rsid w:val="00D909A7"/>
    <w:rsid w:val="00D916B6"/>
    <w:rsid w:val="00D91FEF"/>
    <w:rsid w:val="00D927B5"/>
    <w:rsid w:val="00D9280A"/>
    <w:rsid w:val="00D92E4E"/>
    <w:rsid w:val="00D930E1"/>
    <w:rsid w:val="00D93ACA"/>
    <w:rsid w:val="00D93FD2"/>
    <w:rsid w:val="00D94509"/>
    <w:rsid w:val="00D94D65"/>
    <w:rsid w:val="00D95299"/>
    <w:rsid w:val="00D95525"/>
    <w:rsid w:val="00D9567C"/>
    <w:rsid w:val="00D96AFE"/>
    <w:rsid w:val="00D97CEE"/>
    <w:rsid w:val="00DA1F23"/>
    <w:rsid w:val="00DA20C5"/>
    <w:rsid w:val="00DA2132"/>
    <w:rsid w:val="00DA500C"/>
    <w:rsid w:val="00DA68D1"/>
    <w:rsid w:val="00DA6AB7"/>
    <w:rsid w:val="00DA6BA4"/>
    <w:rsid w:val="00DB0692"/>
    <w:rsid w:val="00DB0EC7"/>
    <w:rsid w:val="00DB1CD7"/>
    <w:rsid w:val="00DB220B"/>
    <w:rsid w:val="00DB2A6D"/>
    <w:rsid w:val="00DB2C8A"/>
    <w:rsid w:val="00DB2E5C"/>
    <w:rsid w:val="00DB3DE3"/>
    <w:rsid w:val="00DB45E4"/>
    <w:rsid w:val="00DB503B"/>
    <w:rsid w:val="00DB598D"/>
    <w:rsid w:val="00DB5D79"/>
    <w:rsid w:val="00DB6793"/>
    <w:rsid w:val="00DB693F"/>
    <w:rsid w:val="00DB6BFA"/>
    <w:rsid w:val="00DB70F7"/>
    <w:rsid w:val="00DB7A03"/>
    <w:rsid w:val="00DB7C2E"/>
    <w:rsid w:val="00DC1DA8"/>
    <w:rsid w:val="00DC20F5"/>
    <w:rsid w:val="00DC2323"/>
    <w:rsid w:val="00DC2636"/>
    <w:rsid w:val="00DC274A"/>
    <w:rsid w:val="00DC281A"/>
    <w:rsid w:val="00DC28CB"/>
    <w:rsid w:val="00DC2C07"/>
    <w:rsid w:val="00DC30E4"/>
    <w:rsid w:val="00DC4949"/>
    <w:rsid w:val="00DC4CAC"/>
    <w:rsid w:val="00DC58EE"/>
    <w:rsid w:val="00DC5E88"/>
    <w:rsid w:val="00DC6F87"/>
    <w:rsid w:val="00DC7016"/>
    <w:rsid w:val="00DC712E"/>
    <w:rsid w:val="00DD04AC"/>
    <w:rsid w:val="00DD07EA"/>
    <w:rsid w:val="00DD11C4"/>
    <w:rsid w:val="00DD1AC1"/>
    <w:rsid w:val="00DD2AEF"/>
    <w:rsid w:val="00DD3745"/>
    <w:rsid w:val="00DD4CBD"/>
    <w:rsid w:val="00DD4CC2"/>
    <w:rsid w:val="00DD5C10"/>
    <w:rsid w:val="00DD6175"/>
    <w:rsid w:val="00DE102D"/>
    <w:rsid w:val="00DE1606"/>
    <w:rsid w:val="00DE1CC2"/>
    <w:rsid w:val="00DE1FB9"/>
    <w:rsid w:val="00DE27FF"/>
    <w:rsid w:val="00DE3CC6"/>
    <w:rsid w:val="00DE3FB1"/>
    <w:rsid w:val="00DE4730"/>
    <w:rsid w:val="00DE5016"/>
    <w:rsid w:val="00DE5BF5"/>
    <w:rsid w:val="00DE65BC"/>
    <w:rsid w:val="00DE7351"/>
    <w:rsid w:val="00DE77AC"/>
    <w:rsid w:val="00DE7CCC"/>
    <w:rsid w:val="00DF13E8"/>
    <w:rsid w:val="00DF28F0"/>
    <w:rsid w:val="00DF33D9"/>
    <w:rsid w:val="00DF3864"/>
    <w:rsid w:val="00DF4291"/>
    <w:rsid w:val="00DF4361"/>
    <w:rsid w:val="00DF4905"/>
    <w:rsid w:val="00DF4F11"/>
    <w:rsid w:val="00DF528F"/>
    <w:rsid w:val="00DF5299"/>
    <w:rsid w:val="00DF5802"/>
    <w:rsid w:val="00DF598D"/>
    <w:rsid w:val="00DF722B"/>
    <w:rsid w:val="00E0042F"/>
    <w:rsid w:val="00E016EA"/>
    <w:rsid w:val="00E026B3"/>
    <w:rsid w:val="00E02E8D"/>
    <w:rsid w:val="00E02EF0"/>
    <w:rsid w:val="00E03251"/>
    <w:rsid w:val="00E03680"/>
    <w:rsid w:val="00E04D3F"/>
    <w:rsid w:val="00E04E65"/>
    <w:rsid w:val="00E05413"/>
    <w:rsid w:val="00E057BB"/>
    <w:rsid w:val="00E059EF"/>
    <w:rsid w:val="00E06884"/>
    <w:rsid w:val="00E06992"/>
    <w:rsid w:val="00E07129"/>
    <w:rsid w:val="00E07815"/>
    <w:rsid w:val="00E07BAF"/>
    <w:rsid w:val="00E102AF"/>
    <w:rsid w:val="00E10630"/>
    <w:rsid w:val="00E10B3E"/>
    <w:rsid w:val="00E10F3E"/>
    <w:rsid w:val="00E1102C"/>
    <w:rsid w:val="00E156F6"/>
    <w:rsid w:val="00E15E07"/>
    <w:rsid w:val="00E15E29"/>
    <w:rsid w:val="00E16764"/>
    <w:rsid w:val="00E16CE6"/>
    <w:rsid w:val="00E16F1A"/>
    <w:rsid w:val="00E20A61"/>
    <w:rsid w:val="00E21E22"/>
    <w:rsid w:val="00E221F5"/>
    <w:rsid w:val="00E2240D"/>
    <w:rsid w:val="00E227DC"/>
    <w:rsid w:val="00E23249"/>
    <w:rsid w:val="00E244A4"/>
    <w:rsid w:val="00E24D08"/>
    <w:rsid w:val="00E24DD8"/>
    <w:rsid w:val="00E253D8"/>
    <w:rsid w:val="00E25C63"/>
    <w:rsid w:val="00E27796"/>
    <w:rsid w:val="00E27B79"/>
    <w:rsid w:val="00E27D21"/>
    <w:rsid w:val="00E30061"/>
    <w:rsid w:val="00E308A2"/>
    <w:rsid w:val="00E3232E"/>
    <w:rsid w:val="00E339CB"/>
    <w:rsid w:val="00E34D12"/>
    <w:rsid w:val="00E34E8F"/>
    <w:rsid w:val="00E359C2"/>
    <w:rsid w:val="00E35FB0"/>
    <w:rsid w:val="00E375BD"/>
    <w:rsid w:val="00E4003C"/>
    <w:rsid w:val="00E40724"/>
    <w:rsid w:val="00E4083D"/>
    <w:rsid w:val="00E4098A"/>
    <w:rsid w:val="00E42112"/>
    <w:rsid w:val="00E42C0C"/>
    <w:rsid w:val="00E4346F"/>
    <w:rsid w:val="00E43FC2"/>
    <w:rsid w:val="00E4447C"/>
    <w:rsid w:val="00E44ACF"/>
    <w:rsid w:val="00E455C9"/>
    <w:rsid w:val="00E458A6"/>
    <w:rsid w:val="00E45B4B"/>
    <w:rsid w:val="00E469E5"/>
    <w:rsid w:val="00E47153"/>
    <w:rsid w:val="00E4735F"/>
    <w:rsid w:val="00E473B5"/>
    <w:rsid w:val="00E516DB"/>
    <w:rsid w:val="00E51DF6"/>
    <w:rsid w:val="00E52750"/>
    <w:rsid w:val="00E52D6F"/>
    <w:rsid w:val="00E52EB6"/>
    <w:rsid w:val="00E53A77"/>
    <w:rsid w:val="00E53AA9"/>
    <w:rsid w:val="00E552D5"/>
    <w:rsid w:val="00E567E2"/>
    <w:rsid w:val="00E568A9"/>
    <w:rsid w:val="00E569AD"/>
    <w:rsid w:val="00E57D3D"/>
    <w:rsid w:val="00E60F6E"/>
    <w:rsid w:val="00E618BB"/>
    <w:rsid w:val="00E6324B"/>
    <w:rsid w:val="00E646CF"/>
    <w:rsid w:val="00E659BF"/>
    <w:rsid w:val="00E665C4"/>
    <w:rsid w:val="00E6716F"/>
    <w:rsid w:val="00E7015A"/>
    <w:rsid w:val="00E70A13"/>
    <w:rsid w:val="00E70B49"/>
    <w:rsid w:val="00E71735"/>
    <w:rsid w:val="00E71963"/>
    <w:rsid w:val="00E72209"/>
    <w:rsid w:val="00E72D04"/>
    <w:rsid w:val="00E733F4"/>
    <w:rsid w:val="00E7476A"/>
    <w:rsid w:val="00E749F8"/>
    <w:rsid w:val="00E74A9F"/>
    <w:rsid w:val="00E74D0B"/>
    <w:rsid w:val="00E76DC7"/>
    <w:rsid w:val="00E8105C"/>
    <w:rsid w:val="00E81227"/>
    <w:rsid w:val="00E81795"/>
    <w:rsid w:val="00E81F2E"/>
    <w:rsid w:val="00E82C6A"/>
    <w:rsid w:val="00E82F93"/>
    <w:rsid w:val="00E833F0"/>
    <w:rsid w:val="00E83BBD"/>
    <w:rsid w:val="00E83E92"/>
    <w:rsid w:val="00E844B5"/>
    <w:rsid w:val="00E84CF4"/>
    <w:rsid w:val="00E86E74"/>
    <w:rsid w:val="00E87649"/>
    <w:rsid w:val="00E87791"/>
    <w:rsid w:val="00E87891"/>
    <w:rsid w:val="00E904E6"/>
    <w:rsid w:val="00E90A30"/>
    <w:rsid w:val="00E90E69"/>
    <w:rsid w:val="00E918A7"/>
    <w:rsid w:val="00E9214E"/>
    <w:rsid w:val="00E9282C"/>
    <w:rsid w:val="00E94699"/>
    <w:rsid w:val="00E94C75"/>
    <w:rsid w:val="00E95818"/>
    <w:rsid w:val="00E95EF3"/>
    <w:rsid w:val="00E962DB"/>
    <w:rsid w:val="00E96A18"/>
    <w:rsid w:val="00E96FD7"/>
    <w:rsid w:val="00E9782B"/>
    <w:rsid w:val="00E978E8"/>
    <w:rsid w:val="00E97B15"/>
    <w:rsid w:val="00E97BE6"/>
    <w:rsid w:val="00E97BF7"/>
    <w:rsid w:val="00EA01AA"/>
    <w:rsid w:val="00EA04FD"/>
    <w:rsid w:val="00EA10C1"/>
    <w:rsid w:val="00EA16C1"/>
    <w:rsid w:val="00EA1C0D"/>
    <w:rsid w:val="00EA1C8B"/>
    <w:rsid w:val="00EA1D14"/>
    <w:rsid w:val="00EA1ECE"/>
    <w:rsid w:val="00EA24AD"/>
    <w:rsid w:val="00EA2528"/>
    <w:rsid w:val="00EA2B3A"/>
    <w:rsid w:val="00EA30BF"/>
    <w:rsid w:val="00EA3780"/>
    <w:rsid w:val="00EA3B27"/>
    <w:rsid w:val="00EA4164"/>
    <w:rsid w:val="00EA417E"/>
    <w:rsid w:val="00EA5043"/>
    <w:rsid w:val="00EA57AA"/>
    <w:rsid w:val="00EA5EBD"/>
    <w:rsid w:val="00EA6575"/>
    <w:rsid w:val="00EA6616"/>
    <w:rsid w:val="00EA73AE"/>
    <w:rsid w:val="00EA7A1F"/>
    <w:rsid w:val="00EB02EF"/>
    <w:rsid w:val="00EB0C23"/>
    <w:rsid w:val="00EB0D68"/>
    <w:rsid w:val="00EB0F67"/>
    <w:rsid w:val="00EB150A"/>
    <w:rsid w:val="00EB1857"/>
    <w:rsid w:val="00EB1FF0"/>
    <w:rsid w:val="00EB29F3"/>
    <w:rsid w:val="00EB2F71"/>
    <w:rsid w:val="00EB3B98"/>
    <w:rsid w:val="00EB3CDA"/>
    <w:rsid w:val="00EB5323"/>
    <w:rsid w:val="00EB54E2"/>
    <w:rsid w:val="00EB60C2"/>
    <w:rsid w:val="00EB7CC6"/>
    <w:rsid w:val="00EC0DE3"/>
    <w:rsid w:val="00EC0F87"/>
    <w:rsid w:val="00EC177C"/>
    <w:rsid w:val="00EC1D1D"/>
    <w:rsid w:val="00EC291E"/>
    <w:rsid w:val="00EC2C34"/>
    <w:rsid w:val="00EC2FA2"/>
    <w:rsid w:val="00EC32D6"/>
    <w:rsid w:val="00EC3B54"/>
    <w:rsid w:val="00EC4CEA"/>
    <w:rsid w:val="00EC4FFE"/>
    <w:rsid w:val="00EC7551"/>
    <w:rsid w:val="00EC792F"/>
    <w:rsid w:val="00EC7AC4"/>
    <w:rsid w:val="00ED07BA"/>
    <w:rsid w:val="00ED10EB"/>
    <w:rsid w:val="00ED1474"/>
    <w:rsid w:val="00ED159A"/>
    <w:rsid w:val="00ED16EA"/>
    <w:rsid w:val="00ED2529"/>
    <w:rsid w:val="00ED29DA"/>
    <w:rsid w:val="00ED2EB6"/>
    <w:rsid w:val="00ED3838"/>
    <w:rsid w:val="00ED4365"/>
    <w:rsid w:val="00ED5860"/>
    <w:rsid w:val="00ED6F9E"/>
    <w:rsid w:val="00ED744F"/>
    <w:rsid w:val="00ED7ECB"/>
    <w:rsid w:val="00EE070D"/>
    <w:rsid w:val="00EE07E4"/>
    <w:rsid w:val="00EE0C57"/>
    <w:rsid w:val="00EE0F71"/>
    <w:rsid w:val="00EE24E6"/>
    <w:rsid w:val="00EE2847"/>
    <w:rsid w:val="00EE2A06"/>
    <w:rsid w:val="00EE3259"/>
    <w:rsid w:val="00EE3793"/>
    <w:rsid w:val="00EE4330"/>
    <w:rsid w:val="00EE50B8"/>
    <w:rsid w:val="00EE55D9"/>
    <w:rsid w:val="00EE5CD0"/>
    <w:rsid w:val="00EE6085"/>
    <w:rsid w:val="00EE60DD"/>
    <w:rsid w:val="00EE635A"/>
    <w:rsid w:val="00EE724C"/>
    <w:rsid w:val="00EE772C"/>
    <w:rsid w:val="00EF0BDD"/>
    <w:rsid w:val="00EF139B"/>
    <w:rsid w:val="00EF1539"/>
    <w:rsid w:val="00EF1A88"/>
    <w:rsid w:val="00EF3D22"/>
    <w:rsid w:val="00EF4436"/>
    <w:rsid w:val="00EF450A"/>
    <w:rsid w:val="00EF50DE"/>
    <w:rsid w:val="00EF627D"/>
    <w:rsid w:val="00EF6570"/>
    <w:rsid w:val="00EF7EDA"/>
    <w:rsid w:val="00F009E4"/>
    <w:rsid w:val="00F0173A"/>
    <w:rsid w:val="00F02BD2"/>
    <w:rsid w:val="00F02C65"/>
    <w:rsid w:val="00F03875"/>
    <w:rsid w:val="00F03D8E"/>
    <w:rsid w:val="00F03E9E"/>
    <w:rsid w:val="00F049FB"/>
    <w:rsid w:val="00F04E0B"/>
    <w:rsid w:val="00F0504D"/>
    <w:rsid w:val="00F053AE"/>
    <w:rsid w:val="00F05E1F"/>
    <w:rsid w:val="00F07ECA"/>
    <w:rsid w:val="00F107A5"/>
    <w:rsid w:val="00F10BDA"/>
    <w:rsid w:val="00F10FEB"/>
    <w:rsid w:val="00F11533"/>
    <w:rsid w:val="00F12C0D"/>
    <w:rsid w:val="00F13466"/>
    <w:rsid w:val="00F1395F"/>
    <w:rsid w:val="00F1473E"/>
    <w:rsid w:val="00F14932"/>
    <w:rsid w:val="00F1540A"/>
    <w:rsid w:val="00F16E2A"/>
    <w:rsid w:val="00F16FF5"/>
    <w:rsid w:val="00F1720C"/>
    <w:rsid w:val="00F17E37"/>
    <w:rsid w:val="00F20D97"/>
    <w:rsid w:val="00F211B2"/>
    <w:rsid w:val="00F221CA"/>
    <w:rsid w:val="00F22A06"/>
    <w:rsid w:val="00F23557"/>
    <w:rsid w:val="00F2396F"/>
    <w:rsid w:val="00F24126"/>
    <w:rsid w:val="00F24D41"/>
    <w:rsid w:val="00F250E0"/>
    <w:rsid w:val="00F25751"/>
    <w:rsid w:val="00F259C8"/>
    <w:rsid w:val="00F26155"/>
    <w:rsid w:val="00F26493"/>
    <w:rsid w:val="00F27E84"/>
    <w:rsid w:val="00F30049"/>
    <w:rsid w:val="00F30981"/>
    <w:rsid w:val="00F30F16"/>
    <w:rsid w:val="00F31FEC"/>
    <w:rsid w:val="00F325AC"/>
    <w:rsid w:val="00F32D85"/>
    <w:rsid w:val="00F33694"/>
    <w:rsid w:val="00F3379D"/>
    <w:rsid w:val="00F33FDC"/>
    <w:rsid w:val="00F3418B"/>
    <w:rsid w:val="00F35332"/>
    <w:rsid w:val="00F35B65"/>
    <w:rsid w:val="00F36F2F"/>
    <w:rsid w:val="00F40218"/>
    <w:rsid w:val="00F4028F"/>
    <w:rsid w:val="00F40A45"/>
    <w:rsid w:val="00F40A47"/>
    <w:rsid w:val="00F40BA8"/>
    <w:rsid w:val="00F422CE"/>
    <w:rsid w:val="00F43054"/>
    <w:rsid w:val="00F43212"/>
    <w:rsid w:val="00F4380F"/>
    <w:rsid w:val="00F43897"/>
    <w:rsid w:val="00F43ACB"/>
    <w:rsid w:val="00F43BAF"/>
    <w:rsid w:val="00F465BB"/>
    <w:rsid w:val="00F470C2"/>
    <w:rsid w:val="00F4714C"/>
    <w:rsid w:val="00F47313"/>
    <w:rsid w:val="00F4797A"/>
    <w:rsid w:val="00F5039F"/>
    <w:rsid w:val="00F50BC4"/>
    <w:rsid w:val="00F519B1"/>
    <w:rsid w:val="00F51D53"/>
    <w:rsid w:val="00F5218F"/>
    <w:rsid w:val="00F5303D"/>
    <w:rsid w:val="00F538D0"/>
    <w:rsid w:val="00F54293"/>
    <w:rsid w:val="00F55DAF"/>
    <w:rsid w:val="00F578CA"/>
    <w:rsid w:val="00F57EE5"/>
    <w:rsid w:val="00F60B97"/>
    <w:rsid w:val="00F611FA"/>
    <w:rsid w:val="00F61BFD"/>
    <w:rsid w:val="00F62AAB"/>
    <w:rsid w:val="00F630B0"/>
    <w:rsid w:val="00F64D1F"/>
    <w:rsid w:val="00F658D0"/>
    <w:rsid w:val="00F65FA4"/>
    <w:rsid w:val="00F66DDC"/>
    <w:rsid w:val="00F67060"/>
    <w:rsid w:val="00F6719F"/>
    <w:rsid w:val="00F67A83"/>
    <w:rsid w:val="00F70D12"/>
    <w:rsid w:val="00F70EE6"/>
    <w:rsid w:val="00F71A28"/>
    <w:rsid w:val="00F72C24"/>
    <w:rsid w:val="00F732A4"/>
    <w:rsid w:val="00F7355A"/>
    <w:rsid w:val="00F741C6"/>
    <w:rsid w:val="00F74666"/>
    <w:rsid w:val="00F7487A"/>
    <w:rsid w:val="00F74FE5"/>
    <w:rsid w:val="00F74FF7"/>
    <w:rsid w:val="00F75023"/>
    <w:rsid w:val="00F757EC"/>
    <w:rsid w:val="00F7701C"/>
    <w:rsid w:val="00F7748B"/>
    <w:rsid w:val="00F77637"/>
    <w:rsid w:val="00F7769C"/>
    <w:rsid w:val="00F77AA5"/>
    <w:rsid w:val="00F80015"/>
    <w:rsid w:val="00F80057"/>
    <w:rsid w:val="00F825D5"/>
    <w:rsid w:val="00F829D6"/>
    <w:rsid w:val="00F82B0C"/>
    <w:rsid w:val="00F839A3"/>
    <w:rsid w:val="00F84036"/>
    <w:rsid w:val="00F8431D"/>
    <w:rsid w:val="00F8485C"/>
    <w:rsid w:val="00F84C06"/>
    <w:rsid w:val="00F86A27"/>
    <w:rsid w:val="00F86F96"/>
    <w:rsid w:val="00F87652"/>
    <w:rsid w:val="00F9074C"/>
    <w:rsid w:val="00F92F8C"/>
    <w:rsid w:val="00F9421A"/>
    <w:rsid w:val="00F943F7"/>
    <w:rsid w:val="00F94847"/>
    <w:rsid w:val="00F94F24"/>
    <w:rsid w:val="00F95EE8"/>
    <w:rsid w:val="00F96483"/>
    <w:rsid w:val="00F96AA2"/>
    <w:rsid w:val="00F97961"/>
    <w:rsid w:val="00FA0935"/>
    <w:rsid w:val="00FA0B7B"/>
    <w:rsid w:val="00FA12E7"/>
    <w:rsid w:val="00FA1967"/>
    <w:rsid w:val="00FA1BFC"/>
    <w:rsid w:val="00FA1FA8"/>
    <w:rsid w:val="00FA206D"/>
    <w:rsid w:val="00FA2096"/>
    <w:rsid w:val="00FA26CE"/>
    <w:rsid w:val="00FA2B76"/>
    <w:rsid w:val="00FA338E"/>
    <w:rsid w:val="00FA3408"/>
    <w:rsid w:val="00FA3E7C"/>
    <w:rsid w:val="00FA4222"/>
    <w:rsid w:val="00FA4C7E"/>
    <w:rsid w:val="00FA4DD7"/>
    <w:rsid w:val="00FA65E4"/>
    <w:rsid w:val="00FB06B6"/>
    <w:rsid w:val="00FB2437"/>
    <w:rsid w:val="00FB290F"/>
    <w:rsid w:val="00FB2B1D"/>
    <w:rsid w:val="00FB66C9"/>
    <w:rsid w:val="00FB72E0"/>
    <w:rsid w:val="00FB7C35"/>
    <w:rsid w:val="00FB7D15"/>
    <w:rsid w:val="00FB7FCF"/>
    <w:rsid w:val="00FC1CEC"/>
    <w:rsid w:val="00FC1E81"/>
    <w:rsid w:val="00FC2018"/>
    <w:rsid w:val="00FC21B8"/>
    <w:rsid w:val="00FC285F"/>
    <w:rsid w:val="00FC2CA5"/>
    <w:rsid w:val="00FC2CCE"/>
    <w:rsid w:val="00FC2FED"/>
    <w:rsid w:val="00FC3906"/>
    <w:rsid w:val="00FC5DA8"/>
    <w:rsid w:val="00FC7724"/>
    <w:rsid w:val="00FC7B23"/>
    <w:rsid w:val="00FD1FBE"/>
    <w:rsid w:val="00FD2074"/>
    <w:rsid w:val="00FD2949"/>
    <w:rsid w:val="00FD2A30"/>
    <w:rsid w:val="00FD327E"/>
    <w:rsid w:val="00FD4822"/>
    <w:rsid w:val="00FD4F63"/>
    <w:rsid w:val="00FD53A5"/>
    <w:rsid w:val="00FD559F"/>
    <w:rsid w:val="00FD5B9C"/>
    <w:rsid w:val="00FD5E57"/>
    <w:rsid w:val="00FD73B3"/>
    <w:rsid w:val="00FE075F"/>
    <w:rsid w:val="00FE0B25"/>
    <w:rsid w:val="00FE1496"/>
    <w:rsid w:val="00FE1AD0"/>
    <w:rsid w:val="00FE1B78"/>
    <w:rsid w:val="00FE1DCE"/>
    <w:rsid w:val="00FE22CB"/>
    <w:rsid w:val="00FE231B"/>
    <w:rsid w:val="00FE2988"/>
    <w:rsid w:val="00FE30E0"/>
    <w:rsid w:val="00FE3BE0"/>
    <w:rsid w:val="00FE3F83"/>
    <w:rsid w:val="00FE4A83"/>
    <w:rsid w:val="00FE4EDB"/>
    <w:rsid w:val="00FE54D7"/>
    <w:rsid w:val="00FE6856"/>
    <w:rsid w:val="00FE68D6"/>
    <w:rsid w:val="00FE7F43"/>
    <w:rsid w:val="00FF0882"/>
    <w:rsid w:val="00FF08E6"/>
    <w:rsid w:val="00FF0C1B"/>
    <w:rsid w:val="00FF115F"/>
    <w:rsid w:val="00FF243E"/>
    <w:rsid w:val="00FF5354"/>
    <w:rsid w:val="00FF5DC2"/>
    <w:rsid w:val="00FF7D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78277"/>
  <w15:docId w15:val="{B123D63A-D1E6-479B-AF93-EBA307A2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6E5"/>
  </w:style>
  <w:style w:type="paragraph" w:styleId="Heading1">
    <w:name w:val="heading 1"/>
    <w:basedOn w:val="Normal"/>
    <w:next w:val="Normal"/>
    <w:link w:val="Heading1Char"/>
    <w:uiPriority w:val="9"/>
    <w:qFormat/>
    <w:rsid w:val="00C65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9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5B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11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0507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0507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369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369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369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691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916E5"/>
    <w:pPr>
      <w:ind w:left="720"/>
      <w:contextualSpacing/>
    </w:pPr>
  </w:style>
  <w:style w:type="table" w:styleId="TableGrid">
    <w:name w:val="Table Grid"/>
    <w:basedOn w:val="TableNormal"/>
    <w:uiPriority w:val="59"/>
    <w:rsid w:val="0068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3AB4"/>
    <w:pPr>
      <w:spacing w:line="240" w:lineRule="auto"/>
    </w:pPr>
    <w:rPr>
      <w:b/>
      <w:bCs/>
      <w:color w:val="4F81BD" w:themeColor="accent1"/>
      <w:sz w:val="18"/>
      <w:szCs w:val="18"/>
    </w:rPr>
  </w:style>
  <w:style w:type="table" w:styleId="MediumShading2-Accent1">
    <w:name w:val="Medium Shading 2 Accent 1"/>
    <w:basedOn w:val="TableNormal"/>
    <w:uiPriority w:val="64"/>
    <w:rsid w:val="00CB054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0F3CC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9E3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A8B"/>
    <w:rPr>
      <w:rFonts w:ascii="Tahoma" w:hAnsi="Tahoma" w:cs="Tahoma"/>
      <w:sz w:val="16"/>
      <w:szCs w:val="16"/>
    </w:rPr>
  </w:style>
  <w:style w:type="character" w:styleId="SubtleEmphasis">
    <w:name w:val="Subtle Emphasis"/>
    <w:basedOn w:val="DefaultParagraphFont"/>
    <w:uiPriority w:val="19"/>
    <w:qFormat/>
    <w:rsid w:val="003F7F55"/>
    <w:rPr>
      <w:i/>
      <w:iCs/>
      <w:color w:val="808080" w:themeColor="text1" w:themeTint="7F"/>
    </w:rPr>
  </w:style>
  <w:style w:type="paragraph" w:styleId="NormalWeb">
    <w:name w:val="Normal (Web)"/>
    <w:basedOn w:val="Normal"/>
    <w:uiPriority w:val="99"/>
    <w:unhideWhenUsed/>
    <w:rsid w:val="002064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206462"/>
    <w:rPr>
      <w:color w:val="0000FF"/>
      <w:u w:val="single"/>
    </w:rPr>
  </w:style>
  <w:style w:type="character" w:styleId="FollowedHyperlink">
    <w:name w:val="FollowedHyperlink"/>
    <w:uiPriority w:val="99"/>
    <w:semiHidden/>
    <w:unhideWhenUsed/>
    <w:rsid w:val="00206462"/>
    <w:rPr>
      <w:color w:val="800080"/>
      <w:u w:val="single"/>
    </w:rPr>
  </w:style>
  <w:style w:type="table" w:customStyle="1" w:styleId="GridTable2-Accent51">
    <w:name w:val="Grid Table 2 - Accent 51"/>
    <w:basedOn w:val="TableNormal"/>
    <w:uiPriority w:val="47"/>
    <w:rsid w:val="00206462"/>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styleId="CommentReference">
    <w:name w:val="annotation reference"/>
    <w:uiPriority w:val="99"/>
    <w:semiHidden/>
    <w:unhideWhenUsed/>
    <w:rsid w:val="00206462"/>
    <w:rPr>
      <w:sz w:val="16"/>
      <w:szCs w:val="16"/>
    </w:rPr>
  </w:style>
  <w:style w:type="paragraph" w:styleId="CommentText">
    <w:name w:val="annotation text"/>
    <w:basedOn w:val="Normal"/>
    <w:link w:val="CommentTextChar"/>
    <w:uiPriority w:val="99"/>
    <w:unhideWhenUsed/>
    <w:rsid w:val="0020646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2064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06462"/>
    <w:rPr>
      <w:b/>
      <w:bCs/>
    </w:rPr>
  </w:style>
  <w:style w:type="character" w:customStyle="1" w:styleId="CommentSubjectChar">
    <w:name w:val="Comment Subject Char"/>
    <w:basedOn w:val="CommentTextChar"/>
    <w:link w:val="CommentSubject"/>
    <w:uiPriority w:val="99"/>
    <w:semiHidden/>
    <w:rsid w:val="00206462"/>
    <w:rPr>
      <w:rFonts w:ascii="Times New Roman" w:eastAsia="Times New Roman" w:hAnsi="Times New Roman" w:cs="Times New Roman"/>
      <w:b/>
      <w:bCs/>
      <w:sz w:val="20"/>
      <w:szCs w:val="20"/>
    </w:rPr>
  </w:style>
  <w:style w:type="paragraph" w:styleId="Revision">
    <w:name w:val="Revision"/>
    <w:hidden/>
    <w:uiPriority w:val="99"/>
    <w:semiHidden/>
    <w:rsid w:val="00206462"/>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9799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1D343D"/>
    <w:pPr>
      <w:tabs>
        <w:tab w:val="right" w:leader="dot" w:pos="9350"/>
      </w:tabs>
      <w:bidi/>
      <w:spacing w:after="100"/>
    </w:pPr>
  </w:style>
  <w:style w:type="character" w:customStyle="1" w:styleId="Heading3Char">
    <w:name w:val="Heading 3 Char"/>
    <w:basedOn w:val="DefaultParagraphFont"/>
    <w:link w:val="Heading3"/>
    <w:uiPriority w:val="9"/>
    <w:rsid w:val="00C65B3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C65B3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65B3E"/>
    <w:pPr>
      <w:outlineLvl w:val="9"/>
    </w:pPr>
    <w:rPr>
      <w:lang w:eastAsia="ja-JP"/>
    </w:rPr>
  </w:style>
  <w:style w:type="paragraph" w:styleId="TOC2">
    <w:name w:val="toc 2"/>
    <w:basedOn w:val="Normal"/>
    <w:next w:val="Normal"/>
    <w:autoRedefine/>
    <w:uiPriority w:val="39"/>
    <w:unhideWhenUsed/>
    <w:qFormat/>
    <w:rsid w:val="00C65B3E"/>
    <w:pPr>
      <w:spacing w:after="100"/>
      <w:ind w:left="220"/>
    </w:pPr>
    <w:rPr>
      <w:rFonts w:eastAsiaTheme="minorEastAsia"/>
      <w:lang w:eastAsia="ja-JP"/>
    </w:rPr>
  </w:style>
  <w:style w:type="paragraph" w:styleId="TOC3">
    <w:name w:val="toc 3"/>
    <w:basedOn w:val="Normal"/>
    <w:next w:val="Normal"/>
    <w:autoRedefine/>
    <w:uiPriority w:val="39"/>
    <w:unhideWhenUsed/>
    <w:qFormat/>
    <w:rsid w:val="005A21F8"/>
    <w:pPr>
      <w:tabs>
        <w:tab w:val="left" w:pos="2276"/>
        <w:tab w:val="right" w:leader="dot" w:pos="9350"/>
      </w:tabs>
      <w:bidi/>
      <w:spacing w:after="100"/>
      <w:ind w:left="440"/>
      <w:jc w:val="both"/>
    </w:pPr>
    <w:rPr>
      <w:rFonts w:eastAsiaTheme="minorEastAsia"/>
      <w:lang w:eastAsia="ja-JP"/>
    </w:rPr>
  </w:style>
  <w:style w:type="paragraph" w:styleId="Header">
    <w:name w:val="header"/>
    <w:basedOn w:val="Normal"/>
    <w:link w:val="HeaderChar"/>
    <w:uiPriority w:val="99"/>
    <w:unhideWhenUsed/>
    <w:rsid w:val="00CC4E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4E94"/>
  </w:style>
  <w:style w:type="paragraph" w:styleId="Footer">
    <w:name w:val="footer"/>
    <w:basedOn w:val="Normal"/>
    <w:link w:val="FooterChar"/>
    <w:uiPriority w:val="99"/>
    <w:unhideWhenUsed/>
    <w:rsid w:val="00CC4E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4E94"/>
  </w:style>
  <w:style w:type="paragraph" w:styleId="NoSpacing">
    <w:name w:val="No Spacing"/>
    <w:link w:val="NoSpacingChar"/>
    <w:uiPriority w:val="1"/>
    <w:qFormat/>
    <w:rsid w:val="00CC4E94"/>
    <w:pPr>
      <w:spacing w:after="0" w:line="240" w:lineRule="auto"/>
    </w:pPr>
    <w:rPr>
      <w:rFonts w:eastAsiaTheme="minorEastAsia"/>
    </w:rPr>
  </w:style>
  <w:style w:type="character" w:customStyle="1" w:styleId="NoSpacingChar">
    <w:name w:val="No Spacing Char"/>
    <w:basedOn w:val="DefaultParagraphFont"/>
    <w:link w:val="NoSpacing"/>
    <w:uiPriority w:val="1"/>
    <w:rsid w:val="00CC4E94"/>
    <w:rPr>
      <w:rFonts w:eastAsiaTheme="minorEastAsia"/>
    </w:rPr>
  </w:style>
  <w:style w:type="table" w:customStyle="1" w:styleId="GridTable4-Accent51">
    <w:name w:val="Grid Table 4 - Accent 51"/>
    <w:basedOn w:val="TableNormal"/>
    <w:uiPriority w:val="49"/>
    <w:rsid w:val="00717D1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717D1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2704D4"/>
    <w:rPr>
      <w:color w:val="808080"/>
    </w:rPr>
  </w:style>
  <w:style w:type="table" w:styleId="LightList-Accent1">
    <w:name w:val="Light List Accent 1"/>
    <w:basedOn w:val="TableNormal"/>
    <w:uiPriority w:val="61"/>
    <w:rsid w:val="0001147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86E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E7C"/>
    <w:rPr>
      <w:sz w:val="20"/>
      <w:szCs w:val="20"/>
    </w:rPr>
  </w:style>
  <w:style w:type="character" w:styleId="EndnoteReference">
    <w:name w:val="endnote reference"/>
    <w:basedOn w:val="DefaultParagraphFont"/>
    <w:uiPriority w:val="99"/>
    <w:unhideWhenUsed/>
    <w:rsid w:val="00386E7C"/>
    <w:rPr>
      <w:vertAlign w:val="superscript"/>
    </w:rPr>
  </w:style>
  <w:style w:type="paragraph" w:styleId="FootnoteText">
    <w:name w:val="footnote text"/>
    <w:basedOn w:val="Normal"/>
    <w:link w:val="FootnoteTextChar"/>
    <w:uiPriority w:val="99"/>
    <w:semiHidden/>
    <w:unhideWhenUsed/>
    <w:rsid w:val="00386E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E7C"/>
    <w:rPr>
      <w:sz w:val="20"/>
      <w:szCs w:val="20"/>
    </w:rPr>
  </w:style>
  <w:style w:type="character" w:styleId="FootnoteReference">
    <w:name w:val="footnote reference"/>
    <w:basedOn w:val="DefaultParagraphFont"/>
    <w:uiPriority w:val="99"/>
    <w:semiHidden/>
    <w:unhideWhenUsed/>
    <w:rsid w:val="00386E7C"/>
    <w:rPr>
      <w:vertAlign w:val="superscript"/>
    </w:rPr>
  </w:style>
  <w:style w:type="character" w:customStyle="1" w:styleId="Heading4Char">
    <w:name w:val="Heading 4 Char"/>
    <w:basedOn w:val="DefaultParagraphFont"/>
    <w:link w:val="Heading4"/>
    <w:uiPriority w:val="9"/>
    <w:rsid w:val="006711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0507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0507E"/>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53">
      <w:bodyDiv w:val="1"/>
      <w:marLeft w:val="0"/>
      <w:marRight w:val="0"/>
      <w:marTop w:val="0"/>
      <w:marBottom w:val="0"/>
      <w:divBdr>
        <w:top w:val="none" w:sz="0" w:space="0" w:color="auto"/>
        <w:left w:val="none" w:sz="0" w:space="0" w:color="auto"/>
        <w:bottom w:val="none" w:sz="0" w:space="0" w:color="auto"/>
        <w:right w:val="none" w:sz="0" w:space="0" w:color="auto"/>
      </w:divBdr>
    </w:div>
    <w:div w:id="89014051">
      <w:bodyDiv w:val="1"/>
      <w:marLeft w:val="0"/>
      <w:marRight w:val="0"/>
      <w:marTop w:val="0"/>
      <w:marBottom w:val="0"/>
      <w:divBdr>
        <w:top w:val="none" w:sz="0" w:space="0" w:color="auto"/>
        <w:left w:val="none" w:sz="0" w:space="0" w:color="auto"/>
        <w:bottom w:val="none" w:sz="0" w:space="0" w:color="auto"/>
        <w:right w:val="none" w:sz="0" w:space="0" w:color="auto"/>
      </w:divBdr>
    </w:div>
    <w:div w:id="98532047">
      <w:bodyDiv w:val="1"/>
      <w:marLeft w:val="0"/>
      <w:marRight w:val="0"/>
      <w:marTop w:val="0"/>
      <w:marBottom w:val="0"/>
      <w:divBdr>
        <w:top w:val="none" w:sz="0" w:space="0" w:color="auto"/>
        <w:left w:val="none" w:sz="0" w:space="0" w:color="auto"/>
        <w:bottom w:val="none" w:sz="0" w:space="0" w:color="auto"/>
        <w:right w:val="none" w:sz="0" w:space="0" w:color="auto"/>
      </w:divBdr>
    </w:div>
    <w:div w:id="119421920">
      <w:bodyDiv w:val="1"/>
      <w:marLeft w:val="0"/>
      <w:marRight w:val="0"/>
      <w:marTop w:val="0"/>
      <w:marBottom w:val="0"/>
      <w:divBdr>
        <w:top w:val="none" w:sz="0" w:space="0" w:color="auto"/>
        <w:left w:val="none" w:sz="0" w:space="0" w:color="auto"/>
        <w:bottom w:val="none" w:sz="0" w:space="0" w:color="auto"/>
        <w:right w:val="none" w:sz="0" w:space="0" w:color="auto"/>
      </w:divBdr>
    </w:div>
    <w:div w:id="175505947">
      <w:bodyDiv w:val="1"/>
      <w:marLeft w:val="0"/>
      <w:marRight w:val="0"/>
      <w:marTop w:val="0"/>
      <w:marBottom w:val="0"/>
      <w:divBdr>
        <w:top w:val="none" w:sz="0" w:space="0" w:color="auto"/>
        <w:left w:val="none" w:sz="0" w:space="0" w:color="auto"/>
        <w:bottom w:val="none" w:sz="0" w:space="0" w:color="auto"/>
        <w:right w:val="none" w:sz="0" w:space="0" w:color="auto"/>
      </w:divBdr>
    </w:div>
    <w:div w:id="296766442">
      <w:bodyDiv w:val="1"/>
      <w:marLeft w:val="0"/>
      <w:marRight w:val="0"/>
      <w:marTop w:val="0"/>
      <w:marBottom w:val="0"/>
      <w:divBdr>
        <w:top w:val="none" w:sz="0" w:space="0" w:color="auto"/>
        <w:left w:val="none" w:sz="0" w:space="0" w:color="auto"/>
        <w:bottom w:val="none" w:sz="0" w:space="0" w:color="auto"/>
        <w:right w:val="none" w:sz="0" w:space="0" w:color="auto"/>
      </w:divBdr>
    </w:div>
    <w:div w:id="352927245">
      <w:bodyDiv w:val="1"/>
      <w:marLeft w:val="0"/>
      <w:marRight w:val="0"/>
      <w:marTop w:val="0"/>
      <w:marBottom w:val="0"/>
      <w:divBdr>
        <w:top w:val="none" w:sz="0" w:space="0" w:color="auto"/>
        <w:left w:val="none" w:sz="0" w:space="0" w:color="auto"/>
        <w:bottom w:val="none" w:sz="0" w:space="0" w:color="auto"/>
        <w:right w:val="none" w:sz="0" w:space="0" w:color="auto"/>
      </w:divBdr>
    </w:div>
    <w:div w:id="386221984">
      <w:bodyDiv w:val="1"/>
      <w:marLeft w:val="0"/>
      <w:marRight w:val="0"/>
      <w:marTop w:val="0"/>
      <w:marBottom w:val="0"/>
      <w:divBdr>
        <w:top w:val="none" w:sz="0" w:space="0" w:color="auto"/>
        <w:left w:val="none" w:sz="0" w:space="0" w:color="auto"/>
        <w:bottom w:val="none" w:sz="0" w:space="0" w:color="auto"/>
        <w:right w:val="none" w:sz="0" w:space="0" w:color="auto"/>
      </w:divBdr>
    </w:div>
    <w:div w:id="386612560">
      <w:bodyDiv w:val="1"/>
      <w:marLeft w:val="0"/>
      <w:marRight w:val="0"/>
      <w:marTop w:val="0"/>
      <w:marBottom w:val="0"/>
      <w:divBdr>
        <w:top w:val="none" w:sz="0" w:space="0" w:color="auto"/>
        <w:left w:val="none" w:sz="0" w:space="0" w:color="auto"/>
        <w:bottom w:val="none" w:sz="0" w:space="0" w:color="auto"/>
        <w:right w:val="none" w:sz="0" w:space="0" w:color="auto"/>
      </w:divBdr>
    </w:div>
    <w:div w:id="428088648">
      <w:bodyDiv w:val="1"/>
      <w:marLeft w:val="0"/>
      <w:marRight w:val="0"/>
      <w:marTop w:val="0"/>
      <w:marBottom w:val="0"/>
      <w:divBdr>
        <w:top w:val="none" w:sz="0" w:space="0" w:color="auto"/>
        <w:left w:val="none" w:sz="0" w:space="0" w:color="auto"/>
        <w:bottom w:val="none" w:sz="0" w:space="0" w:color="auto"/>
        <w:right w:val="none" w:sz="0" w:space="0" w:color="auto"/>
      </w:divBdr>
      <w:divsChild>
        <w:div w:id="615480296">
          <w:marLeft w:val="0"/>
          <w:marRight w:val="0"/>
          <w:marTop w:val="0"/>
          <w:marBottom w:val="0"/>
          <w:divBdr>
            <w:top w:val="none" w:sz="0" w:space="0" w:color="auto"/>
            <w:left w:val="none" w:sz="0" w:space="0" w:color="auto"/>
            <w:bottom w:val="none" w:sz="0" w:space="0" w:color="auto"/>
            <w:right w:val="none" w:sz="0" w:space="0" w:color="auto"/>
          </w:divBdr>
          <w:divsChild>
            <w:div w:id="217278289">
              <w:marLeft w:val="60"/>
              <w:marRight w:val="0"/>
              <w:marTop w:val="0"/>
              <w:marBottom w:val="0"/>
              <w:divBdr>
                <w:top w:val="none" w:sz="0" w:space="0" w:color="auto"/>
                <w:left w:val="none" w:sz="0" w:space="0" w:color="auto"/>
                <w:bottom w:val="none" w:sz="0" w:space="0" w:color="auto"/>
                <w:right w:val="none" w:sz="0" w:space="0" w:color="auto"/>
              </w:divBdr>
              <w:divsChild>
                <w:div w:id="531236404">
                  <w:marLeft w:val="0"/>
                  <w:marRight w:val="0"/>
                  <w:marTop w:val="0"/>
                  <w:marBottom w:val="0"/>
                  <w:divBdr>
                    <w:top w:val="none" w:sz="0" w:space="0" w:color="auto"/>
                    <w:left w:val="none" w:sz="0" w:space="0" w:color="auto"/>
                    <w:bottom w:val="none" w:sz="0" w:space="0" w:color="auto"/>
                    <w:right w:val="none" w:sz="0" w:space="0" w:color="auto"/>
                  </w:divBdr>
                  <w:divsChild>
                    <w:div w:id="2050764727">
                      <w:marLeft w:val="0"/>
                      <w:marRight w:val="0"/>
                      <w:marTop w:val="0"/>
                      <w:marBottom w:val="120"/>
                      <w:divBdr>
                        <w:top w:val="single" w:sz="6" w:space="0" w:color="F5F5F5"/>
                        <w:left w:val="single" w:sz="6" w:space="0" w:color="F5F5F5"/>
                        <w:bottom w:val="single" w:sz="6" w:space="0" w:color="F5F5F5"/>
                        <w:right w:val="single" w:sz="6" w:space="0" w:color="F5F5F5"/>
                      </w:divBdr>
                      <w:divsChild>
                        <w:div w:id="1565218615">
                          <w:marLeft w:val="0"/>
                          <w:marRight w:val="0"/>
                          <w:marTop w:val="0"/>
                          <w:marBottom w:val="0"/>
                          <w:divBdr>
                            <w:top w:val="none" w:sz="0" w:space="0" w:color="auto"/>
                            <w:left w:val="none" w:sz="0" w:space="0" w:color="auto"/>
                            <w:bottom w:val="none" w:sz="0" w:space="0" w:color="auto"/>
                            <w:right w:val="none" w:sz="0" w:space="0" w:color="auto"/>
                          </w:divBdr>
                          <w:divsChild>
                            <w:div w:id="15747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480898">
          <w:marLeft w:val="0"/>
          <w:marRight w:val="0"/>
          <w:marTop w:val="0"/>
          <w:marBottom w:val="0"/>
          <w:divBdr>
            <w:top w:val="none" w:sz="0" w:space="0" w:color="auto"/>
            <w:left w:val="none" w:sz="0" w:space="0" w:color="auto"/>
            <w:bottom w:val="none" w:sz="0" w:space="0" w:color="auto"/>
            <w:right w:val="none" w:sz="0" w:space="0" w:color="auto"/>
          </w:divBdr>
          <w:divsChild>
            <w:div w:id="305355415">
              <w:marLeft w:val="0"/>
              <w:marRight w:val="60"/>
              <w:marTop w:val="0"/>
              <w:marBottom w:val="0"/>
              <w:divBdr>
                <w:top w:val="none" w:sz="0" w:space="0" w:color="auto"/>
                <w:left w:val="none" w:sz="0" w:space="0" w:color="auto"/>
                <w:bottom w:val="none" w:sz="0" w:space="0" w:color="auto"/>
                <w:right w:val="none" w:sz="0" w:space="0" w:color="auto"/>
              </w:divBdr>
              <w:divsChild>
                <w:div w:id="32661185">
                  <w:marLeft w:val="0"/>
                  <w:marRight w:val="0"/>
                  <w:marTop w:val="0"/>
                  <w:marBottom w:val="120"/>
                  <w:divBdr>
                    <w:top w:val="single" w:sz="6" w:space="0" w:color="A0A0A0"/>
                    <w:left w:val="single" w:sz="6" w:space="0" w:color="B9B9B9"/>
                    <w:bottom w:val="single" w:sz="6" w:space="0" w:color="B9B9B9"/>
                    <w:right w:val="single" w:sz="6" w:space="0" w:color="B9B9B9"/>
                  </w:divBdr>
                  <w:divsChild>
                    <w:div w:id="180820602">
                      <w:marLeft w:val="0"/>
                      <w:marRight w:val="0"/>
                      <w:marTop w:val="0"/>
                      <w:marBottom w:val="0"/>
                      <w:divBdr>
                        <w:top w:val="none" w:sz="0" w:space="0" w:color="auto"/>
                        <w:left w:val="none" w:sz="0" w:space="0" w:color="auto"/>
                        <w:bottom w:val="none" w:sz="0" w:space="0" w:color="auto"/>
                        <w:right w:val="none" w:sz="0" w:space="0" w:color="auto"/>
                      </w:divBdr>
                    </w:div>
                    <w:div w:id="1042437152">
                      <w:marLeft w:val="0"/>
                      <w:marRight w:val="0"/>
                      <w:marTop w:val="0"/>
                      <w:marBottom w:val="0"/>
                      <w:divBdr>
                        <w:top w:val="none" w:sz="0" w:space="0" w:color="auto"/>
                        <w:left w:val="none" w:sz="0" w:space="0" w:color="auto"/>
                        <w:bottom w:val="none" w:sz="0" w:space="0" w:color="auto"/>
                        <w:right w:val="none" w:sz="0" w:space="0" w:color="auto"/>
                      </w:divBdr>
                    </w:div>
                  </w:divsChild>
                </w:div>
                <w:div w:id="94662074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 w:id="483548957">
      <w:bodyDiv w:val="1"/>
      <w:marLeft w:val="0"/>
      <w:marRight w:val="0"/>
      <w:marTop w:val="0"/>
      <w:marBottom w:val="0"/>
      <w:divBdr>
        <w:top w:val="none" w:sz="0" w:space="0" w:color="auto"/>
        <w:left w:val="none" w:sz="0" w:space="0" w:color="auto"/>
        <w:bottom w:val="none" w:sz="0" w:space="0" w:color="auto"/>
        <w:right w:val="none" w:sz="0" w:space="0" w:color="auto"/>
      </w:divBdr>
    </w:div>
    <w:div w:id="536894677">
      <w:bodyDiv w:val="1"/>
      <w:marLeft w:val="0"/>
      <w:marRight w:val="0"/>
      <w:marTop w:val="0"/>
      <w:marBottom w:val="0"/>
      <w:divBdr>
        <w:top w:val="none" w:sz="0" w:space="0" w:color="auto"/>
        <w:left w:val="none" w:sz="0" w:space="0" w:color="auto"/>
        <w:bottom w:val="none" w:sz="0" w:space="0" w:color="auto"/>
        <w:right w:val="none" w:sz="0" w:space="0" w:color="auto"/>
      </w:divBdr>
    </w:div>
    <w:div w:id="545727427">
      <w:bodyDiv w:val="1"/>
      <w:marLeft w:val="0"/>
      <w:marRight w:val="0"/>
      <w:marTop w:val="0"/>
      <w:marBottom w:val="0"/>
      <w:divBdr>
        <w:top w:val="none" w:sz="0" w:space="0" w:color="auto"/>
        <w:left w:val="none" w:sz="0" w:space="0" w:color="auto"/>
        <w:bottom w:val="none" w:sz="0" w:space="0" w:color="auto"/>
        <w:right w:val="none" w:sz="0" w:space="0" w:color="auto"/>
      </w:divBdr>
    </w:div>
    <w:div w:id="641274868">
      <w:bodyDiv w:val="1"/>
      <w:marLeft w:val="0"/>
      <w:marRight w:val="0"/>
      <w:marTop w:val="0"/>
      <w:marBottom w:val="0"/>
      <w:divBdr>
        <w:top w:val="none" w:sz="0" w:space="0" w:color="auto"/>
        <w:left w:val="none" w:sz="0" w:space="0" w:color="auto"/>
        <w:bottom w:val="none" w:sz="0" w:space="0" w:color="auto"/>
        <w:right w:val="none" w:sz="0" w:space="0" w:color="auto"/>
      </w:divBdr>
      <w:divsChild>
        <w:div w:id="408040880">
          <w:marLeft w:val="0"/>
          <w:marRight w:val="0"/>
          <w:marTop w:val="0"/>
          <w:marBottom w:val="0"/>
          <w:divBdr>
            <w:top w:val="none" w:sz="0" w:space="0" w:color="auto"/>
            <w:left w:val="none" w:sz="0" w:space="0" w:color="auto"/>
            <w:bottom w:val="none" w:sz="0" w:space="0" w:color="auto"/>
            <w:right w:val="none" w:sz="0" w:space="0" w:color="auto"/>
          </w:divBdr>
          <w:divsChild>
            <w:div w:id="425656334">
              <w:marLeft w:val="0"/>
              <w:marRight w:val="0"/>
              <w:marTop w:val="0"/>
              <w:marBottom w:val="0"/>
              <w:divBdr>
                <w:top w:val="none" w:sz="0" w:space="0" w:color="auto"/>
                <w:left w:val="none" w:sz="0" w:space="0" w:color="auto"/>
                <w:bottom w:val="none" w:sz="0" w:space="0" w:color="auto"/>
                <w:right w:val="none" w:sz="0" w:space="0" w:color="auto"/>
              </w:divBdr>
              <w:divsChild>
                <w:div w:id="14741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5470">
      <w:bodyDiv w:val="1"/>
      <w:marLeft w:val="0"/>
      <w:marRight w:val="0"/>
      <w:marTop w:val="0"/>
      <w:marBottom w:val="0"/>
      <w:divBdr>
        <w:top w:val="none" w:sz="0" w:space="0" w:color="auto"/>
        <w:left w:val="none" w:sz="0" w:space="0" w:color="auto"/>
        <w:bottom w:val="none" w:sz="0" w:space="0" w:color="auto"/>
        <w:right w:val="none" w:sz="0" w:space="0" w:color="auto"/>
      </w:divBdr>
    </w:div>
    <w:div w:id="738942674">
      <w:bodyDiv w:val="1"/>
      <w:marLeft w:val="0"/>
      <w:marRight w:val="0"/>
      <w:marTop w:val="0"/>
      <w:marBottom w:val="0"/>
      <w:divBdr>
        <w:top w:val="none" w:sz="0" w:space="0" w:color="auto"/>
        <w:left w:val="none" w:sz="0" w:space="0" w:color="auto"/>
        <w:bottom w:val="none" w:sz="0" w:space="0" w:color="auto"/>
        <w:right w:val="none" w:sz="0" w:space="0" w:color="auto"/>
      </w:divBdr>
    </w:div>
    <w:div w:id="758597343">
      <w:bodyDiv w:val="1"/>
      <w:marLeft w:val="0"/>
      <w:marRight w:val="0"/>
      <w:marTop w:val="0"/>
      <w:marBottom w:val="0"/>
      <w:divBdr>
        <w:top w:val="none" w:sz="0" w:space="0" w:color="auto"/>
        <w:left w:val="none" w:sz="0" w:space="0" w:color="auto"/>
        <w:bottom w:val="none" w:sz="0" w:space="0" w:color="auto"/>
        <w:right w:val="none" w:sz="0" w:space="0" w:color="auto"/>
      </w:divBdr>
    </w:div>
    <w:div w:id="765419601">
      <w:bodyDiv w:val="1"/>
      <w:marLeft w:val="0"/>
      <w:marRight w:val="0"/>
      <w:marTop w:val="0"/>
      <w:marBottom w:val="0"/>
      <w:divBdr>
        <w:top w:val="none" w:sz="0" w:space="0" w:color="auto"/>
        <w:left w:val="none" w:sz="0" w:space="0" w:color="auto"/>
        <w:bottom w:val="none" w:sz="0" w:space="0" w:color="auto"/>
        <w:right w:val="none" w:sz="0" w:space="0" w:color="auto"/>
      </w:divBdr>
    </w:div>
    <w:div w:id="779758967">
      <w:bodyDiv w:val="1"/>
      <w:marLeft w:val="0"/>
      <w:marRight w:val="0"/>
      <w:marTop w:val="0"/>
      <w:marBottom w:val="0"/>
      <w:divBdr>
        <w:top w:val="none" w:sz="0" w:space="0" w:color="auto"/>
        <w:left w:val="none" w:sz="0" w:space="0" w:color="auto"/>
        <w:bottom w:val="none" w:sz="0" w:space="0" w:color="auto"/>
        <w:right w:val="none" w:sz="0" w:space="0" w:color="auto"/>
      </w:divBdr>
    </w:div>
    <w:div w:id="788939099">
      <w:bodyDiv w:val="1"/>
      <w:marLeft w:val="0"/>
      <w:marRight w:val="0"/>
      <w:marTop w:val="0"/>
      <w:marBottom w:val="0"/>
      <w:divBdr>
        <w:top w:val="none" w:sz="0" w:space="0" w:color="auto"/>
        <w:left w:val="none" w:sz="0" w:space="0" w:color="auto"/>
        <w:bottom w:val="none" w:sz="0" w:space="0" w:color="auto"/>
        <w:right w:val="none" w:sz="0" w:space="0" w:color="auto"/>
      </w:divBdr>
    </w:div>
    <w:div w:id="814568842">
      <w:bodyDiv w:val="1"/>
      <w:marLeft w:val="0"/>
      <w:marRight w:val="0"/>
      <w:marTop w:val="0"/>
      <w:marBottom w:val="0"/>
      <w:divBdr>
        <w:top w:val="none" w:sz="0" w:space="0" w:color="auto"/>
        <w:left w:val="none" w:sz="0" w:space="0" w:color="auto"/>
        <w:bottom w:val="none" w:sz="0" w:space="0" w:color="auto"/>
        <w:right w:val="none" w:sz="0" w:space="0" w:color="auto"/>
      </w:divBdr>
    </w:div>
    <w:div w:id="878278284">
      <w:bodyDiv w:val="1"/>
      <w:marLeft w:val="0"/>
      <w:marRight w:val="0"/>
      <w:marTop w:val="0"/>
      <w:marBottom w:val="0"/>
      <w:divBdr>
        <w:top w:val="none" w:sz="0" w:space="0" w:color="auto"/>
        <w:left w:val="none" w:sz="0" w:space="0" w:color="auto"/>
        <w:bottom w:val="none" w:sz="0" w:space="0" w:color="auto"/>
        <w:right w:val="none" w:sz="0" w:space="0" w:color="auto"/>
      </w:divBdr>
    </w:div>
    <w:div w:id="975640328">
      <w:bodyDiv w:val="1"/>
      <w:marLeft w:val="0"/>
      <w:marRight w:val="0"/>
      <w:marTop w:val="0"/>
      <w:marBottom w:val="0"/>
      <w:divBdr>
        <w:top w:val="none" w:sz="0" w:space="0" w:color="auto"/>
        <w:left w:val="none" w:sz="0" w:space="0" w:color="auto"/>
        <w:bottom w:val="none" w:sz="0" w:space="0" w:color="auto"/>
        <w:right w:val="none" w:sz="0" w:space="0" w:color="auto"/>
      </w:divBdr>
    </w:div>
    <w:div w:id="981887257">
      <w:bodyDiv w:val="1"/>
      <w:marLeft w:val="0"/>
      <w:marRight w:val="0"/>
      <w:marTop w:val="0"/>
      <w:marBottom w:val="0"/>
      <w:divBdr>
        <w:top w:val="none" w:sz="0" w:space="0" w:color="auto"/>
        <w:left w:val="none" w:sz="0" w:space="0" w:color="auto"/>
        <w:bottom w:val="none" w:sz="0" w:space="0" w:color="auto"/>
        <w:right w:val="none" w:sz="0" w:space="0" w:color="auto"/>
      </w:divBdr>
    </w:div>
    <w:div w:id="1000498739">
      <w:bodyDiv w:val="1"/>
      <w:marLeft w:val="0"/>
      <w:marRight w:val="0"/>
      <w:marTop w:val="0"/>
      <w:marBottom w:val="0"/>
      <w:divBdr>
        <w:top w:val="none" w:sz="0" w:space="0" w:color="auto"/>
        <w:left w:val="none" w:sz="0" w:space="0" w:color="auto"/>
        <w:bottom w:val="none" w:sz="0" w:space="0" w:color="auto"/>
        <w:right w:val="none" w:sz="0" w:space="0" w:color="auto"/>
      </w:divBdr>
    </w:div>
    <w:div w:id="1022584000">
      <w:bodyDiv w:val="1"/>
      <w:marLeft w:val="0"/>
      <w:marRight w:val="0"/>
      <w:marTop w:val="0"/>
      <w:marBottom w:val="0"/>
      <w:divBdr>
        <w:top w:val="none" w:sz="0" w:space="0" w:color="auto"/>
        <w:left w:val="none" w:sz="0" w:space="0" w:color="auto"/>
        <w:bottom w:val="none" w:sz="0" w:space="0" w:color="auto"/>
        <w:right w:val="none" w:sz="0" w:space="0" w:color="auto"/>
      </w:divBdr>
    </w:div>
    <w:div w:id="1093939246">
      <w:bodyDiv w:val="1"/>
      <w:marLeft w:val="0"/>
      <w:marRight w:val="0"/>
      <w:marTop w:val="0"/>
      <w:marBottom w:val="0"/>
      <w:divBdr>
        <w:top w:val="none" w:sz="0" w:space="0" w:color="auto"/>
        <w:left w:val="none" w:sz="0" w:space="0" w:color="auto"/>
        <w:bottom w:val="none" w:sz="0" w:space="0" w:color="auto"/>
        <w:right w:val="none" w:sz="0" w:space="0" w:color="auto"/>
      </w:divBdr>
    </w:div>
    <w:div w:id="1096945218">
      <w:bodyDiv w:val="1"/>
      <w:marLeft w:val="0"/>
      <w:marRight w:val="0"/>
      <w:marTop w:val="0"/>
      <w:marBottom w:val="0"/>
      <w:divBdr>
        <w:top w:val="none" w:sz="0" w:space="0" w:color="auto"/>
        <w:left w:val="none" w:sz="0" w:space="0" w:color="auto"/>
        <w:bottom w:val="none" w:sz="0" w:space="0" w:color="auto"/>
        <w:right w:val="none" w:sz="0" w:space="0" w:color="auto"/>
      </w:divBdr>
    </w:div>
    <w:div w:id="1149830861">
      <w:bodyDiv w:val="1"/>
      <w:marLeft w:val="0"/>
      <w:marRight w:val="0"/>
      <w:marTop w:val="0"/>
      <w:marBottom w:val="0"/>
      <w:divBdr>
        <w:top w:val="none" w:sz="0" w:space="0" w:color="auto"/>
        <w:left w:val="none" w:sz="0" w:space="0" w:color="auto"/>
        <w:bottom w:val="none" w:sz="0" w:space="0" w:color="auto"/>
        <w:right w:val="none" w:sz="0" w:space="0" w:color="auto"/>
      </w:divBdr>
    </w:div>
    <w:div w:id="1167667038">
      <w:bodyDiv w:val="1"/>
      <w:marLeft w:val="0"/>
      <w:marRight w:val="0"/>
      <w:marTop w:val="0"/>
      <w:marBottom w:val="0"/>
      <w:divBdr>
        <w:top w:val="none" w:sz="0" w:space="0" w:color="auto"/>
        <w:left w:val="none" w:sz="0" w:space="0" w:color="auto"/>
        <w:bottom w:val="none" w:sz="0" w:space="0" w:color="auto"/>
        <w:right w:val="none" w:sz="0" w:space="0" w:color="auto"/>
      </w:divBdr>
    </w:div>
    <w:div w:id="1168906136">
      <w:bodyDiv w:val="1"/>
      <w:marLeft w:val="0"/>
      <w:marRight w:val="0"/>
      <w:marTop w:val="0"/>
      <w:marBottom w:val="0"/>
      <w:divBdr>
        <w:top w:val="none" w:sz="0" w:space="0" w:color="auto"/>
        <w:left w:val="none" w:sz="0" w:space="0" w:color="auto"/>
        <w:bottom w:val="none" w:sz="0" w:space="0" w:color="auto"/>
        <w:right w:val="none" w:sz="0" w:space="0" w:color="auto"/>
      </w:divBdr>
    </w:div>
    <w:div w:id="1188371823">
      <w:bodyDiv w:val="1"/>
      <w:marLeft w:val="0"/>
      <w:marRight w:val="0"/>
      <w:marTop w:val="0"/>
      <w:marBottom w:val="0"/>
      <w:divBdr>
        <w:top w:val="none" w:sz="0" w:space="0" w:color="auto"/>
        <w:left w:val="none" w:sz="0" w:space="0" w:color="auto"/>
        <w:bottom w:val="none" w:sz="0" w:space="0" w:color="auto"/>
        <w:right w:val="none" w:sz="0" w:space="0" w:color="auto"/>
      </w:divBdr>
    </w:div>
    <w:div w:id="1209413622">
      <w:bodyDiv w:val="1"/>
      <w:marLeft w:val="0"/>
      <w:marRight w:val="0"/>
      <w:marTop w:val="0"/>
      <w:marBottom w:val="0"/>
      <w:divBdr>
        <w:top w:val="none" w:sz="0" w:space="0" w:color="auto"/>
        <w:left w:val="none" w:sz="0" w:space="0" w:color="auto"/>
        <w:bottom w:val="none" w:sz="0" w:space="0" w:color="auto"/>
        <w:right w:val="none" w:sz="0" w:space="0" w:color="auto"/>
      </w:divBdr>
    </w:div>
    <w:div w:id="1238202852">
      <w:bodyDiv w:val="1"/>
      <w:marLeft w:val="0"/>
      <w:marRight w:val="0"/>
      <w:marTop w:val="0"/>
      <w:marBottom w:val="0"/>
      <w:divBdr>
        <w:top w:val="none" w:sz="0" w:space="0" w:color="auto"/>
        <w:left w:val="none" w:sz="0" w:space="0" w:color="auto"/>
        <w:bottom w:val="none" w:sz="0" w:space="0" w:color="auto"/>
        <w:right w:val="none" w:sz="0" w:space="0" w:color="auto"/>
      </w:divBdr>
    </w:div>
    <w:div w:id="1270042456">
      <w:bodyDiv w:val="1"/>
      <w:marLeft w:val="0"/>
      <w:marRight w:val="0"/>
      <w:marTop w:val="0"/>
      <w:marBottom w:val="0"/>
      <w:divBdr>
        <w:top w:val="none" w:sz="0" w:space="0" w:color="auto"/>
        <w:left w:val="none" w:sz="0" w:space="0" w:color="auto"/>
        <w:bottom w:val="none" w:sz="0" w:space="0" w:color="auto"/>
        <w:right w:val="none" w:sz="0" w:space="0" w:color="auto"/>
      </w:divBdr>
    </w:div>
    <w:div w:id="1287614073">
      <w:bodyDiv w:val="1"/>
      <w:marLeft w:val="0"/>
      <w:marRight w:val="0"/>
      <w:marTop w:val="0"/>
      <w:marBottom w:val="0"/>
      <w:divBdr>
        <w:top w:val="none" w:sz="0" w:space="0" w:color="auto"/>
        <w:left w:val="none" w:sz="0" w:space="0" w:color="auto"/>
        <w:bottom w:val="none" w:sz="0" w:space="0" w:color="auto"/>
        <w:right w:val="none" w:sz="0" w:space="0" w:color="auto"/>
      </w:divBdr>
    </w:div>
    <w:div w:id="1320574060">
      <w:bodyDiv w:val="1"/>
      <w:marLeft w:val="0"/>
      <w:marRight w:val="0"/>
      <w:marTop w:val="0"/>
      <w:marBottom w:val="0"/>
      <w:divBdr>
        <w:top w:val="none" w:sz="0" w:space="0" w:color="auto"/>
        <w:left w:val="none" w:sz="0" w:space="0" w:color="auto"/>
        <w:bottom w:val="none" w:sz="0" w:space="0" w:color="auto"/>
        <w:right w:val="none" w:sz="0" w:space="0" w:color="auto"/>
      </w:divBdr>
    </w:div>
    <w:div w:id="1337684158">
      <w:bodyDiv w:val="1"/>
      <w:marLeft w:val="0"/>
      <w:marRight w:val="0"/>
      <w:marTop w:val="0"/>
      <w:marBottom w:val="0"/>
      <w:divBdr>
        <w:top w:val="none" w:sz="0" w:space="0" w:color="auto"/>
        <w:left w:val="none" w:sz="0" w:space="0" w:color="auto"/>
        <w:bottom w:val="none" w:sz="0" w:space="0" w:color="auto"/>
        <w:right w:val="none" w:sz="0" w:space="0" w:color="auto"/>
      </w:divBdr>
    </w:div>
    <w:div w:id="1358894172">
      <w:bodyDiv w:val="1"/>
      <w:marLeft w:val="0"/>
      <w:marRight w:val="0"/>
      <w:marTop w:val="0"/>
      <w:marBottom w:val="0"/>
      <w:divBdr>
        <w:top w:val="none" w:sz="0" w:space="0" w:color="auto"/>
        <w:left w:val="none" w:sz="0" w:space="0" w:color="auto"/>
        <w:bottom w:val="none" w:sz="0" w:space="0" w:color="auto"/>
        <w:right w:val="none" w:sz="0" w:space="0" w:color="auto"/>
      </w:divBdr>
    </w:div>
    <w:div w:id="1364671976">
      <w:bodyDiv w:val="1"/>
      <w:marLeft w:val="0"/>
      <w:marRight w:val="0"/>
      <w:marTop w:val="0"/>
      <w:marBottom w:val="0"/>
      <w:divBdr>
        <w:top w:val="none" w:sz="0" w:space="0" w:color="auto"/>
        <w:left w:val="none" w:sz="0" w:space="0" w:color="auto"/>
        <w:bottom w:val="none" w:sz="0" w:space="0" w:color="auto"/>
        <w:right w:val="none" w:sz="0" w:space="0" w:color="auto"/>
      </w:divBdr>
    </w:div>
    <w:div w:id="1406563863">
      <w:bodyDiv w:val="1"/>
      <w:marLeft w:val="0"/>
      <w:marRight w:val="0"/>
      <w:marTop w:val="0"/>
      <w:marBottom w:val="0"/>
      <w:divBdr>
        <w:top w:val="none" w:sz="0" w:space="0" w:color="auto"/>
        <w:left w:val="none" w:sz="0" w:space="0" w:color="auto"/>
        <w:bottom w:val="none" w:sz="0" w:space="0" w:color="auto"/>
        <w:right w:val="none" w:sz="0" w:space="0" w:color="auto"/>
      </w:divBdr>
    </w:div>
    <w:div w:id="1417822365">
      <w:bodyDiv w:val="1"/>
      <w:marLeft w:val="0"/>
      <w:marRight w:val="0"/>
      <w:marTop w:val="0"/>
      <w:marBottom w:val="0"/>
      <w:divBdr>
        <w:top w:val="none" w:sz="0" w:space="0" w:color="auto"/>
        <w:left w:val="none" w:sz="0" w:space="0" w:color="auto"/>
        <w:bottom w:val="none" w:sz="0" w:space="0" w:color="auto"/>
        <w:right w:val="none" w:sz="0" w:space="0" w:color="auto"/>
      </w:divBdr>
    </w:div>
    <w:div w:id="1418940599">
      <w:bodyDiv w:val="1"/>
      <w:marLeft w:val="0"/>
      <w:marRight w:val="0"/>
      <w:marTop w:val="0"/>
      <w:marBottom w:val="0"/>
      <w:divBdr>
        <w:top w:val="none" w:sz="0" w:space="0" w:color="auto"/>
        <w:left w:val="none" w:sz="0" w:space="0" w:color="auto"/>
        <w:bottom w:val="none" w:sz="0" w:space="0" w:color="auto"/>
        <w:right w:val="none" w:sz="0" w:space="0" w:color="auto"/>
      </w:divBdr>
    </w:div>
    <w:div w:id="1433357155">
      <w:bodyDiv w:val="1"/>
      <w:marLeft w:val="0"/>
      <w:marRight w:val="0"/>
      <w:marTop w:val="0"/>
      <w:marBottom w:val="0"/>
      <w:divBdr>
        <w:top w:val="none" w:sz="0" w:space="0" w:color="auto"/>
        <w:left w:val="none" w:sz="0" w:space="0" w:color="auto"/>
        <w:bottom w:val="none" w:sz="0" w:space="0" w:color="auto"/>
        <w:right w:val="none" w:sz="0" w:space="0" w:color="auto"/>
      </w:divBdr>
    </w:div>
    <w:div w:id="1534610560">
      <w:bodyDiv w:val="1"/>
      <w:marLeft w:val="0"/>
      <w:marRight w:val="0"/>
      <w:marTop w:val="0"/>
      <w:marBottom w:val="0"/>
      <w:divBdr>
        <w:top w:val="none" w:sz="0" w:space="0" w:color="auto"/>
        <w:left w:val="none" w:sz="0" w:space="0" w:color="auto"/>
        <w:bottom w:val="none" w:sz="0" w:space="0" w:color="auto"/>
        <w:right w:val="none" w:sz="0" w:space="0" w:color="auto"/>
      </w:divBdr>
    </w:div>
    <w:div w:id="1577738778">
      <w:bodyDiv w:val="1"/>
      <w:marLeft w:val="0"/>
      <w:marRight w:val="0"/>
      <w:marTop w:val="0"/>
      <w:marBottom w:val="0"/>
      <w:divBdr>
        <w:top w:val="none" w:sz="0" w:space="0" w:color="auto"/>
        <w:left w:val="none" w:sz="0" w:space="0" w:color="auto"/>
        <w:bottom w:val="none" w:sz="0" w:space="0" w:color="auto"/>
        <w:right w:val="none" w:sz="0" w:space="0" w:color="auto"/>
      </w:divBdr>
    </w:div>
    <w:div w:id="1585600906">
      <w:bodyDiv w:val="1"/>
      <w:marLeft w:val="0"/>
      <w:marRight w:val="0"/>
      <w:marTop w:val="0"/>
      <w:marBottom w:val="0"/>
      <w:divBdr>
        <w:top w:val="none" w:sz="0" w:space="0" w:color="auto"/>
        <w:left w:val="none" w:sz="0" w:space="0" w:color="auto"/>
        <w:bottom w:val="none" w:sz="0" w:space="0" w:color="auto"/>
        <w:right w:val="none" w:sz="0" w:space="0" w:color="auto"/>
      </w:divBdr>
    </w:div>
    <w:div w:id="1597471524">
      <w:bodyDiv w:val="1"/>
      <w:marLeft w:val="0"/>
      <w:marRight w:val="0"/>
      <w:marTop w:val="0"/>
      <w:marBottom w:val="0"/>
      <w:divBdr>
        <w:top w:val="none" w:sz="0" w:space="0" w:color="auto"/>
        <w:left w:val="none" w:sz="0" w:space="0" w:color="auto"/>
        <w:bottom w:val="none" w:sz="0" w:space="0" w:color="auto"/>
        <w:right w:val="none" w:sz="0" w:space="0" w:color="auto"/>
      </w:divBdr>
    </w:div>
    <w:div w:id="1657762972">
      <w:bodyDiv w:val="1"/>
      <w:marLeft w:val="0"/>
      <w:marRight w:val="0"/>
      <w:marTop w:val="0"/>
      <w:marBottom w:val="0"/>
      <w:divBdr>
        <w:top w:val="none" w:sz="0" w:space="0" w:color="auto"/>
        <w:left w:val="none" w:sz="0" w:space="0" w:color="auto"/>
        <w:bottom w:val="none" w:sz="0" w:space="0" w:color="auto"/>
        <w:right w:val="none" w:sz="0" w:space="0" w:color="auto"/>
      </w:divBdr>
    </w:div>
    <w:div w:id="1666588754">
      <w:bodyDiv w:val="1"/>
      <w:marLeft w:val="0"/>
      <w:marRight w:val="0"/>
      <w:marTop w:val="0"/>
      <w:marBottom w:val="0"/>
      <w:divBdr>
        <w:top w:val="none" w:sz="0" w:space="0" w:color="auto"/>
        <w:left w:val="none" w:sz="0" w:space="0" w:color="auto"/>
        <w:bottom w:val="none" w:sz="0" w:space="0" w:color="auto"/>
        <w:right w:val="none" w:sz="0" w:space="0" w:color="auto"/>
      </w:divBdr>
    </w:div>
    <w:div w:id="1670450180">
      <w:bodyDiv w:val="1"/>
      <w:marLeft w:val="0"/>
      <w:marRight w:val="0"/>
      <w:marTop w:val="0"/>
      <w:marBottom w:val="0"/>
      <w:divBdr>
        <w:top w:val="none" w:sz="0" w:space="0" w:color="auto"/>
        <w:left w:val="none" w:sz="0" w:space="0" w:color="auto"/>
        <w:bottom w:val="none" w:sz="0" w:space="0" w:color="auto"/>
        <w:right w:val="none" w:sz="0" w:space="0" w:color="auto"/>
      </w:divBdr>
    </w:div>
    <w:div w:id="1708993319">
      <w:bodyDiv w:val="1"/>
      <w:marLeft w:val="0"/>
      <w:marRight w:val="0"/>
      <w:marTop w:val="0"/>
      <w:marBottom w:val="0"/>
      <w:divBdr>
        <w:top w:val="none" w:sz="0" w:space="0" w:color="auto"/>
        <w:left w:val="none" w:sz="0" w:space="0" w:color="auto"/>
        <w:bottom w:val="none" w:sz="0" w:space="0" w:color="auto"/>
        <w:right w:val="none" w:sz="0" w:space="0" w:color="auto"/>
      </w:divBdr>
    </w:div>
    <w:div w:id="1775788054">
      <w:bodyDiv w:val="1"/>
      <w:marLeft w:val="0"/>
      <w:marRight w:val="0"/>
      <w:marTop w:val="0"/>
      <w:marBottom w:val="0"/>
      <w:divBdr>
        <w:top w:val="none" w:sz="0" w:space="0" w:color="auto"/>
        <w:left w:val="none" w:sz="0" w:space="0" w:color="auto"/>
        <w:bottom w:val="none" w:sz="0" w:space="0" w:color="auto"/>
        <w:right w:val="none" w:sz="0" w:space="0" w:color="auto"/>
      </w:divBdr>
    </w:div>
    <w:div w:id="1802114468">
      <w:bodyDiv w:val="1"/>
      <w:marLeft w:val="0"/>
      <w:marRight w:val="0"/>
      <w:marTop w:val="0"/>
      <w:marBottom w:val="0"/>
      <w:divBdr>
        <w:top w:val="none" w:sz="0" w:space="0" w:color="auto"/>
        <w:left w:val="none" w:sz="0" w:space="0" w:color="auto"/>
        <w:bottom w:val="none" w:sz="0" w:space="0" w:color="auto"/>
        <w:right w:val="none" w:sz="0" w:space="0" w:color="auto"/>
      </w:divBdr>
    </w:div>
    <w:div w:id="1937441482">
      <w:bodyDiv w:val="1"/>
      <w:marLeft w:val="0"/>
      <w:marRight w:val="0"/>
      <w:marTop w:val="0"/>
      <w:marBottom w:val="0"/>
      <w:divBdr>
        <w:top w:val="none" w:sz="0" w:space="0" w:color="auto"/>
        <w:left w:val="none" w:sz="0" w:space="0" w:color="auto"/>
        <w:bottom w:val="none" w:sz="0" w:space="0" w:color="auto"/>
        <w:right w:val="none" w:sz="0" w:space="0" w:color="auto"/>
      </w:divBdr>
    </w:div>
    <w:div w:id="1941984315">
      <w:bodyDiv w:val="1"/>
      <w:marLeft w:val="0"/>
      <w:marRight w:val="0"/>
      <w:marTop w:val="0"/>
      <w:marBottom w:val="0"/>
      <w:divBdr>
        <w:top w:val="none" w:sz="0" w:space="0" w:color="auto"/>
        <w:left w:val="none" w:sz="0" w:space="0" w:color="auto"/>
        <w:bottom w:val="none" w:sz="0" w:space="0" w:color="auto"/>
        <w:right w:val="none" w:sz="0" w:space="0" w:color="auto"/>
      </w:divBdr>
    </w:div>
    <w:div w:id="1951160134">
      <w:bodyDiv w:val="1"/>
      <w:marLeft w:val="0"/>
      <w:marRight w:val="0"/>
      <w:marTop w:val="0"/>
      <w:marBottom w:val="0"/>
      <w:divBdr>
        <w:top w:val="none" w:sz="0" w:space="0" w:color="auto"/>
        <w:left w:val="none" w:sz="0" w:space="0" w:color="auto"/>
        <w:bottom w:val="none" w:sz="0" w:space="0" w:color="auto"/>
        <w:right w:val="none" w:sz="0" w:space="0" w:color="auto"/>
      </w:divBdr>
    </w:div>
    <w:div w:id="1964533341">
      <w:bodyDiv w:val="1"/>
      <w:marLeft w:val="0"/>
      <w:marRight w:val="0"/>
      <w:marTop w:val="0"/>
      <w:marBottom w:val="0"/>
      <w:divBdr>
        <w:top w:val="none" w:sz="0" w:space="0" w:color="auto"/>
        <w:left w:val="none" w:sz="0" w:space="0" w:color="auto"/>
        <w:bottom w:val="none" w:sz="0" w:space="0" w:color="auto"/>
        <w:right w:val="none" w:sz="0" w:space="0" w:color="auto"/>
      </w:divBdr>
    </w:div>
    <w:div w:id="1988388155">
      <w:bodyDiv w:val="1"/>
      <w:marLeft w:val="0"/>
      <w:marRight w:val="0"/>
      <w:marTop w:val="0"/>
      <w:marBottom w:val="0"/>
      <w:divBdr>
        <w:top w:val="none" w:sz="0" w:space="0" w:color="auto"/>
        <w:left w:val="none" w:sz="0" w:space="0" w:color="auto"/>
        <w:bottom w:val="none" w:sz="0" w:space="0" w:color="auto"/>
        <w:right w:val="none" w:sz="0" w:space="0" w:color="auto"/>
      </w:divBdr>
    </w:div>
    <w:div w:id="2030521808">
      <w:bodyDiv w:val="1"/>
      <w:marLeft w:val="0"/>
      <w:marRight w:val="0"/>
      <w:marTop w:val="0"/>
      <w:marBottom w:val="0"/>
      <w:divBdr>
        <w:top w:val="none" w:sz="0" w:space="0" w:color="auto"/>
        <w:left w:val="none" w:sz="0" w:space="0" w:color="auto"/>
        <w:bottom w:val="none" w:sz="0" w:space="0" w:color="auto"/>
        <w:right w:val="none" w:sz="0" w:space="0" w:color="auto"/>
      </w:divBdr>
    </w:div>
    <w:div w:id="2047636696">
      <w:bodyDiv w:val="1"/>
      <w:marLeft w:val="0"/>
      <w:marRight w:val="0"/>
      <w:marTop w:val="0"/>
      <w:marBottom w:val="0"/>
      <w:divBdr>
        <w:top w:val="none" w:sz="0" w:space="0" w:color="auto"/>
        <w:left w:val="none" w:sz="0" w:space="0" w:color="auto"/>
        <w:bottom w:val="none" w:sz="0" w:space="0" w:color="auto"/>
        <w:right w:val="none" w:sz="0" w:space="0" w:color="auto"/>
      </w:divBdr>
    </w:div>
    <w:div w:id="2105415122">
      <w:bodyDiv w:val="1"/>
      <w:marLeft w:val="0"/>
      <w:marRight w:val="0"/>
      <w:marTop w:val="0"/>
      <w:marBottom w:val="0"/>
      <w:divBdr>
        <w:top w:val="none" w:sz="0" w:space="0" w:color="auto"/>
        <w:left w:val="none" w:sz="0" w:space="0" w:color="auto"/>
        <w:bottom w:val="none" w:sz="0" w:space="0" w:color="auto"/>
        <w:right w:val="none" w:sz="0" w:space="0" w:color="auto"/>
      </w:divBdr>
    </w:div>
    <w:div w:id="214665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151083103586612"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cid:151083103586612" TargetMode="External"/><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5C34C-6F75-47FF-AC57-19DABD551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11</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Meshari M. A Alsaleh</dc:creator>
  <cp:lastModifiedBy>Abdullah Khalaf</cp:lastModifiedBy>
  <cp:revision>45</cp:revision>
  <cp:lastPrinted>2019-11-28T10:03:00Z</cp:lastPrinted>
  <dcterms:created xsi:type="dcterms:W3CDTF">2020-01-06T06:33:00Z</dcterms:created>
  <dcterms:modified xsi:type="dcterms:W3CDTF">2020-01-15T09:09:00Z</dcterms:modified>
</cp:coreProperties>
</file>